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2FA" w:rsidRPr="00CA7D2E" w:rsidRDefault="009E22FA" w:rsidP="009E22FA">
      <w:pPr>
        <w:pStyle w:val="Heading5"/>
        <w:jc w:val="center"/>
        <w:rPr>
          <w:rFonts w:ascii="Times New Roman" w:hAnsi="Times New Roman" w:cs="Times New Roman"/>
          <w:b/>
          <w:color w:val="333333"/>
          <w:sz w:val="28"/>
        </w:rPr>
      </w:pPr>
      <w:bookmarkStart w:id="0" w:name="what_is_collection_in_java"/>
      <w:bookmarkEnd w:id="0"/>
      <w:r w:rsidRPr="00CA7D2E">
        <w:rPr>
          <w:rFonts w:ascii="Times New Roman" w:hAnsi="Times New Roman" w:cs="Times New Roman"/>
          <w:b/>
          <w:color w:val="333333"/>
          <w:sz w:val="28"/>
        </w:rPr>
        <w:t>Java Collection</w:t>
      </w:r>
    </w:p>
    <w:p w:rsidR="00E64AFA" w:rsidRPr="00CA7D2E" w:rsidRDefault="00E64AFA" w:rsidP="00E64AFA">
      <w:pPr>
        <w:pStyle w:val="Heading5"/>
        <w:rPr>
          <w:rFonts w:ascii="Times New Roman" w:hAnsi="Times New Roman" w:cs="Times New Roman"/>
          <w:color w:val="333333"/>
          <w:sz w:val="21"/>
          <w:szCs w:val="21"/>
        </w:rPr>
      </w:pPr>
      <w:bookmarkStart w:id="1" w:name="collections_hierarchy"/>
      <w:bookmarkEnd w:id="1"/>
      <w:r w:rsidRPr="00CA7D2E">
        <w:rPr>
          <w:rFonts w:ascii="Times New Roman" w:hAnsi="Times New Roman" w:cs="Times New Roman"/>
          <w:color w:val="333333"/>
        </w:rPr>
        <w:t>Explain Collection’s hierarchy?</w:t>
      </w:r>
    </w:p>
    <w:p w:rsidR="00E64AFA" w:rsidRPr="00CA7D2E" w:rsidRDefault="00E64AFA" w:rsidP="00E64AFA">
      <w:pPr>
        <w:rPr>
          <w:rFonts w:ascii="Times New Roman" w:hAnsi="Times New Roman" w:cs="Times New Roman"/>
          <w:color w:val="333333"/>
          <w:sz w:val="21"/>
          <w:szCs w:val="21"/>
        </w:rPr>
      </w:pPr>
      <w:r w:rsidRPr="00CA7D2E">
        <w:rPr>
          <w:rFonts w:ascii="Times New Roman" w:hAnsi="Times New Roman" w:cs="Times New Roman"/>
          <w:noProof/>
          <w:color w:val="333333"/>
          <w:sz w:val="21"/>
          <w:szCs w:val="21"/>
        </w:rPr>
        <w:drawing>
          <wp:inline distT="0" distB="0" distL="0" distR="0">
            <wp:extent cx="5709920" cy="2860040"/>
            <wp:effectExtent l="0" t="0" r="5080" b="0"/>
            <wp:docPr id="1" name="Picture 1" descr="Java Collection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Collection Hierarchy"/>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09920" cy="2860040"/>
                    </a:xfrm>
                    <a:prstGeom prst="rect">
                      <a:avLst/>
                    </a:prstGeom>
                    <a:noFill/>
                    <a:ln>
                      <a:noFill/>
                    </a:ln>
                  </pic:spPr>
                </pic:pic>
              </a:graphicData>
            </a:graphic>
          </wp:inline>
        </w:drawing>
      </w:r>
    </w:p>
    <w:p w:rsidR="00E64AFA" w:rsidRPr="00CA7D2E" w:rsidRDefault="00E64AFA" w:rsidP="00E64AFA">
      <w:pPr>
        <w:pStyle w:val="wp-caption-text"/>
        <w:rPr>
          <w:color w:val="333333"/>
        </w:rPr>
      </w:pPr>
      <w:r w:rsidRPr="00CA7D2E">
        <w:rPr>
          <w:color w:val="333333"/>
        </w:rPr>
        <w:t>Java Collection Hierarchy</w:t>
      </w:r>
    </w:p>
    <w:p w:rsidR="00E64AFA" w:rsidRPr="00CA7D2E" w:rsidRDefault="00E64AFA" w:rsidP="00E64AFA">
      <w:pPr>
        <w:pStyle w:val="NormalWeb"/>
        <w:rPr>
          <w:color w:val="333333"/>
          <w:sz w:val="21"/>
          <w:szCs w:val="21"/>
        </w:rPr>
      </w:pPr>
      <w:r w:rsidRPr="00CA7D2E">
        <w:rPr>
          <w:color w:val="333333"/>
          <w:sz w:val="21"/>
          <w:szCs w:val="21"/>
        </w:rPr>
        <w:t xml:space="preserve">As shown in above image, collection framework has one interface at top i.e. </w:t>
      </w:r>
      <w:r w:rsidRPr="00CA7D2E">
        <w:rPr>
          <w:rStyle w:val="Strong"/>
          <w:color w:val="333333"/>
          <w:sz w:val="21"/>
          <w:szCs w:val="21"/>
        </w:rPr>
        <w:t>Collection</w:t>
      </w:r>
      <w:r w:rsidRPr="00CA7D2E">
        <w:rPr>
          <w:color w:val="333333"/>
          <w:sz w:val="21"/>
          <w:szCs w:val="21"/>
        </w:rPr>
        <w:t xml:space="preserve">. It is </w:t>
      </w:r>
      <w:r w:rsidRPr="00CA7D2E">
        <w:rPr>
          <w:rStyle w:val="Strong"/>
          <w:color w:val="333333"/>
          <w:sz w:val="21"/>
          <w:szCs w:val="21"/>
        </w:rPr>
        <w:t>extended by Set, List and Queue interfaces</w:t>
      </w:r>
      <w:r w:rsidRPr="00CA7D2E">
        <w:rPr>
          <w:color w:val="333333"/>
          <w:sz w:val="21"/>
          <w:szCs w:val="21"/>
        </w:rPr>
        <w:t>. Then there are loads of other classes in these 3 branches which we will learn in following questions.</w:t>
      </w:r>
    </w:p>
    <w:p w:rsidR="00E64AFA" w:rsidRPr="00CA7D2E" w:rsidRDefault="00E64AFA" w:rsidP="00E64AFA">
      <w:pPr>
        <w:pStyle w:val="NormalWeb"/>
        <w:rPr>
          <w:color w:val="333333"/>
          <w:sz w:val="21"/>
          <w:szCs w:val="21"/>
        </w:rPr>
      </w:pPr>
      <w:r w:rsidRPr="00CA7D2E">
        <w:rPr>
          <w:color w:val="333333"/>
          <w:sz w:val="21"/>
          <w:szCs w:val="21"/>
        </w:rPr>
        <w:t xml:space="preserve">Remember the signature of Collection interface. It will help you in many </w:t>
      </w:r>
      <w:proofErr w:type="gramStart"/>
      <w:r w:rsidRPr="00CA7D2E">
        <w:rPr>
          <w:color w:val="333333"/>
          <w:sz w:val="21"/>
          <w:szCs w:val="21"/>
        </w:rPr>
        <w:t>question</w:t>
      </w:r>
      <w:proofErr w:type="gramEnd"/>
      <w:r w:rsidRPr="00CA7D2E">
        <w:rPr>
          <w:color w:val="333333"/>
          <w:sz w:val="21"/>
          <w:szCs w:val="21"/>
        </w:rPr>
        <w:t>.</w:t>
      </w:r>
    </w:p>
    <w:p w:rsidR="00ED6F8D" w:rsidRPr="00CA7D2E" w:rsidRDefault="00ED6F8D" w:rsidP="00ED6F8D">
      <w:pPr>
        <w:spacing w:after="360"/>
        <w:rPr>
          <w:rFonts w:ascii="Times New Roman" w:hAnsi="Times New Roman" w:cs="Times New Roman"/>
          <w:b/>
          <w:color w:val="333333"/>
          <w:sz w:val="21"/>
          <w:szCs w:val="21"/>
        </w:rPr>
      </w:pPr>
      <w:proofErr w:type="gramStart"/>
      <w:r w:rsidRPr="00CA7D2E">
        <w:rPr>
          <w:rFonts w:ascii="Times New Roman" w:hAnsi="Times New Roman" w:cs="Times New Roman"/>
          <w:b/>
          <w:color w:val="C7254E"/>
          <w:sz w:val="19"/>
          <w:szCs w:val="19"/>
          <w:shd w:val="clear" w:color="auto" w:fill="F9F2F4"/>
        </w:rPr>
        <w:t>publicinterfaceCollection</w:t>
      </w:r>
      <w:proofErr w:type="gramEnd"/>
      <w:r w:rsidRPr="00CA7D2E">
        <w:rPr>
          <w:rFonts w:ascii="Times New Roman" w:hAnsi="Times New Roman" w:cs="Times New Roman"/>
          <w:b/>
          <w:color w:val="C7254E"/>
          <w:sz w:val="19"/>
          <w:szCs w:val="19"/>
          <w:shd w:val="clear" w:color="auto" w:fill="F9F2F4"/>
        </w:rPr>
        <w:t xml:space="preserve"> extendsIterable {</w:t>
      </w:r>
    </w:p>
    <w:p w:rsidR="00ED6F8D" w:rsidRPr="00CA7D2E" w:rsidRDefault="00ED6F8D" w:rsidP="00ED6F8D">
      <w:pPr>
        <w:pStyle w:val="NormalWeb"/>
        <w:rPr>
          <w:b/>
          <w:color w:val="C7254E"/>
          <w:sz w:val="19"/>
          <w:szCs w:val="19"/>
          <w:shd w:val="clear" w:color="auto" w:fill="F9F2F4"/>
        </w:rPr>
      </w:pPr>
      <w:r w:rsidRPr="00CA7D2E">
        <w:rPr>
          <w:b/>
          <w:color w:val="C7254E"/>
          <w:sz w:val="19"/>
          <w:szCs w:val="19"/>
          <w:shd w:val="clear" w:color="auto" w:fill="F9F2F4"/>
        </w:rPr>
        <w:t>}</w:t>
      </w:r>
    </w:p>
    <w:p w:rsidR="00E64AFA" w:rsidRPr="00CA7D2E" w:rsidRDefault="00E64AFA" w:rsidP="00ED6F8D">
      <w:pPr>
        <w:pStyle w:val="NormalWeb"/>
        <w:rPr>
          <w:color w:val="333333"/>
          <w:sz w:val="21"/>
          <w:szCs w:val="21"/>
        </w:rPr>
      </w:pPr>
      <w:proofErr w:type="gramStart"/>
      <w:r w:rsidRPr="00CA7D2E">
        <w:rPr>
          <w:color w:val="333333"/>
          <w:sz w:val="21"/>
          <w:szCs w:val="21"/>
        </w:rPr>
        <w:t>Framework also consist</w:t>
      </w:r>
      <w:proofErr w:type="gramEnd"/>
      <w:r w:rsidRPr="00CA7D2E">
        <w:rPr>
          <w:color w:val="333333"/>
          <w:sz w:val="21"/>
          <w:szCs w:val="21"/>
        </w:rPr>
        <w:t xml:space="preserve"> of Map interface, which is part of collection framework. </w:t>
      </w:r>
      <w:proofErr w:type="gramStart"/>
      <w:r w:rsidRPr="00CA7D2E">
        <w:rPr>
          <w:color w:val="333333"/>
          <w:sz w:val="21"/>
          <w:szCs w:val="21"/>
        </w:rPr>
        <w:t>but</w:t>
      </w:r>
      <w:proofErr w:type="gramEnd"/>
      <w:r w:rsidRPr="00CA7D2E">
        <w:rPr>
          <w:color w:val="333333"/>
          <w:sz w:val="21"/>
          <w:szCs w:val="21"/>
        </w:rPr>
        <w:t xml:space="preserve"> it does not extend Collection interface. We will see the reason in 4th question in this question bank.</w:t>
      </w:r>
    </w:p>
    <w:p w:rsidR="00E64AFA" w:rsidRPr="00CA7D2E" w:rsidRDefault="00E64AFA" w:rsidP="00E64AFA">
      <w:pPr>
        <w:pStyle w:val="Heading5"/>
        <w:rPr>
          <w:rFonts w:ascii="Times New Roman" w:hAnsi="Times New Roman" w:cs="Times New Roman"/>
          <w:b/>
          <w:color w:val="333333"/>
          <w:sz w:val="21"/>
          <w:szCs w:val="21"/>
        </w:rPr>
      </w:pPr>
      <w:bookmarkStart w:id="2" w:name="why_collection_not_extend_cloneable_seri"/>
      <w:bookmarkStart w:id="3" w:name="why_map_not_extend_collection"/>
      <w:bookmarkEnd w:id="2"/>
      <w:bookmarkEnd w:id="3"/>
      <w:r w:rsidRPr="00CA7D2E">
        <w:rPr>
          <w:rFonts w:ascii="Times New Roman" w:hAnsi="Times New Roman" w:cs="Times New Roman"/>
          <w:b/>
          <w:color w:val="333333"/>
        </w:rPr>
        <w:t>Why Map interface does not extend Collection interface?</w:t>
      </w:r>
    </w:p>
    <w:p w:rsidR="00E64AFA" w:rsidRPr="00CA7D2E" w:rsidRDefault="00E64AFA" w:rsidP="00E64AFA">
      <w:pPr>
        <w:pStyle w:val="NormalWeb"/>
        <w:rPr>
          <w:color w:val="333333"/>
          <w:sz w:val="21"/>
          <w:szCs w:val="21"/>
        </w:rPr>
      </w:pPr>
      <w:r w:rsidRPr="00CA7D2E">
        <w:rPr>
          <w:color w:val="333333"/>
          <w:sz w:val="21"/>
          <w:szCs w:val="21"/>
        </w:rPr>
        <w:t>A good answer to this interview question is “</w:t>
      </w:r>
      <w:r w:rsidRPr="00CA7D2E">
        <w:rPr>
          <w:rStyle w:val="Strong"/>
          <w:color w:val="333333"/>
          <w:sz w:val="21"/>
          <w:szCs w:val="21"/>
        </w:rPr>
        <w:t>because they are incompatible</w:t>
      </w:r>
      <w:r w:rsidRPr="00CA7D2E">
        <w:rPr>
          <w:color w:val="333333"/>
          <w:sz w:val="21"/>
          <w:szCs w:val="21"/>
        </w:rPr>
        <w:t xml:space="preserve">“. Collection has a method </w:t>
      </w:r>
      <w:proofErr w:type="gramStart"/>
      <w:r w:rsidRPr="00CA7D2E">
        <w:rPr>
          <w:color w:val="333333"/>
          <w:sz w:val="21"/>
          <w:szCs w:val="21"/>
        </w:rPr>
        <w:t>add(</w:t>
      </w:r>
      <w:proofErr w:type="gramEnd"/>
      <w:r w:rsidRPr="00CA7D2E">
        <w:rPr>
          <w:color w:val="333333"/>
          <w:sz w:val="21"/>
          <w:szCs w:val="21"/>
        </w:rPr>
        <w:t xml:space="preserve">Object o). Map can not have such method because it </w:t>
      </w:r>
      <w:proofErr w:type="gramStart"/>
      <w:r w:rsidRPr="00CA7D2E">
        <w:rPr>
          <w:color w:val="333333"/>
          <w:sz w:val="21"/>
          <w:szCs w:val="21"/>
        </w:rPr>
        <w:t>need</w:t>
      </w:r>
      <w:proofErr w:type="gramEnd"/>
      <w:r w:rsidRPr="00CA7D2E">
        <w:rPr>
          <w:color w:val="333333"/>
          <w:sz w:val="21"/>
          <w:szCs w:val="21"/>
        </w:rPr>
        <w:t xml:space="preserve"> key-value pair. There are other reasons also such as Map supports keySet, valueSet etc. </w:t>
      </w:r>
      <w:proofErr w:type="gramStart"/>
      <w:r w:rsidRPr="00CA7D2E">
        <w:rPr>
          <w:color w:val="333333"/>
          <w:sz w:val="21"/>
          <w:szCs w:val="21"/>
        </w:rPr>
        <w:t>Collection classes does</w:t>
      </w:r>
      <w:proofErr w:type="gramEnd"/>
      <w:r w:rsidRPr="00CA7D2E">
        <w:rPr>
          <w:color w:val="333333"/>
          <w:sz w:val="21"/>
          <w:szCs w:val="21"/>
        </w:rPr>
        <w:t xml:space="preserve"> not have such views.</w:t>
      </w:r>
    </w:p>
    <w:p w:rsidR="00E64AFA" w:rsidRPr="00CA7D2E" w:rsidRDefault="00E64AFA" w:rsidP="00E64AFA">
      <w:pPr>
        <w:pStyle w:val="NormalWeb"/>
        <w:rPr>
          <w:color w:val="333333"/>
          <w:sz w:val="21"/>
          <w:szCs w:val="21"/>
        </w:rPr>
      </w:pPr>
      <w:r w:rsidRPr="00CA7D2E">
        <w:rPr>
          <w:color w:val="333333"/>
          <w:sz w:val="21"/>
          <w:szCs w:val="21"/>
        </w:rPr>
        <w:t xml:space="preserve">Due to such big differences, Collection interface was not used in Map interface, and it was </w:t>
      </w:r>
      <w:proofErr w:type="gramStart"/>
      <w:r w:rsidRPr="00CA7D2E">
        <w:rPr>
          <w:color w:val="333333"/>
          <w:sz w:val="21"/>
          <w:szCs w:val="21"/>
        </w:rPr>
        <w:t>build</w:t>
      </w:r>
      <w:proofErr w:type="gramEnd"/>
      <w:r w:rsidRPr="00CA7D2E">
        <w:rPr>
          <w:color w:val="333333"/>
          <w:sz w:val="21"/>
          <w:szCs w:val="21"/>
        </w:rPr>
        <w:t xml:space="preserve"> in separate hierarchy.</w:t>
      </w:r>
    </w:p>
    <w:p w:rsidR="00E64AFA" w:rsidRPr="00CA7D2E" w:rsidRDefault="00E64AFA" w:rsidP="00E64AFA">
      <w:pPr>
        <w:pStyle w:val="Heading5"/>
        <w:rPr>
          <w:rFonts w:ascii="Times New Roman" w:hAnsi="Times New Roman" w:cs="Times New Roman"/>
          <w:b/>
          <w:color w:val="333333"/>
          <w:sz w:val="21"/>
          <w:szCs w:val="21"/>
        </w:rPr>
      </w:pPr>
      <w:bookmarkStart w:id="4" w:name="what_is_list_in_java"/>
      <w:bookmarkStart w:id="5" w:name="convert_array_of_String_to_ArrayList"/>
      <w:bookmarkEnd w:id="4"/>
      <w:bookmarkEnd w:id="5"/>
      <w:r w:rsidRPr="00CA7D2E">
        <w:rPr>
          <w:rFonts w:ascii="Times New Roman" w:hAnsi="Times New Roman" w:cs="Times New Roman"/>
          <w:b/>
          <w:color w:val="333333"/>
        </w:rPr>
        <w:t>How to convert an array of String to arraylist?</w:t>
      </w:r>
    </w:p>
    <w:p w:rsidR="00E64AFA" w:rsidRPr="00CA7D2E" w:rsidRDefault="00E64AFA" w:rsidP="00E64AFA">
      <w:pPr>
        <w:pStyle w:val="NormalWeb"/>
        <w:rPr>
          <w:color w:val="333333"/>
          <w:sz w:val="21"/>
          <w:szCs w:val="21"/>
        </w:rPr>
      </w:pPr>
      <w:r w:rsidRPr="00CA7D2E">
        <w:rPr>
          <w:color w:val="333333"/>
          <w:sz w:val="21"/>
          <w:szCs w:val="21"/>
        </w:rPr>
        <w:t xml:space="preserve">This is more of a programmatic question which is seen at beginner level. The intent is to check the knowledge of applicant in Collection utility classes. For now, </w:t>
      </w:r>
      <w:proofErr w:type="gramStart"/>
      <w:r w:rsidRPr="00CA7D2E">
        <w:rPr>
          <w:color w:val="333333"/>
          <w:sz w:val="21"/>
          <w:szCs w:val="21"/>
        </w:rPr>
        <w:t>lets</w:t>
      </w:r>
      <w:proofErr w:type="gramEnd"/>
      <w:r w:rsidRPr="00CA7D2E">
        <w:rPr>
          <w:color w:val="333333"/>
          <w:sz w:val="21"/>
          <w:szCs w:val="21"/>
        </w:rPr>
        <w:t xml:space="preserve"> learn that there are two utility classes in Collection framework which are mostly seen in interviews i.e. </w:t>
      </w:r>
      <w:r w:rsidRPr="00CA7D2E">
        <w:rPr>
          <w:rStyle w:val="Strong"/>
          <w:color w:val="333333"/>
          <w:sz w:val="21"/>
          <w:szCs w:val="21"/>
        </w:rPr>
        <w:t>Collections and Arrays</w:t>
      </w:r>
      <w:r w:rsidRPr="00CA7D2E">
        <w:rPr>
          <w:color w:val="333333"/>
          <w:sz w:val="21"/>
          <w:szCs w:val="21"/>
        </w:rPr>
        <w:t>.</w:t>
      </w:r>
    </w:p>
    <w:p w:rsidR="00E64AFA" w:rsidRPr="00CA7D2E" w:rsidRDefault="00E64AFA" w:rsidP="00E64AFA">
      <w:pPr>
        <w:pStyle w:val="NormalWeb"/>
        <w:rPr>
          <w:color w:val="333333"/>
          <w:sz w:val="21"/>
          <w:szCs w:val="21"/>
        </w:rPr>
      </w:pPr>
      <w:r w:rsidRPr="00CA7D2E">
        <w:rPr>
          <w:color w:val="333333"/>
          <w:sz w:val="21"/>
          <w:szCs w:val="21"/>
        </w:rPr>
        <w:t>Collections class provides some static functions to perform specific operations on collection types. And Arrays provide utility functions to be performed on array types.</w:t>
      </w:r>
    </w:p>
    <w:p w:rsidR="00ED6F8D" w:rsidRPr="00CA7D2E" w:rsidRDefault="00ED6F8D" w:rsidP="00ED6F8D">
      <w:pPr>
        <w:spacing w:after="360"/>
        <w:rPr>
          <w:rFonts w:ascii="Times New Roman" w:hAnsi="Times New Roman" w:cs="Times New Roman"/>
          <w:b/>
          <w:color w:val="333333"/>
          <w:sz w:val="21"/>
          <w:szCs w:val="21"/>
        </w:rPr>
      </w:pPr>
      <w:r w:rsidRPr="00CA7D2E">
        <w:rPr>
          <w:rFonts w:ascii="Times New Roman" w:hAnsi="Times New Roman" w:cs="Times New Roman"/>
          <w:b/>
          <w:color w:val="C7254E"/>
          <w:sz w:val="19"/>
          <w:szCs w:val="19"/>
          <w:shd w:val="clear" w:color="auto" w:fill="F9F2F4"/>
        </w:rPr>
        <w:t xml:space="preserve">List wordList = </w:t>
      </w:r>
      <w:proofErr w:type="gramStart"/>
      <w:r w:rsidRPr="00CA7D2E">
        <w:rPr>
          <w:rFonts w:ascii="Times New Roman" w:hAnsi="Times New Roman" w:cs="Times New Roman"/>
          <w:b/>
          <w:color w:val="C7254E"/>
          <w:sz w:val="19"/>
          <w:szCs w:val="19"/>
          <w:shd w:val="clear" w:color="auto" w:fill="F9F2F4"/>
        </w:rPr>
        <w:t>Arrays.asList(</w:t>
      </w:r>
      <w:proofErr w:type="gramEnd"/>
      <w:r w:rsidRPr="00CA7D2E">
        <w:rPr>
          <w:rFonts w:ascii="Times New Roman" w:hAnsi="Times New Roman" w:cs="Times New Roman"/>
          <w:b/>
          <w:color w:val="C7254E"/>
          <w:sz w:val="19"/>
          <w:szCs w:val="19"/>
          <w:shd w:val="clear" w:color="auto" w:fill="F9F2F4"/>
        </w:rPr>
        <w:t>words);</w:t>
      </w:r>
    </w:p>
    <w:p w:rsidR="00E64AFA" w:rsidRPr="00CA7D2E" w:rsidRDefault="00E64AFA" w:rsidP="00ED6F8D">
      <w:pPr>
        <w:pStyle w:val="NormalWeb"/>
        <w:rPr>
          <w:b/>
          <w:color w:val="333333"/>
          <w:sz w:val="21"/>
          <w:szCs w:val="21"/>
        </w:rPr>
      </w:pPr>
      <w:r w:rsidRPr="00CA7D2E">
        <w:rPr>
          <w:b/>
          <w:color w:val="333333"/>
        </w:rPr>
        <w:t>How to reverse the list?</w:t>
      </w:r>
    </w:p>
    <w:p w:rsidR="00E64AFA" w:rsidRPr="00CA7D2E" w:rsidRDefault="00E64AFA" w:rsidP="00E64AFA">
      <w:pPr>
        <w:pStyle w:val="NormalWeb"/>
        <w:rPr>
          <w:color w:val="333333"/>
          <w:sz w:val="21"/>
          <w:szCs w:val="21"/>
        </w:rPr>
      </w:pPr>
      <w:r w:rsidRPr="00CA7D2E">
        <w:rPr>
          <w:color w:val="333333"/>
          <w:sz w:val="21"/>
          <w:szCs w:val="21"/>
        </w:rPr>
        <w:lastRenderedPageBreak/>
        <w:t xml:space="preserve">This question is just like above to test your knowledge of </w:t>
      </w:r>
      <w:r w:rsidRPr="00CA7D2E">
        <w:rPr>
          <w:rStyle w:val="Strong"/>
          <w:color w:val="333333"/>
          <w:sz w:val="21"/>
          <w:szCs w:val="21"/>
        </w:rPr>
        <w:t>Collections</w:t>
      </w:r>
      <w:r w:rsidRPr="00CA7D2E">
        <w:rPr>
          <w:color w:val="333333"/>
          <w:sz w:val="21"/>
          <w:szCs w:val="21"/>
        </w:rPr>
        <w:t xml:space="preserve"> utility class. Use it </w:t>
      </w:r>
      <w:proofErr w:type="gramStart"/>
      <w:r w:rsidRPr="00CA7D2E">
        <w:rPr>
          <w:rStyle w:val="Strong"/>
          <w:color w:val="333333"/>
          <w:sz w:val="21"/>
          <w:szCs w:val="21"/>
        </w:rPr>
        <w:t>reverse(</w:t>
      </w:r>
      <w:proofErr w:type="gramEnd"/>
      <w:r w:rsidRPr="00CA7D2E">
        <w:rPr>
          <w:rStyle w:val="Strong"/>
          <w:color w:val="333333"/>
          <w:sz w:val="21"/>
          <w:szCs w:val="21"/>
        </w:rPr>
        <w:t>)</w:t>
      </w:r>
      <w:r w:rsidRPr="00CA7D2E">
        <w:rPr>
          <w:color w:val="333333"/>
          <w:sz w:val="21"/>
          <w:szCs w:val="21"/>
        </w:rPr>
        <w:t xml:space="preserve"> method to reverse the list.</w:t>
      </w:r>
    </w:p>
    <w:p w:rsidR="00ED6F8D" w:rsidRPr="00CA7D2E" w:rsidRDefault="00ED6F8D" w:rsidP="00E64AFA">
      <w:pPr>
        <w:pStyle w:val="NormalWeb"/>
        <w:rPr>
          <w:b/>
          <w:color w:val="333333"/>
          <w:sz w:val="21"/>
          <w:szCs w:val="21"/>
        </w:rPr>
      </w:pPr>
      <w:proofErr w:type="gramStart"/>
      <w:r w:rsidRPr="00CA7D2E">
        <w:rPr>
          <w:b/>
          <w:color w:val="C7254E"/>
          <w:sz w:val="19"/>
          <w:szCs w:val="19"/>
          <w:shd w:val="clear" w:color="auto" w:fill="F9F2F4"/>
        </w:rPr>
        <w:t>Collections.reverse(</w:t>
      </w:r>
      <w:proofErr w:type="gramEnd"/>
      <w:r w:rsidRPr="00CA7D2E">
        <w:rPr>
          <w:b/>
          <w:color w:val="C7254E"/>
          <w:sz w:val="19"/>
          <w:szCs w:val="19"/>
          <w:shd w:val="clear" w:color="auto" w:fill="F9F2F4"/>
        </w:rPr>
        <w:t>list);</w:t>
      </w:r>
    </w:p>
    <w:p w:rsidR="00ED6F8D" w:rsidRPr="00CA7D2E" w:rsidRDefault="00ED6F8D" w:rsidP="00E64AFA">
      <w:pPr>
        <w:pStyle w:val="Heading3"/>
        <w:rPr>
          <w:rStyle w:val="Strong"/>
          <w:rFonts w:ascii="Times New Roman" w:hAnsi="Times New Roman" w:cs="Times New Roman"/>
          <w:b/>
          <w:color w:val="333333"/>
        </w:rPr>
      </w:pPr>
    </w:p>
    <w:p w:rsidR="00E64AFA" w:rsidRPr="00CA7D2E" w:rsidRDefault="00E64AFA" w:rsidP="00E64AFA">
      <w:pPr>
        <w:pStyle w:val="Heading3"/>
        <w:rPr>
          <w:rFonts w:ascii="Times New Roman" w:hAnsi="Times New Roman" w:cs="Times New Roman"/>
          <w:b w:val="0"/>
          <w:color w:val="333333"/>
          <w:sz w:val="36"/>
          <w:szCs w:val="36"/>
        </w:rPr>
      </w:pPr>
      <w:r w:rsidRPr="00CA7D2E">
        <w:rPr>
          <w:rStyle w:val="Strong"/>
          <w:rFonts w:ascii="Times New Roman" w:hAnsi="Times New Roman" w:cs="Times New Roman"/>
          <w:b/>
          <w:color w:val="333333"/>
        </w:rPr>
        <w:t>Set interface related</w:t>
      </w:r>
    </w:p>
    <w:p w:rsidR="00E64AFA" w:rsidRPr="00CA7D2E" w:rsidRDefault="00E64AFA" w:rsidP="00E64AFA">
      <w:pPr>
        <w:pStyle w:val="Heading5"/>
        <w:rPr>
          <w:rFonts w:ascii="Times New Roman" w:hAnsi="Times New Roman" w:cs="Times New Roman"/>
          <w:b/>
          <w:color w:val="333333"/>
          <w:sz w:val="21"/>
          <w:szCs w:val="21"/>
        </w:rPr>
      </w:pPr>
      <w:bookmarkStart w:id="6" w:name="what_is_set_in_java"/>
      <w:bookmarkStart w:id="7" w:name="how_set_store_elements"/>
      <w:bookmarkEnd w:id="6"/>
      <w:bookmarkEnd w:id="7"/>
      <w:r w:rsidRPr="00CA7D2E">
        <w:rPr>
          <w:rFonts w:ascii="Times New Roman" w:hAnsi="Times New Roman" w:cs="Times New Roman"/>
          <w:b/>
          <w:color w:val="333333"/>
        </w:rPr>
        <w:t>How HashSet store elements?</w:t>
      </w:r>
    </w:p>
    <w:p w:rsidR="00E64AFA" w:rsidRPr="00CA7D2E" w:rsidRDefault="00E64AFA" w:rsidP="00E64AFA">
      <w:pPr>
        <w:pStyle w:val="NormalWeb"/>
        <w:rPr>
          <w:color w:val="333333"/>
          <w:sz w:val="21"/>
          <w:szCs w:val="21"/>
        </w:rPr>
      </w:pPr>
      <w:r w:rsidRPr="00CA7D2E">
        <w:rPr>
          <w:color w:val="333333"/>
          <w:sz w:val="21"/>
          <w:szCs w:val="21"/>
        </w:rPr>
        <w:t>You must know that HashMap store key-value pairs, with one condition i.e. keys will be unique. HashSet uses Map’s this feature to ensure uniqueness of elements. In HashSet class, a map declaration is as below:</w:t>
      </w:r>
    </w:p>
    <w:p w:rsidR="00ED6F8D" w:rsidRPr="00CA7D2E" w:rsidRDefault="00ED6F8D" w:rsidP="007D79A8">
      <w:pPr>
        <w:pStyle w:val="NoSpacing"/>
        <w:rPr>
          <w:rFonts w:ascii="Times New Roman" w:hAnsi="Times New Roman" w:cs="Times New Roman"/>
          <w:color w:val="333333"/>
          <w:sz w:val="21"/>
          <w:szCs w:val="21"/>
        </w:rPr>
      </w:pPr>
      <w:proofErr w:type="gramStart"/>
      <w:r w:rsidRPr="00CA7D2E">
        <w:rPr>
          <w:rFonts w:ascii="Times New Roman" w:hAnsi="Times New Roman" w:cs="Times New Roman"/>
          <w:shd w:val="clear" w:color="auto" w:fill="F9F2F4"/>
        </w:rPr>
        <w:t>privatetransientHashMap&lt;</w:t>
      </w:r>
      <w:proofErr w:type="gramEnd"/>
      <w:r w:rsidRPr="00CA7D2E">
        <w:rPr>
          <w:rFonts w:ascii="Times New Roman" w:hAnsi="Times New Roman" w:cs="Times New Roman"/>
          <w:shd w:val="clear" w:color="auto" w:fill="F9F2F4"/>
        </w:rPr>
        <w:t>E,Object&gt; map;</w:t>
      </w:r>
    </w:p>
    <w:p w:rsidR="00ED6F8D" w:rsidRPr="00CA7D2E" w:rsidRDefault="00ED6F8D" w:rsidP="007D79A8">
      <w:pPr>
        <w:pStyle w:val="NoSpacing"/>
        <w:rPr>
          <w:rFonts w:ascii="Times New Roman" w:hAnsi="Times New Roman" w:cs="Times New Roman"/>
          <w:color w:val="333333"/>
          <w:sz w:val="21"/>
          <w:szCs w:val="21"/>
        </w:rPr>
      </w:pPr>
      <w:r w:rsidRPr="00CA7D2E">
        <w:rPr>
          <w:rFonts w:ascii="Times New Roman" w:hAnsi="Times New Roman" w:cs="Times New Roman"/>
          <w:color w:val="333333"/>
          <w:sz w:val="21"/>
          <w:szCs w:val="21"/>
        </w:rPr>
        <w:t> </w:t>
      </w:r>
      <w:r w:rsidRPr="00CA7D2E">
        <w:rPr>
          <w:rFonts w:ascii="Times New Roman" w:hAnsi="Times New Roman" w:cs="Times New Roman"/>
          <w:shd w:val="clear" w:color="auto" w:fill="F9F2F4"/>
        </w:rPr>
        <w:t>//This is added as value for each key</w:t>
      </w:r>
    </w:p>
    <w:p w:rsidR="00ED6F8D" w:rsidRPr="00CA7D2E" w:rsidRDefault="00ED6F8D" w:rsidP="007D79A8">
      <w:pPr>
        <w:pStyle w:val="NoSpacing"/>
        <w:rPr>
          <w:rFonts w:ascii="Times New Roman" w:hAnsi="Times New Roman" w:cs="Times New Roman"/>
          <w:shd w:val="clear" w:color="auto" w:fill="F9F2F4"/>
        </w:rPr>
      </w:pPr>
      <w:proofErr w:type="gramStart"/>
      <w:r w:rsidRPr="00CA7D2E">
        <w:rPr>
          <w:rFonts w:ascii="Times New Roman" w:hAnsi="Times New Roman" w:cs="Times New Roman"/>
          <w:shd w:val="clear" w:color="auto" w:fill="F9F2F4"/>
        </w:rPr>
        <w:t>privatestaticfinalObject</w:t>
      </w:r>
      <w:proofErr w:type="gramEnd"/>
      <w:r w:rsidRPr="00CA7D2E">
        <w:rPr>
          <w:rFonts w:ascii="Times New Roman" w:hAnsi="Times New Roman" w:cs="Times New Roman"/>
          <w:shd w:val="clear" w:color="auto" w:fill="F9F2F4"/>
        </w:rPr>
        <w:t xml:space="preserve"> PRESENT = newObject();</w:t>
      </w:r>
    </w:p>
    <w:p w:rsidR="00ED6F8D" w:rsidRPr="00CA7D2E" w:rsidRDefault="00ED6F8D" w:rsidP="00ED6F8D">
      <w:pPr>
        <w:pStyle w:val="NormalWeb"/>
        <w:rPr>
          <w:b/>
          <w:color w:val="333333"/>
          <w:sz w:val="21"/>
          <w:szCs w:val="21"/>
        </w:rPr>
      </w:pPr>
    </w:p>
    <w:p w:rsidR="00E64AFA" w:rsidRPr="00CA7D2E" w:rsidRDefault="00E64AFA" w:rsidP="00E64AFA">
      <w:pPr>
        <w:pStyle w:val="NormalWeb"/>
        <w:rPr>
          <w:color w:val="333333"/>
          <w:sz w:val="21"/>
          <w:szCs w:val="21"/>
        </w:rPr>
      </w:pPr>
      <w:r w:rsidRPr="00CA7D2E">
        <w:rPr>
          <w:color w:val="333333"/>
          <w:sz w:val="21"/>
          <w:szCs w:val="21"/>
        </w:rPr>
        <w:t xml:space="preserve">So </w:t>
      </w:r>
      <w:r w:rsidRPr="00CA7D2E">
        <w:rPr>
          <w:rStyle w:val="Strong"/>
          <w:color w:val="333333"/>
          <w:sz w:val="21"/>
          <w:szCs w:val="21"/>
        </w:rPr>
        <w:t xml:space="preserve">when you store </w:t>
      </w:r>
      <w:proofErr w:type="gramStart"/>
      <w:r w:rsidRPr="00CA7D2E">
        <w:rPr>
          <w:rStyle w:val="Strong"/>
          <w:color w:val="333333"/>
          <w:sz w:val="21"/>
          <w:szCs w:val="21"/>
        </w:rPr>
        <w:t>a</w:t>
      </w:r>
      <w:proofErr w:type="gramEnd"/>
      <w:r w:rsidRPr="00CA7D2E">
        <w:rPr>
          <w:rStyle w:val="Strong"/>
          <w:color w:val="333333"/>
          <w:sz w:val="21"/>
          <w:szCs w:val="21"/>
        </w:rPr>
        <w:t xml:space="preserve"> element in HashSet, it stores the element as key in map and “PRESENT” object as value</w:t>
      </w:r>
      <w:r w:rsidRPr="00CA7D2E">
        <w:rPr>
          <w:color w:val="333333"/>
          <w:sz w:val="21"/>
          <w:szCs w:val="21"/>
        </w:rPr>
        <w:t>. (See declaration above).</w:t>
      </w:r>
    </w:p>
    <w:p w:rsidR="00ED6F8D" w:rsidRPr="00CA7D2E" w:rsidRDefault="00ED6F8D" w:rsidP="007D79A8">
      <w:pPr>
        <w:pStyle w:val="NoSpacing"/>
        <w:rPr>
          <w:rFonts w:ascii="Times New Roman" w:hAnsi="Times New Roman" w:cs="Times New Roman"/>
          <w:shd w:val="clear" w:color="auto" w:fill="F9F2F4"/>
        </w:rPr>
      </w:pPr>
      <w:proofErr w:type="gramStart"/>
      <w:r w:rsidRPr="00CA7D2E">
        <w:rPr>
          <w:rFonts w:ascii="Times New Roman" w:hAnsi="Times New Roman" w:cs="Times New Roman"/>
          <w:shd w:val="clear" w:color="auto" w:fill="F9F2F4"/>
        </w:rPr>
        <w:t>publicbooleanadd(</w:t>
      </w:r>
      <w:proofErr w:type="gramEnd"/>
      <w:r w:rsidRPr="00CA7D2E">
        <w:rPr>
          <w:rFonts w:ascii="Times New Roman" w:hAnsi="Times New Roman" w:cs="Times New Roman"/>
          <w:shd w:val="clear" w:color="auto" w:fill="F9F2F4"/>
        </w:rPr>
        <w:t>E e) {</w:t>
      </w:r>
    </w:p>
    <w:p w:rsidR="00ED6F8D" w:rsidRPr="00CA7D2E" w:rsidRDefault="00ED6F8D" w:rsidP="007D79A8">
      <w:pPr>
        <w:pStyle w:val="NoSpacing"/>
        <w:rPr>
          <w:rFonts w:ascii="Times New Roman" w:hAnsi="Times New Roman" w:cs="Times New Roman"/>
          <w:color w:val="333333"/>
          <w:sz w:val="21"/>
          <w:szCs w:val="21"/>
        </w:rPr>
      </w:pPr>
      <w:proofErr w:type="gramStart"/>
      <w:r w:rsidRPr="00CA7D2E">
        <w:rPr>
          <w:rFonts w:ascii="Times New Roman" w:hAnsi="Times New Roman" w:cs="Times New Roman"/>
          <w:shd w:val="clear" w:color="auto" w:fill="F9F2F4"/>
        </w:rPr>
        <w:t>returnmap.put(</w:t>
      </w:r>
      <w:proofErr w:type="gramEnd"/>
      <w:r w:rsidRPr="00CA7D2E">
        <w:rPr>
          <w:rFonts w:ascii="Times New Roman" w:hAnsi="Times New Roman" w:cs="Times New Roman"/>
          <w:shd w:val="clear" w:color="auto" w:fill="F9F2F4"/>
        </w:rPr>
        <w:t>e, PRESENT)==null;</w:t>
      </w:r>
    </w:p>
    <w:p w:rsidR="00ED6F8D" w:rsidRPr="00CA7D2E" w:rsidRDefault="00ED6F8D" w:rsidP="007D79A8">
      <w:pPr>
        <w:pStyle w:val="NoSpacing"/>
        <w:rPr>
          <w:rFonts w:ascii="Times New Roman" w:hAnsi="Times New Roman" w:cs="Times New Roman"/>
          <w:color w:val="333333"/>
          <w:sz w:val="21"/>
          <w:szCs w:val="21"/>
        </w:rPr>
      </w:pPr>
      <w:r w:rsidRPr="00CA7D2E">
        <w:rPr>
          <w:rFonts w:ascii="Times New Roman" w:hAnsi="Times New Roman" w:cs="Times New Roman"/>
          <w:shd w:val="clear" w:color="auto" w:fill="F9F2F4"/>
        </w:rPr>
        <w:t>}</w:t>
      </w:r>
    </w:p>
    <w:p w:rsidR="00E64AFA" w:rsidRPr="00CA7D2E" w:rsidRDefault="00E64AFA" w:rsidP="00E64AFA">
      <w:pPr>
        <w:pStyle w:val="Heading5"/>
        <w:rPr>
          <w:rFonts w:ascii="Times New Roman" w:hAnsi="Times New Roman" w:cs="Times New Roman"/>
          <w:b/>
          <w:color w:val="333333"/>
          <w:sz w:val="21"/>
          <w:szCs w:val="21"/>
        </w:rPr>
      </w:pPr>
      <w:bookmarkStart w:id="8" w:name="null_in_set"/>
      <w:bookmarkEnd w:id="8"/>
      <w:r w:rsidRPr="00CA7D2E">
        <w:rPr>
          <w:rFonts w:ascii="Times New Roman" w:hAnsi="Times New Roman" w:cs="Times New Roman"/>
          <w:b/>
          <w:color w:val="333333"/>
        </w:rPr>
        <w:t>Can a null element added to a TreeSet or HashSet?</w:t>
      </w:r>
    </w:p>
    <w:p w:rsidR="00E64AFA" w:rsidRPr="00CA7D2E" w:rsidRDefault="00E64AFA" w:rsidP="00E64AFA">
      <w:pPr>
        <w:pStyle w:val="NormalWeb"/>
        <w:rPr>
          <w:color w:val="333333"/>
          <w:sz w:val="21"/>
          <w:szCs w:val="21"/>
        </w:rPr>
      </w:pPr>
      <w:r w:rsidRPr="00CA7D2E">
        <w:rPr>
          <w:color w:val="333333"/>
          <w:sz w:val="21"/>
          <w:szCs w:val="21"/>
        </w:rPr>
        <w:t xml:space="preserve">As you see, There is no null check in </w:t>
      </w:r>
      <w:proofErr w:type="gramStart"/>
      <w:r w:rsidRPr="00CA7D2E">
        <w:rPr>
          <w:color w:val="333333"/>
          <w:sz w:val="21"/>
          <w:szCs w:val="21"/>
        </w:rPr>
        <w:t>add(</w:t>
      </w:r>
      <w:proofErr w:type="gramEnd"/>
      <w:r w:rsidRPr="00CA7D2E">
        <w:rPr>
          <w:color w:val="333333"/>
          <w:sz w:val="21"/>
          <w:szCs w:val="21"/>
        </w:rPr>
        <w:t xml:space="preserve">) method in previous question. And HashMap also allows one null key, so </w:t>
      </w:r>
      <w:r w:rsidRPr="00CA7D2E">
        <w:rPr>
          <w:rStyle w:val="Strong"/>
          <w:color w:val="333333"/>
          <w:sz w:val="21"/>
          <w:szCs w:val="21"/>
        </w:rPr>
        <w:t>one “null” is allowed in HashSet</w:t>
      </w:r>
      <w:r w:rsidRPr="00CA7D2E">
        <w:rPr>
          <w:color w:val="333333"/>
          <w:sz w:val="21"/>
          <w:szCs w:val="21"/>
        </w:rPr>
        <w:t>.</w:t>
      </w:r>
    </w:p>
    <w:p w:rsidR="00E64AFA" w:rsidRPr="00CA7D2E" w:rsidRDefault="00E64AFA" w:rsidP="00E64AFA">
      <w:pPr>
        <w:pStyle w:val="NormalWeb"/>
        <w:rPr>
          <w:color w:val="333333"/>
          <w:sz w:val="21"/>
          <w:szCs w:val="21"/>
        </w:rPr>
      </w:pPr>
      <w:r w:rsidRPr="00CA7D2E">
        <w:rPr>
          <w:color w:val="333333"/>
          <w:sz w:val="21"/>
          <w:szCs w:val="21"/>
        </w:rPr>
        <w:t>TreeSet uses the same concept as HashSet for internal logic, but uses NavigableMap for storing the elements.</w:t>
      </w:r>
    </w:p>
    <w:p w:rsidR="00ED6F8D" w:rsidRPr="00CA7D2E" w:rsidRDefault="00ED6F8D" w:rsidP="007D79A8">
      <w:pPr>
        <w:pStyle w:val="NoSpacing"/>
        <w:rPr>
          <w:rFonts w:ascii="Times New Roman" w:hAnsi="Times New Roman" w:cs="Times New Roman"/>
          <w:color w:val="333333"/>
          <w:sz w:val="21"/>
          <w:szCs w:val="21"/>
        </w:rPr>
      </w:pPr>
      <w:proofErr w:type="gramStart"/>
      <w:r w:rsidRPr="00CA7D2E">
        <w:rPr>
          <w:rFonts w:ascii="Times New Roman" w:hAnsi="Times New Roman" w:cs="Times New Roman"/>
          <w:shd w:val="clear" w:color="auto" w:fill="F9F2F4"/>
        </w:rPr>
        <w:t>privatetransientNavigableMap&lt;</w:t>
      </w:r>
      <w:proofErr w:type="gramEnd"/>
      <w:r w:rsidRPr="00CA7D2E">
        <w:rPr>
          <w:rFonts w:ascii="Times New Roman" w:hAnsi="Times New Roman" w:cs="Times New Roman"/>
          <w:shd w:val="clear" w:color="auto" w:fill="F9F2F4"/>
        </w:rPr>
        <w:t>E,Object&gt; m;</w:t>
      </w:r>
    </w:p>
    <w:p w:rsidR="00ED6F8D" w:rsidRPr="00CA7D2E" w:rsidRDefault="00ED6F8D" w:rsidP="007D79A8">
      <w:pPr>
        <w:pStyle w:val="NoSpacing"/>
        <w:rPr>
          <w:rFonts w:ascii="Times New Roman" w:hAnsi="Times New Roman" w:cs="Times New Roman"/>
          <w:color w:val="333333"/>
          <w:sz w:val="21"/>
          <w:szCs w:val="21"/>
        </w:rPr>
      </w:pPr>
      <w:r w:rsidRPr="00CA7D2E">
        <w:rPr>
          <w:rFonts w:ascii="Times New Roman" w:hAnsi="Times New Roman" w:cs="Times New Roman"/>
          <w:color w:val="333333"/>
          <w:sz w:val="21"/>
          <w:szCs w:val="21"/>
        </w:rPr>
        <w:t> </w:t>
      </w:r>
      <w:r w:rsidRPr="00CA7D2E">
        <w:rPr>
          <w:rFonts w:ascii="Times New Roman" w:hAnsi="Times New Roman" w:cs="Times New Roman"/>
          <w:shd w:val="clear" w:color="auto" w:fill="F9F2F4"/>
        </w:rPr>
        <w:t>// Dummy value to associate with an Object in the backing Map</w:t>
      </w:r>
    </w:p>
    <w:p w:rsidR="00ED6F8D" w:rsidRPr="00CA7D2E" w:rsidRDefault="00ED6F8D" w:rsidP="00ED6F8D">
      <w:pPr>
        <w:pStyle w:val="NormalWeb"/>
        <w:rPr>
          <w:b/>
          <w:color w:val="C7254E"/>
          <w:sz w:val="19"/>
          <w:szCs w:val="19"/>
          <w:shd w:val="clear" w:color="auto" w:fill="F9F2F4"/>
        </w:rPr>
      </w:pPr>
      <w:proofErr w:type="gramStart"/>
      <w:r w:rsidRPr="00CA7D2E">
        <w:rPr>
          <w:b/>
          <w:color w:val="C7254E"/>
          <w:sz w:val="19"/>
          <w:szCs w:val="19"/>
          <w:shd w:val="clear" w:color="auto" w:fill="F9F2F4"/>
        </w:rPr>
        <w:t>privatestaticfinalObject</w:t>
      </w:r>
      <w:proofErr w:type="gramEnd"/>
      <w:r w:rsidRPr="00CA7D2E">
        <w:rPr>
          <w:b/>
          <w:color w:val="C7254E"/>
          <w:sz w:val="19"/>
          <w:szCs w:val="19"/>
          <w:shd w:val="clear" w:color="auto" w:fill="F9F2F4"/>
        </w:rPr>
        <w:t xml:space="preserve"> PRESENT = newObject();</w:t>
      </w:r>
    </w:p>
    <w:p w:rsidR="00ED6F8D" w:rsidRPr="00CA7D2E" w:rsidRDefault="00ED6F8D" w:rsidP="00ED6F8D">
      <w:pPr>
        <w:pStyle w:val="NormalWeb"/>
        <w:rPr>
          <w:b/>
          <w:color w:val="C7254E"/>
          <w:sz w:val="19"/>
          <w:szCs w:val="19"/>
          <w:shd w:val="clear" w:color="auto" w:fill="F9F2F4"/>
        </w:rPr>
      </w:pPr>
    </w:p>
    <w:p w:rsidR="00E64AFA" w:rsidRPr="00CA7D2E" w:rsidRDefault="00E64AFA" w:rsidP="00ED6F8D">
      <w:pPr>
        <w:pStyle w:val="NormalWeb"/>
        <w:rPr>
          <w:color w:val="333333"/>
          <w:sz w:val="21"/>
          <w:szCs w:val="21"/>
        </w:rPr>
      </w:pPr>
      <w:r w:rsidRPr="00CA7D2E">
        <w:rPr>
          <w:color w:val="333333"/>
          <w:sz w:val="21"/>
          <w:szCs w:val="21"/>
        </w:rPr>
        <w:t>NavigableMap is subtype of SortedMap which does not allow null keys. So essentially,</w:t>
      </w:r>
      <w:r w:rsidRPr="00CA7D2E">
        <w:rPr>
          <w:rStyle w:val="Strong"/>
          <w:color w:val="333333"/>
          <w:sz w:val="21"/>
          <w:szCs w:val="21"/>
        </w:rPr>
        <w:t>TreeSet also does not support null keys</w:t>
      </w:r>
      <w:r w:rsidRPr="00CA7D2E">
        <w:rPr>
          <w:color w:val="333333"/>
          <w:sz w:val="21"/>
          <w:szCs w:val="21"/>
        </w:rPr>
        <w:t>. It will throw NullPointerException if you try to add null element in TreeSet.</w:t>
      </w:r>
    </w:p>
    <w:p w:rsidR="00ED6F8D" w:rsidRPr="00CA7D2E" w:rsidRDefault="00ED6F8D" w:rsidP="00E64AFA">
      <w:pPr>
        <w:pStyle w:val="Heading3"/>
        <w:rPr>
          <w:rStyle w:val="Strong"/>
          <w:rFonts w:ascii="Times New Roman" w:hAnsi="Times New Roman" w:cs="Times New Roman"/>
          <w:b/>
          <w:color w:val="333333"/>
        </w:rPr>
      </w:pPr>
    </w:p>
    <w:p w:rsidR="00E64AFA" w:rsidRPr="00CA7D2E" w:rsidRDefault="00E64AFA" w:rsidP="00E64AFA">
      <w:pPr>
        <w:pStyle w:val="Heading5"/>
        <w:rPr>
          <w:rFonts w:ascii="Times New Roman" w:hAnsi="Times New Roman" w:cs="Times New Roman"/>
          <w:b/>
          <w:color w:val="333333"/>
          <w:sz w:val="21"/>
          <w:szCs w:val="21"/>
        </w:rPr>
      </w:pPr>
      <w:bookmarkStart w:id="9" w:name="identityHashMap_weakHashMap_differences"/>
      <w:bookmarkEnd w:id="9"/>
      <w:r w:rsidRPr="00CA7D2E">
        <w:rPr>
          <w:rFonts w:ascii="Times New Roman" w:hAnsi="Times New Roman" w:cs="Times New Roman"/>
          <w:b/>
          <w:color w:val="333333"/>
        </w:rPr>
        <w:t>What are IdentityHashMap and WeakHashMap?</w:t>
      </w:r>
    </w:p>
    <w:p w:rsidR="00E64AFA" w:rsidRPr="00CA7D2E" w:rsidRDefault="00E64AFA" w:rsidP="00E64AFA">
      <w:pPr>
        <w:pStyle w:val="NormalWeb"/>
        <w:rPr>
          <w:color w:val="333333"/>
          <w:sz w:val="21"/>
          <w:szCs w:val="21"/>
        </w:rPr>
      </w:pPr>
      <w:r w:rsidRPr="00CA7D2E">
        <w:rPr>
          <w:rStyle w:val="Strong"/>
          <w:color w:val="333333"/>
          <w:sz w:val="21"/>
          <w:szCs w:val="21"/>
        </w:rPr>
        <w:t>IdentityHashMap</w:t>
      </w:r>
      <w:r w:rsidRPr="00CA7D2E">
        <w:rPr>
          <w:color w:val="333333"/>
          <w:sz w:val="21"/>
          <w:szCs w:val="21"/>
        </w:rPr>
        <w:t xml:space="preserve"> is similar to HashMap except that</w:t>
      </w:r>
      <w:r w:rsidRPr="00CA7D2E">
        <w:rPr>
          <w:rStyle w:val="Strong"/>
          <w:color w:val="333333"/>
          <w:sz w:val="21"/>
          <w:szCs w:val="21"/>
        </w:rPr>
        <w:t xml:space="preserve"> it uses reference equality when comparing elements</w:t>
      </w:r>
      <w:r w:rsidRPr="00CA7D2E">
        <w:rPr>
          <w:color w:val="333333"/>
          <w:sz w:val="21"/>
          <w:szCs w:val="21"/>
        </w:rPr>
        <w:t xml:space="preserve">. IdentityHashMap class is not a widely used Map implementation. While this class implements the Map interface, it intentionally violates Map’s general contract, which mandates the use of the </w:t>
      </w:r>
      <w:proofErr w:type="gramStart"/>
      <w:r w:rsidRPr="00CA7D2E">
        <w:rPr>
          <w:color w:val="333333"/>
          <w:sz w:val="21"/>
          <w:szCs w:val="21"/>
        </w:rPr>
        <w:t>equals(</w:t>
      </w:r>
      <w:proofErr w:type="gramEnd"/>
      <w:r w:rsidRPr="00CA7D2E">
        <w:rPr>
          <w:color w:val="333333"/>
          <w:sz w:val="21"/>
          <w:szCs w:val="21"/>
        </w:rPr>
        <w:t>) method when comparing objects. IdentityHashMap is designed for use only in the rare cases wherein reference-equality semantics are required.</w:t>
      </w:r>
    </w:p>
    <w:p w:rsidR="00E64AFA" w:rsidRPr="00CA7D2E" w:rsidRDefault="00E64AFA" w:rsidP="00E64AFA">
      <w:pPr>
        <w:pStyle w:val="NormalWeb"/>
        <w:rPr>
          <w:color w:val="333333"/>
          <w:sz w:val="21"/>
          <w:szCs w:val="21"/>
        </w:rPr>
      </w:pPr>
      <w:r w:rsidRPr="00CA7D2E">
        <w:rPr>
          <w:rStyle w:val="Strong"/>
          <w:color w:val="333333"/>
          <w:sz w:val="21"/>
          <w:szCs w:val="21"/>
        </w:rPr>
        <w:t>WeakHashMap</w:t>
      </w:r>
      <w:r w:rsidRPr="00CA7D2E">
        <w:rPr>
          <w:color w:val="333333"/>
          <w:sz w:val="21"/>
          <w:szCs w:val="21"/>
        </w:rPr>
        <w:t xml:space="preserve"> is an implementation of the Map interface </w:t>
      </w:r>
      <w:r w:rsidRPr="00CA7D2E">
        <w:rPr>
          <w:rStyle w:val="Strong"/>
          <w:color w:val="333333"/>
          <w:sz w:val="21"/>
          <w:szCs w:val="21"/>
        </w:rPr>
        <w:t>that stores only weak references to its keys</w:t>
      </w:r>
      <w:r w:rsidRPr="00CA7D2E">
        <w:rPr>
          <w:color w:val="333333"/>
          <w:sz w:val="21"/>
          <w:szCs w:val="21"/>
        </w:rPr>
        <w:t>. Storing only weak references allows a key-value pair to be garbage collected when its key is no longer referenced outside of the WeakHashMap. This class is intended primarily for use with key objects whose equals methods test for object identity using the == operator. Once such a key is discarded it can never be recreated, so it is impossible to do a look-up of that key in a WeakHashMap at some later time and be surprised that its entry has been removed.</w:t>
      </w:r>
    </w:p>
    <w:p w:rsidR="00E64AFA" w:rsidRPr="00CA7D2E" w:rsidRDefault="00E64AFA" w:rsidP="00E64AFA">
      <w:pPr>
        <w:pStyle w:val="Heading5"/>
        <w:rPr>
          <w:rFonts w:ascii="Times New Roman" w:hAnsi="Times New Roman" w:cs="Times New Roman"/>
          <w:b/>
          <w:color w:val="333333"/>
          <w:sz w:val="21"/>
          <w:szCs w:val="21"/>
        </w:rPr>
      </w:pPr>
      <w:bookmarkStart w:id="10" w:name="how_concurrentHashMap_works"/>
      <w:bookmarkEnd w:id="10"/>
      <w:r w:rsidRPr="00CA7D2E">
        <w:rPr>
          <w:rFonts w:ascii="Times New Roman" w:hAnsi="Times New Roman" w:cs="Times New Roman"/>
          <w:b/>
          <w:color w:val="333333"/>
        </w:rPr>
        <w:t>Explain ConcurrentHashMap? How it works?</w:t>
      </w:r>
    </w:p>
    <w:p w:rsidR="00E64AFA" w:rsidRPr="00CA7D2E" w:rsidRDefault="00E64AFA" w:rsidP="00E64AFA">
      <w:pPr>
        <w:pStyle w:val="NormalWeb"/>
        <w:rPr>
          <w:color w:val="333333"/>
          <w:sz w:val="21"/>
          <w:szCs w:val="21"/>
        </w:rPr>
      </w:pPr>
      <w:r w:rsidRPr="00CA7D2E">
        <w:rPr>
          <w:rStyle w:val="Emphasis"/>
          <w:color w:val="333333"/>
          <w:sz w:val="21"/>
          <w:szCs w:val="21"/>
        </w:rPr>
        <w:t>Taking from java docs:</w:t>
      </w:r>
    </w:p>
    <w:p w:rsidR="00E64AFA" w:rsidRPr="00CA7D2E" w:rsidRDefault="00E64AFA" w:rsidP="00E64AFA">
      <w:pPr>
        <w:pStyle w:val="NormalWeb"/>
        <w:rPr>
          <w:color w:val="333333"/>
          <w:sz w:val="21"/>
          <w:szCs w:val="21"/>
        </w:rPr>
      </w:pPr>
      <w:proofErr w:type="gramStart"/>
      <w:r w:rsidRPr="00CA7D2E">
        <w:rPr>
          <w:rStyle w:val="Strong"/>
          <w:color w:val="333333"/>
          <w:sz w:val="21"/>
          <w:szCs w:val="21"/>
        </w:rPr>
        <w:t>A hash table supporting full concurrency of retrievals and adjustable expected concurrency for updates</w:t>
      </w:r>
      <w:r w:rsidRPr="00CA7D2E">
        <w:rPr>
          <w:color w:val="333333"/>
          <w:sz w:val="21"/>
          <w:szCs w:val="21"/>
        </w:rPr>
        <w:t>.</w:t>
      </w:r>
      <w:proofErr w:type="gramEnd"/>
      <w:r w:rsidRPr="00CA7D2E">
        <w:rPr>
          <w:color w:val="333333"/>
          <w:sz w:val="21"/>
          <w:szCs w:val="21"/>
        </w:rPr>
        <w:t xml:space="preserve"> This class obeys the same functional specification as Hashtable, and includes versions of methods corresponding to each method of Hashtable. However, even though all operations are thread-safe, retrieval operations do not entail locking, and there is not any support for locking the entire table in a way that prevents </w:t>
      </w:r>
      <w:r w:rsidRPr="00CA7D2E">
        <w:rPr>
          <w:color w:val="333333"/>
          <w:sz w:val="21"/>
          <w:szCs w:val="21"/>
        </w:rPr>
        <w:lastRenderedPageBreak/>
        <w:t>all access. This class is fully interoperable with Hashtable in programs that rely on its thread safety but not on its synchronization details.</w:t>
      </w:r>
    </w:p>
    <w:p w:rsidR="00E64AFA" w:rsidRPr="00CA7D2E" w:rsidRDefault="00E64AFA" w:rsidP="00E64AFA">
      <w:pPr>
        <w:pStyle w:val="NormalWeb"/>
        <w:rPr>
          <w:color w:val="333333"/>
          <w:sz w:val="21"/>
          <w:szCs w:val="21"/>
        </w:rPr>
      </w:pPr>
      <w:r w:rsidRPr="00CA7D2E">
        <w:rPr>
          <w:color w:val="333333"/>
          <w:sz w:val="21"/>
          <w:szCs w:val="21"/>
        </w:rPr>
        <w:t xml:space="preserve">Read more about how </w:t>
      </w:r>
      <w:hyperlink r:id="rId7" w:tooltip="Popular HashMap and ConcurrentHashMap interview questions" w:history="1">
        <w:r w:rsidRPr="00CA7D2E">
          <w:rPr>
            <w:rStyle w:val="Strong"/>
            <w:color w:val="428BCA"/>
            <w:sz w:val="21"/>
            <w:szCs w:val="21"/>
          </w:rPr>
          <w:t>concurrent hashmap works and related interview questions</w:t>
        </w:r>
      </w:hyperlink>
      <w:r w:rsidRPr="00CA7D2E">
        <w:rPr>
          <w:color w:val="333333"/>
          <w:sz w:val="21"/>
          <w:szCs w:val="21"/>
        </w:rPr>
        <w:t>.</w:t>
      </w:r>
    </w:p>
    <w:p w:rsidR="00E64AFA" w:rsidRPr="00CA7D2E" w:rsidRDefault="00E64AFA" w:rsidP="00E64AFA">
      <w:pPr>
        <w:pStyle w:val="Heading5"/>
        <w:rPr>
          <w:rFonts w:ascii="Times New Roman" w:hAnsi="Times New Roman" w:cs="Times New Roman"/>
          <w:b/>
          <w:color w:val="333333"/>
          <w:sz w:val="21"/>
          <w:szCs w:val="21"/>
        </w:rPr>
      </w:pPr>
      <w:bookmarkStart w:id="11" w:name="how_hashmap_works"/>
      <w:bookmarkEnd w:id="11"/>
      <w:r w:rsidRPr="00CA7D2E">
        <w:rPr>
          <w:rFonts w:ascii="Times New Roman" w:hAnsi="Times New Roman" w:cs="Times New Roman"/>
          <w:b/>
          <w:color w:val="333333"/>
        </w:rPr>
        <w:t>How hashmap works?</w:t>
      </w:r>
    </w:p>
    <w:p w:rsidR="00E64AFA" w:rsidRPr="00CA7D2E" w:rsidRDefault="00E64AFA" w:rsidP="00E64AFA">
      <w:pPr>
        <w:pStyle w:val="NormalWeb"/>
        <w:rPr>
          <w:color w:val="333333"/>
          <w:sz w:val="21"/>
          <w:szCs w:val="21"/>
        </w:rPr>
      </w:pPr>
      <w:proofErr w:type="gramStart"/>
      <w:r w:rsidRPr="00CA7D2E">
        <w:rPr>
          <w:color w:val="333333"/>
          <w:sz w:val="21"/>
          <w:szCs w:val="21"/>
        </w:rPr>
        <w:t xml:space="preserve">The </w:t>
      </w:r>
      <w:r w:rsidRPr="00CA7D2E">
        <w:rPr>
          <w:rStyle w:val="Strong"/>
          <w:color w:val="333333"/>
          <w:sz w:val="21"/>
          <w:szCs w:val="21"/>
        </w:rPr>
        <w:t>most important question</w:t>
      </w:r>
      <w:r w:rsidRPr="00CA7D2E">
        <w:rPr>
          <w:color w:val="333333"/>
          <w:sz w:val="21"/>
          <w:szCs w:val="21"/>
        </w:rPr>
        <w:t xml:space="preserve"> which is most likely to be seen in every level of job interviews.</w:t>
      </w:r>
      <w:proofErr w:type="gramEnd"/>
      <w:r w:rsidRPr="00CA7D2E">
        <w:rPr>
          <w:color w:val="333333"/>
          <w:sz w:val="21"/>
          <w:szCs w:val="21"/>
        </w:rPr>
        <w:t xml:space="preserve"> You must be very clear on this </w:t>
      </w:r>
      <w:proofErr w:type="gramStart"/>
      <w:r w:rsidRPr="00CA7D2E">
        <w:rPr>
          <w:color w:val="333333"/>
          <w:sz w:val="21"/>
          <w:szCs w:val="21"/>
        </w:rPr>
        <w:t>topic.,</w:t>
      </w:r>
      <w:proofErr w:type="gramEnd"/>
      <w:r w:rsidRPr="00CA7D2E">
        <w:rPr>
          <w:color w:val="333333"/>
          <w:sz w:val="21"/>
          <w:szCs w:val="21"/>
        </w:rPr>
        <w:t xml:space="preserve"> not only because it is most asked question but also it will open up your mind in further questions related to collection APIs.</w:t>
      </w:r>
    </w:p>
    <w:p w:rsidR="00E64AFA" w:rsidRPr="00CA7D2E" w:rsidRDefault="00E64AFA" w:rsidP="00E64AFA">
      <w:pPr>
        <w:pStyle w:val="NormalWeb"/>
        <w:rPr>
          <w:color w:val="333333"/>
          <w:sz w:val="21"/>
          <w:szCs w:val="21"/>
        </w:rPr>
      </w:pPr>
      <w:r w:rsidRPr="00CA7D2E">
        <w:rPr>
          <w:color w:val="333333"/>
          <w:sz w:val="21"/>
          <w:szCs w:val="21"/>
        </w:rPr>
        <w:t xml:space="preserve">Answer to this question is very large and you should read it my post: </w:t>
      </w:r>
      <w:hyperlink r:id="rId8" w:tooltip="How hashmap works in java" w:history="1">
        <w:r w:rsidRPr="00CA7D2E">
          <w:rPr>
            <w:rStyle w:val="Strong"/>
            <w:color w:val="428BCA"/>
            <w:sz w:val="21"/>
            <w:szCs w:val="21"/>
          </w:rPr>
          <w:t>How HashMap works?</w:t>
        </w:r>
      </w:hyperlink>
      <w:r w:rsidRPr="00CA7D2E">
        <w:rPr>
          <w:color w:val="333333"/>
          <w:sz w:val="21"/>
          <w:szCs w:val="21"/>
        </w:rPr>
        <w:t xml:space="preserve"> For now, </w:t>
      </w:r>
      <w:proofErr w:type="gramStart"/>
      <w:r w:rsidRPr="00CA7D2E">
        <w:rPr>
          <w:color w:val="333333"/>
          <w:sz w:val="21"/>
          <w:szCs w:val="21"/>
        </w:rPr>
        <w:t>lets</w:t>
      </w:r>
      <w:proofErr w:type="gramEnd"/>
      <w:r w:rsidRPr="00CA7D2E">
        <w:rPr>
          <w:color w:val="333333"/>
          <w:sz w:val="21"/>
          <w:szCs w:val="21"/>
        </w:rPr>
        <w:t xml:space="preserve"> remember that HashMap works </w:t>
      </w:r>
      <w:r w:rsidRPr="00CA7D2E">
        <w:rPr>
          <w:rStyle w:val="Strong"/>
          <w:color w:val="333333"/>
          <w:sz w:val="21"/>
          <w:szCs w:val="21"/>
        </w:rPr>
        <w:t>on principle of Hashing</w:t>
      </w:r>
      <w:r w:rsidRPr="00CA7D2E">
        <w:rPr>
          <w:color w:val="333333"/>
          <w:sz w:val="21"/>
          <w:szCs w:val="21"/>
        </w:rPr>
        <w:t xml:space="preserve">. A map by definition </w:t>
      </w:r>
      <w:proofErr w:type="gramStart"/>
      <w:r w:rsidRPr="00CA7D2E">
        <w:rPr>
          <w:color w:val="333333"/>
          <w:sz w:val="21"/>
          <w:szCs w:val="21"/>
        </w:rPr>
        <w:t>is :</w:t>
      </w:r>
      <w:proofErr w:type="gramEnd"/>
      <w:r w:rsidRPr="00CA7D2E">
        <w:rPr>
          <w:color w:val="333333"/>
          <w:sz w:val="21"/>
          <w:szCs w:val="21"/>
        </w:rPr>
        <w:t xml:space="preserve"> “An object that maps keys to values”. To store such structure, </w:t>
      </w:r>
      <w:r w:rsidRPr="00CA7D2E">
        <w:rPr>
          <w:rStyle w:val="Strong"/>
          <w:color w:val="333333"/>
          <w:sz w:val="21"/>
          <w:szCs w:val="21"/>
        </w:rPr>
        <w:t>it uses an inner class Entry</w:t>
      </w:r>
      <w:r w:rsidRPr="00CA7D2E">
        <w:rPr>
          <w:color w:val="333333"/>
          <w:sz w:val="21"/>
          <w:szCs w:val="21"/>
        </w:rPr>
        <w:t>:</w:t>
      </w:r>
    </w:p>
    <w:p w:rsidR="00ED6F8D" w:rsidRPr="00CA7D2E" w:rsidRDefault="00ED6F8D" w:rsidP="00E64AFA">
      <w:pPr>
        <w:pStyle w:val="NormalWeb"/>
        <w:rPr>
          <w:color w:val="333333"/>
          <w:sz w:val="21"/>
          <w:szCs w:val="21"/>
        </w:rPr>
      </w:pPr>
    </w:p>
    <w:p w:rsidR="00ED6F8D" w:rsidRPr="00CA7D2E" w:rsidRDefault="00ED6F8D" w:rsidP="007D79A8">
      <w:pPr>
        <w:pStyle w:val="NoSpacing"/>
        <w:rPr>
          <w:rFonts w:ascii="Times New Roman" w:hAnsi="Times New Roman" w:cs="Times New Roman"/>
          <w:color w:val="333333"/>
          <w:sz w:val="21"/>
          <w:szCs w:val="21"/>
        </w:rPr>
      </w:pPr>
      <w:proofErr w:type="gramStart"/>
      <w:r w:rsidRPr="00CA7D2E">
        <w:rPr>
          <w:rFonts w:ascii="Times New Roman" w:hAnsi="Times New Roman" w:cs="Times New Roman"/>
          <w:shd w:val="clear" w:color="auto" w:fill="F9F2F4"/>
        </w:rPr>
        <w:t>staticclassEntry</w:t>
      </w:r>
      <w:proofErr w:type="gramEnd"/>
      <w:r w:rsidRPr="00CA7D2E">
        <w:rPr>
          <w:rFonts w:ascii="Times New Roman" w:hAnsi="Times New Roman" w:cs="Times New Roman"/>
          <w:shd w:val="clear" w:color="auto" w:fill="F9F2F4"/>
        </w:rPr>
        <w:t xml:space="preserve"> implementsMap.Entry</w:t>
      </w:r>
    </w:p>
    <w:p w:rsidR="00ED6F8D" w:rsidRPr="00CA7D2E" w:rsidRDefault="00ED6F8D" w:rsidP="007D79A8">
      <w:pPr>
        <w:pStyle w:val="NoSpacing"/>
        <w:rPr>
          <w:rFonts w:ascii="Times New Roman" w:hAnsi="Times New Roman" w:cs="Times New Roman"/>
          <w:color w:val="333333"/>
          <w:sz w:val="21"/>
          <w:szCs w:val="21"/>
        </w:rPr>
      </w:pPr>
      <w:r w:rsidRPr="00CA7D2E">
        <w:rPr>
          <w:rFonts w:ascii="Times New Roman" w:hAnsi="Times New Roman" w:cs="Times New Roman"/>
          <w:shd w:val="clear" w:color="auto" w:fill="F9F2F4"/>
        </w:rPr>
        <w:t>{</w:t>
      </w:r>
    </w:p>
    <w:p w:rsidR="00ED6F8D" w:rsidRPr="00CA7D2E" w:rsidRDefault="00ED6F8D" w:rsidP="007D79A8">
      <w:pPr>
        <w:pStyle w:val="NoSpacing"/>
        <w:rPr>
          <w:rFonts w:ascii="Times New Roman" w:hAnsi="Times New Roman" w:cs="Times New Roman"/>
          <w:color w:val="333333"/>
          <w:sz w:val="21"/>
          <w:szCs w:val="21"/>
        </w:rPr>
      </w:pPr>
      <w:proofErr w:type="gramStart"/>
      <w:r w:rsidRPr="00CA7D2E">
        <w:rPr>
          <w:rFonts w:ascii="Times New Roman" w:hAnsi="Times New Roman" w:cs="Times New Roman"/>
          <w:shd w:val="clear" w:color="auto" w:fill="F9F2F4"/>
        </w:rPr>
        <w:t>finalK</w:t>
      </w:r>
      <w:proofErr w:type="gramEnd"/>
      <w:r w:rsidRPr="00CA7D2E">
        <w:rPr>
          <w:rFonts w:ascii="Times New Roman" w:hAnsi="Times New Roman" w:cs="Times New Roman"/>
          <w:shd w:val="clear" w:color="auto" w:fill="F9F2F4"/>
        </w:rPr>
        <w:t xml:space="preserve"> key;</w:t>
      </w:r>
    </w:p>
    <w:p w:rsidR="00ED6F8D" w:rsidRPr="00CA7D2E" w:rsidRDefault="00ED6F8D" w:rsidP="007D79A8">
      <w:pPr>
        <w:pStyle w:val="NoSpacing"/>
        <w:rPr>
          <w:rFonts w:ascii="Times New Roman" w:hAnsi="Times New Roman" w:cs="Times New Roman"/>
          <w:color w:val="333333"/>
          <w:sz w:val="21"/>
          <w:szCs w:val="21"/>
        </w:rPr>
      </w:pPr>
      <w:r w:rsidRPr="00CA7D2E">
        <w:rPr>
          <w:rFonts w:ascii="Times New Roman" w:hAnsi="Times New Roman" w:cs="Times New Roman"/>
          <w:shd w:val="clear" w:color="auto" w:fill="F9F2F4"/>
        </w:rPr>
        <w:t>V value;</w:t>
      </w:r>
    </w:p>
    <w:p w:rsidR="00ED6F8D" w:rsidRPr="00CA7D2E" w:rsidRDefault="00ED6F8D" w:rsidP="007D79A8">
      <w:pPr>
        <w:pStyle w:val="NoSpacing"/>
        <w:rPr>
          <w:rFonts w:ascii="Times New Roman" w:hAnsi="Times New Roman" w:cs="Times New Roman"/>
          <w:color w:val="333333"/>
          <w:sz w:val="21"/>
          <w:szCs w:val="21"/>
        </w:rPr>
      </w:pPr>
      <w:r w:rsidRPr="00CA7D2E">
        <w:rPr>
          <w:rFonts w:ascii="Times New Roman" w:hAnsi="Times New Roman" w:cs="Times New Roman"/>
          <w:shd w:val="clear" w:color="auto" w:fill="F9F2F4"/>
        </w:rPr>
        <w:t>Entry next;</w:t>
      </w:r>
    </w:p>
    <w:p w:rsidR="00ED6F8D" w:rsidRPr="00CA7D2E" w:rsidRDefault="00ED6F8D" w:rsidP="007D79A8">
      <w:pPr>
        <w:pStyle w:val="NoSpacing"/>
        <w:rPr>
          <w:rFonts w:ascii="Times New Roman" w:hAnsi="Times New Roman" w:cs="Times New Roman"/>
          <w:color w:val="333333"/>
          <w:sz w:val="21"/>
          <w:szCs w:val="21"/>
        </w:rPr>
      </w:pPr>
      <w:proofErr w:type="gramStart"/>
      <w:r w:rsidRPr="00CA7D2E">
        <w:rPr>
          <w:rFonts w:ascii="Times New Roman" w:hAnsi="Times New Roman" w:cs="Times New Roman"/>
          <w:shd w:val="clear" w:color="auto" w:fill="F9F2F4"/>
        </w:rPr>
        <w:t>finalinthash</w:t>
      </w:r>
      <w:proofErr w:type="gramEnd"/>
      <w:r w:rsidRPr="00CA7D2E">
        <w:rPr>
          <w:rFonts w:ascii="Times New Roman" w:hAnsi="Times New Roman" w:cs="Times New Roman"/>
          <w:shd w:val="clear" w:color="auto" w:fill="F9F2F4"/>
        </w:rPr>
        <w:t>;</w:t>
      </w:r>
    </w:p>
    <w:p w:rsidR="00ED6F8D" w:rsidRPr="00CA7D2E" w:rsidRDefault="00ED6F8D" w:rsidP="007D79A8">
      <w:pPr>
        <w:pStyle w:val="NoSpacing"/>
        <w:rPr>
          <w:rFonts w:ascii="Times New Roman" w:hAnsi="Times New Roman" w:cs="Times New Roman"/>
          <w:color w:val="333333"/>
          <w:sz w:val="21"/>
          <w:szCs w:val="21"/>
        </w:rPr>
      </w:pPr>
      <w:r w:rsidRPr="00CA7D2E">
        <w:rPr>
          <w:rFonts w:ascii="Times New Roman" w:hAnsi="Times New Roman" w:cs="Times New Roman"/>
          <w:shd w:val="clear" w:color="auto" w:fill="F9F2F4"/>
        </w:rPr>
        <w:t>...//More code goes here</w:t>
      </w:r>
    </w:p>
    <w:p w:rsidR="00ED6F8D" w:rsidRPr="00CA7D2E" w:rsidRDefault="00ED6F8D" w:rsidP="007D79A8">
      <w:pPr>
        <w:pStyle w:val="NoSpacing"/>
        <w:rPr>
          <w:rFonts w:ascii="Times New Roman" w:hAnsi="Times New Roman" w:cs="Times New Roman"/>
          <w:shd w:val="clear" w:color="auto" w:fill="F9F2F4"/>
        </w:rPr>
      </w:pPr>
      <w:r w:rsidRPr="00CA7D2E">
        <w:rPr>
          <w:rFonts w:ascii="Times New Roman" w:hAnsi="Times New Roman" w:cs="Times New Roman"/>
          <w:shd w:val="clear" w:color="auto" w:fill="F9F2F4"/>
        </w:rPr>
        <w:t>}</w:t>
      </w:r>
    </w:p>
    <w:p w:rsidR="007D79A8" w:rsidRPr="00CA7D2E" w:rsidRDefault="007D79A8" w:rsidP="007D79A8">
      <w:pPr>
        <w:pStyle w:val="NoSpacing"/>
        <w:rPr>
          <w:rFonts w:ascii="Times New Roman" w:hAnsi="Times New Roman" w:cs="Times New Roman"/>
          <w:color w:val="333333"/>
          <w:sz w:val="21"/>
          <w:szCs w:val="21"/>
        </w:rPr>
      </w:pPr>
    </w:p>
    <w:p w:rsidR="00E64AFA" w:rsidRPr="00CA7D2E" w:rsidRDefault="00E64AFA" w:rsidP="00E64AFA">
      <w:pPr>
        <w:pStyle w:val="NormalWeb"/>
        <w:rPr>
          <w:color w:val="333333"/>
          <w:sz w:val="21"/>
          <w:szCs w:val="21"/>
        </w:rPr>
      </w:pPr>
      <w:r w:rsidRPr="00CA7D2E">
        <w:rPr>
          <w:color w:val="333333"/>
          <w:sz w:val="21"/>
          <w:szCs w:val="21"/>
        </w:rPr>
        <w:t>Here key and value variables are used to store key-value pairs. Whole entry object is stored in an array.</w:t>
      </w:r>
    </w:p>
    <w:p w:rsidR="00ED6F8D" w:rsidRPr="00CA7D2E" w:rsidRDefault="00ED6F8D" w:rsidP="00E64AFA">
      <w:pPr>
        <w:pStyle w:val="NormalWeb"/>
        <w:rPr>
          <w:b/>
          <w:color w:val="333333"/>
          <w:sz w:val="21"/>
          <w:szCs w:val="21"/>
        </w:rPr>
      </w:pPr>
      <w:proofErr w:type="gramStart"/>
      <w:r w:rsidRPr="00CA7D2E">
        <w:rPr>
          <w:b/>
          <w:color w:val="C7254E"/>
          <w:sz w:val="19"/>
          <w:szCs w:val="19"/>
          <w:shd w:val="clear" w:color="auto" w:fill="F9F2F4"/>
        </w:rPr>
        <w:t>transientEntry[</w:t>
      </w:r>
      <w:proofErr w:type="gramEnd"/>
      <w:r w:rsidRPr="00CA7D2E">
        <w:rPr>
          <w:b/>
          <w:color w:val="C7254E"/>
          <w:sz w:val="19"/>
          <w:szCs w:val="19"/>
          <w:shd w:val="clear" w:color="auto" w:fill="F9F2F4"/>
        </w:rPr>
        <w:t>] table;</w:t>
      </w:r>
    </w:p>
    <w:p w:rsidR="00E64AFA" w:rsidRPr="00CA7D2E" w:rsidRDefault="00E64AFA" w:rsidP="00E64AFA">
      <w:pPr>
        <w:pStyle w:val="NormalWeb"/>
        <w:rPr>
          <w:color w:val="333333"/>
          <w:sz w:val="21"/>
          <w:szCs w:val="21"/>
        </w:rPr>
      </w:pPr>
      <w:r w:rsidRPr="00CA7D2E">
        <w:rPr>
          <w:color w:val="333333"/>
          <w:sz w:val="21"/>
          <w:szCs w:val="21"/>
        </w:rPr>
        <w:t>The index of array is calculated on basis on hashcode of Key object. Read more of linked topic.</w:t>
      </w:r>
    </w:p>
    <w:p w:rsidR="00E64AFA" w:rsidRPr="00CA7D2E" w:rsidRDefault="00E64AFA" w:rsidP="00E64AFA">
      <w:pPr>
        <w:pStyle w:val="Heading5"/>
        <w:rPr>
          <w:rFonts w:ascii="Times New Roman" w:hAnsi="Times New Roman" w:cs="Times New Roman"/>
          <w:b/>
          <w:color w:val="333333"/>
          <w:sz w:val="21"/>
          <w:szCs w:val="21"/>
        </w:rPr>
      </w:pPr>
      <w:bookmarkStart w:id="12" w:name="good_key_for_hashmap"/>
      <w:bookmarkStart w:id="13" w:name="different_collection_views"/>
      <w:bookmarkStart w:id="14" w:name="hashmap_or_treemap"/>
      <w:bookmarkEnd w:id="12"/>
      <w:bookmarkEnd w:id="13"/>
      <w:bookmarkEnd w:id="14"/>
      <w:r w:rsidRPr="00CA7D2E">
        <w:rPr>
          <w:rFonts w:ascii="Times New Roman" w:hAnsi="Times New Roman" w:cs="Times New Roman"/>
          <w:b/>
          <w:color w:val="333333"/>
        </w:rPr>
        <w:t>When to use HashMap or TreeMap?</w:t>
      </w:r>
    </w:p>
    <w:p w:rsidR="00E64AFA" w:rsidRPr="00CA7D2E" w:rsidRDefault="00E64AFA" w:rsidP="00E64AFA">
      <w:pPr>
        <w:pStyle w:val="NormalWeb"/>
        <w:rPr>
          <w:color w:val="333333"/>
          <w:sz w:val="21"/>
          <w:szCs w:val="21"/>
        </w:rPr>
      </w:pPr>
      <w:r w:rsidRPr="00CA7D2E">
        <w:rPr>
          <w:color w:val="333333"/>
          <w:sz w:val="21"/>
          <w:szCs w:val="21"/>
        </w:rPr>
        <w:t>HashMap is well known class and all of us know that. So, I will leave this part by saying that it is used to store key-value pairs and allows to perform many operations on such collection of pairs.</w:t>
      </w:r>
    </w:p>
    <w:p w:rsidR="00E64AFA" w:rsidRPr="00CA7D2E" w:rsidRDefault="00E64AFA" w:rsidP="00E64AFA">
      <w:pPr>
        <w:pStyle w:val="NormalWeb"/>
        <w:rPr>
          <w:color w:val="333333"/>
          <w:sz w:val="21"/>
          <w:szCs w:val="21"/>
        </w:rPr>
      </w:pPr>
      <w:r w:rsidRPr="00CA7D2E">
        <w:rPr>
          <w:color w:val="333333"/>
          <w:sz w:val="21"/>
          <w:szCs w:val="21"/>
        </w:rPr>
        <w:t xml:space="preserve">TreeMap is special form of HashMap. </w:t>
      </w:r>
      <w:r w:rsidRPr="00CA7D2E">
        <w:rPr>
          <w:rStyle w:val="Strong"/>
          <w:color w:val="333333"/>
          <w:sz w:val="21"/>
          <w:szCs w:val="21"/>
        </w:rPr>
        <w:t>It maintains the ordering of keys</w:t>
      </w:r>
      <w:r w:rsidRPr="00CA7D2E">
        <w:rPr>
          <w:color w:val="333333"/>
          <w:sz w:val="21"/>
          <w:szCs w:val="21"/>
        </w:rPr>
        <w:t xml:space="preserve"> which is missing in HashMap class. This ordering is </w:t>
      </w:r>
      <w:r w:rsidRPr="00CA7D2E">
        <w:rPr>
          <w:rStyle w:val="Strong"/>
          <w:color w:val="333333"/>
          <w:sz w:val="21"/>
          <w:szCs w:val="21"/>
        </w:rPr>
        <w:t>by default “natural ordering”</w:t>
      </w:r>
      <w:r w:rsidRPr="00CA7D2E">
        <w:rPr>
          <w:color w:val="333333"/>
          <w:sz w:val="21"/>
          <w:szCs w:val="21"/>
        </w:rPr>
        <w:t>. The default ordering can be override by providing an instance of Comparator class, whose compare method will be used to maintain ordering of keys.</w:t>
      </w:r>
    </w:p>
    <w:p w:rsidR="00E64AFA" w:rsidRPr="00CA7D2E" w:rsidRDefault="00E64AFA" w:rsidP="00E64AFA">
      <w:pPr>
        <w:pStyle w:val="NormalWeb"/>
        <w:rPr>
          <w:color w:val="333333"/>
          <w:sz w:val="21"/>
          <w:szCs w:val="21"/>
        </w:rPr>
      </w:pPr>
      <w:r w:rsidRPr="00CA7D2E">
        <w:rPr>
          <w:color w:val="333333"/>
          <w:sz w:val="21"/>
          <w:szCs w:val="21"/>
        </w:rPr>
        <w:t xml:space="preserve">Please note that </w:t>
      </w:r>
      <w:r w:rsidRPr="00CA7D2E">
        <w:rPr>
          <w:rStyle w:val="Strong"/>
          <w:color w:val="333333"/>
          <w:sz w:val="21"/>
          <w:szCs w:val="21"/>
        </w:rPr>
        <w:t>all keys inserted into the map must implement the Comparable interface</w:t>
      </w:r>
      <w:r w:rsidRPr="00CA7D2E">
        <w:rPr>
          <w:color w:val="333333"/>
          <w:sz w:val="21"/>
          <w:szCs w:val="21"/>
        </w:rPr>
        <w:t xml:space="preserve"> (this is necessary to decide the ordering). Furthermore, all such keys must be mutually comparable: </w:t>
      </w:r>
      <w:proofErr w:type="gramStart"/>
      <w:r w:rsidRPr="00CA7D2E">
        <w:rPr>
          <w:color w:val="333333"/>
          <w:sz w:val="21"/>
          <w:szCs w:val="21"/>
        </w:rPr>
        <w:t>k1.compareTo(</w:t>
      </w:r>
      <w:proofErr w:type="gramEnd"/>
      <w:r w:rsidRPr="00CA7D2E">
        <w:rPr>
          <w:color w:val="333333"/>
          <w:sz w:val="21"/>
          <w:szCs w:val="21"/>
        </w:rPr>
        <w:t xml:space="preserve">k2) must not throw a ClassCastException for any keys k1 and k2 in the map. If the user attempts to put a key into the map that violates this constraint (for example, the user attempts to put a string key into a map whose keys are integers), the </w:t>
      </w:r>
      <w:proofErr w:type="gramStart"/>
      <w:r w:rsidRPr="00CA7D2E">
        <w:rPr>
          <w:color w:val="333333"/>
          <w:sz w:val="21"/>
          <w:szCs w:val="21"/>
        </w:rPr>
        <w:t>put(</w:t>
      </w:r>
      <w:proofErr w:type="gramEnd"/>
      <w:r w:rsidRPr="00CA7D2E">
        <w:rPr>
          <w:color w:val="333333"/>
          <w:sz w:val="21"/>
          <w:szCs w:val="21"/>
        </w:rPr>
        <w:t>Object key, Object value) call will throw a ClassCastException.</w:t>
      </w:r>
    </w:p>
    <w:p w:rsidR="00260138" w:rsidRPr="00CA7D2E" w:rsidRDefault="00260138" w:rsidP="00E64AFA">
      <w:pPr>
        <w:pStyle w:val="Heading5"/>
        <w:rPr>
          <w:rFonts w:ascii="Times New Roman" w:hAnsi="Times New Roman" w:cs="Times New Roman"/>
          <w:b/>
          <w:color w:val="333333"/>
        </w:rPr>
      </w:pPr>
    </w:p>
    <w:p w:rsidR="00260138" w:rsidRPr="00CA7D2E" w:rsidRDefault="00260138" w:rsidP="00E64AFA">
      <w:pPr>
        <w:pStyle w:val="Heading5"/>
        <w:rPr>
          <w:rFonts w:ascii="Times New Roman" w:hAnsi="Times New Roman" w:cs="Times New Roman"/>
          <w:b/>
          <w:color w:val="333333"/>
        </w:rPr>
      </w:pPr>
    </w:p>
    <w:p w:rsidR="00260138" w:rsidRPr="00CA7D2E" w:rsidRDefault="00260138" w:rsidP="00E64AFA">
      <w:pPr>
        <w:pStyle w:val="Heading5"/>
        <w:rPr>
          <w:rFonts w:ascii="Times New Roman" w:hAnsi="Times New Roman" w:cs="Times New Roman"/>
          <w:b/>
          <w:color w:val="333333"/>
        </w:rPr>
      </w:pPr>
    </w:p>
    <w:p w:rsidR="00E64AFA" w:rsidRPr="00CA7D2E" w:rsidRDefault="00E64AFA" w:rsidP="00E64AFA">
      <w:pPr>
        <w:pStyle w:val="Heading5"/>
        <w:rPr>
          <w:rFonts w:ascii="Times New Roman" w:hAnsi="Times New Roman" w:cs="Times New Roman"/>
          <w:b/>
          <w:color w:val="333333"/>
          <w:sz w:val="21"/>
          <w:szCs w:val="21"/>
        </w:rPr>
      </w:pPr>
      <w:proofErr w:type="gramStart"/>
      <w:r w:rsidRPr="00CA7D2E">
        <w:rPr>
          <w:rFonts w:ascii="Times New Roman" w:hAnsi="Times New Roman" w:cs="Times New Roman"/>
          <w:b/>
          <w:color w:val="333333"/>
        </w:rPr>
        <w:t>Difference between HashMap and HashTable?</w:t>
      </w:r>
      <w:proofErr w:type="gramEnd"/>
    </w:p>
    <w:p w:rsidR="00E64AFA" w:rsidRPr="00CA7D2E" w:rsidRDefault="00E64AFA" w:rsidP="00E64AFA">
      <w:pPr>
        <w:pStyle w:val="NormalWeb"/>
        <w:rPr>
          <w:color w:val="333333"/>
          <w:sz w:val="21"/>
          <w:szCs w:val="21"/>
        </w:rPr>
      </w:pPr>
      <w:r w:rsidRPr="00CA7D2E">
        <w:rPr>
          <w:color w:val="333333"/>
          <w:sz w:val="21"/>
          <w:szCs w:val="21"/>
        </w:rPr>
        <w:t>There are several differences between HashMap and Hashtable in Java:</w:t>
      </w:r>
    </w:p>
    <w:p w:rsidR="00E64AFA" w:rsidRPr="00CA7D2E" w:rsidRDefault="00E64AFA" w:rsidP="00E64AFA">
      <w:pPr>
        <w:numPr>
          <w:ilvl w:val="0"/>
          <w:numId w:val="4"/>
        </w:numPr>
        <w:spacing w:before="100" w:beforeAutospacing="1" w:after="100" w:afterAutospacing="1" w:line="240" w:lineRule="auto"/>
        <w:rPr>
          <w:rFonts w:ascii="Times New Roman" w:hAnsi="Times New Roman" w:cs="Times New Roman"/>
          <w:color w:val="333333"/>
          <w:sz w:val="21"/>
          <w:szCs w:val="21"/>
        </w:rPr>
      </w:pPr>
      <w:r w:rsidRPr="00CA7D2E">
        <w:rPr>
          <w:rFonts w:ascii="Times New Roman" w:hAnsi="Times New Roman" w:cs="Times New Roman"/>
          <w:color w:val="333333"/>
          <w:sz w:val="21"/>
          <w:szCs w:val="21"/>
        </w:rPr>
        <w:t>Hashtable is synchronized, whereas HashMap is not.</w:t>
      </w:r>
    </w:p>
    <w:p w:rsidR="00E64AFA" w:rsidRPr="00CA7D2E" w:rsidRDefault="00E64AFA" w:rsidP="00E64AFA">
      <w:pPr>
        <w:numPr>
          <w:ilvl w:val="0"/>
          <w:numId w:val="4"/>
        </w:numPr>
        <w:spacing w:before="100" w:beforeAutospacing="1" w:after="100" w:afterAutospacing="1" w:line="240" w:lineRule="auto"/>
        <w:rPr>
          <w:rFonts w:ascii="Times New Roman" w:hAnsi="Times New Roman" w:cs="Times New Roman"/>
          <w:color w:val="333333"/>
          <w:sz w:val="21"/>
          <w:szCs w:val="21"/>
        </w:rPr>
      </w:pPr>
      <w:r w:rsidRPr="00CA7D2E">
        <w:rPr>
          <w:rFonts w:ascii="Times New Roman" w:hAnsi="Times New Roman" w:cs="Times New Roman"/>
          <w:color w:val="333333"/>
          <w:sz w:val="21"/>
          <w:szCs w:val="21"/>
        </w:rPr>
        <w:t>Hashtable does not allow null keys or values. HashMap allows one null key and any number of null values.</w:t>
      </w:r>
    </w:p>
    <w:p w:rsidR="00E64AFA" w:rsidRPr="00CA7D2E" w:rsidRDefault="00E64AFA" w:rsidP="00E64AFA">
      <w:pPr>
        <w:numPr>
          <w:ilvl w:val="0"/>
          <w:numId w:val="4"/>
        </w:numPr>
        <w:spacing w:before="100" w:beforeAutospacing="1" w:after="100" w:afterAutospacing="1" w:line="240" w:lineRule="auto"/>
        <w:rPr>
          <w:rFonts w:ascii="Times New Roman" w:hAnsi="Times New Roman" w:cs="Times New Roman"/>
          <w:color w:val="333333"/>
          <w:sz w:val="21"/>
          <w:szCs w:val="21"/>
        </w:rPr>
      </w:pPr>
      <w:r w:rsidRPr="00CA7D2E">
        <w:rPr>
          <w:rFonts w:ascii="Times New Roman" w:hAnsi="Times New Roman" w:cs="Times New Roman"/>
          <w:color w:val="333333"/>
          <w:sz w:val="21"/>
          <w:szCs w:val="21"/>
        </w:rPr>
        <w:t>The third significant difference between HashMap vs Hashtable is that Iterator in the HashMap is a fail-fast iterator while the enumerator for the Hashtable is not.</w:t>
      </w:r>
    </w:p>
    <w:p w:rsidR="00E64AFA" w:rsidRPr="00CA7D2E" w:rsidRDefault="00E64AFA" w:rsidP="00E64AFA">
      <w:pPr>
        <w:pStyle w:val="Heading5"/>
        <w:rPr>
          <w:rFonts w:ascii="Times New Roman" w:hAnsi="Times New Roman" w:cs="Times New Roman"/>
          <w:b/>
          <w:color w:val="333333"/>
          <w:sz w:val="21"/>
          <w:szCs w:val="21"/>
        </w:rPr>
      </w:pPr>
      <w:bookmarkStart w:id="15" w:name="difference_vector_and_arraylist"/>
      <w:bookmarkEnd w:id="15"/>
      <w:proofErr w:type="gramStart"/>
      <w:r w:rsidRPr="00CA7D2E">
        <w:rPr>
          <w:rFonts w:ascii="Times New Roman" w:hAnsi="Times New Roman" w:cs="Times New Roman"/>
          <w:b/>
          <w:color w:val="333333"/>
        </w:rPr>
        <w:lastRenderedPageBreak/>
        <w:t>Difference between Vector and ArrayList?</w:t>
      </w:r>
      <w:proofErr w:type="gramEnd"/>
    </w:p>
    <w:p w:rsidR="00E64AFA" w:rsidRPr="00CA7D2E" w:rsidRDefault="00E64AFA" w:rsidP="00E64AFA">
      <w:pPr>
        <w:pStyle w:val="NormalWeb"/>
        <w:rPr>
          <w:color w:val="333333"/>
          <w:sz w:val="21"/>
          <w:szCs w:val="21"/>
        </w:rPr>
      </w:pPr>
      <w:proofErr w:type="gramStart"/>
      <w:r w:rsidRPr="00CA7D2E">
        <w:rPr>
          <w:color w:val="333333"/>
          <w:sz w:val="21"/>
          <w:szCs w:val="21"/>
        </w:rPr>
        <w:t>Lets</w:t>
      </w:r>
      <w:proofErr w:type="gramEnd"/>
      <w:r w:rsidRPr="00CA7D2E">
        <w:rPr>
          <w:color w:val="333333"/>
          <w:sz w:val="21"/>
          <w:szCs w:val="21"/>
        </w:rPr>
        <w:t xml:space="preserve"> note down the differences:</w:t>
      </w:r>
    </w:p>
    <w:p w:rsidR="00E64AFA" w:rsidRPr="00CA7D2E" w:rsidRDefault="00E64AFA" w:rsidP="00E64AFA">
      <w:pPr>
        <w:numPr>
          <w:ilvl w:val="0"/>
          <w:numId w:val="5"/>
        </w:numPr>
        <w:spacing w:before="100" w:beforeAutospacing="1" w:after="100" w:afterAutospacing="1" w:line="240" w:lineRule="auto"/>
        <w:rPr>
          <w:rFonts w:ascii="Times New Roman" w:hAnsi="Times New Roman" w:cs="Times New Roman"/>
          <w:color w:val="333333"/>
          <w:sz w:val="21"/>
          <w:szCs w:val="21"/>
        </w:rPr>
      </w:pPr>
      <w:r w:rsidRPr="00CA7D2E">
        <w:rPr>
          <w:rFonts w:ascii="Times New Roman" w:hAnsi="Times New Roman" w:cs="Times New Roman"/>
          <w:color w:val="333333"/>
          <w:sz w:val="21"/>
          <w:szCs w:val="21"/>
        </w:rPr>
        <w:t xml:space="preserve">All the methods of Vector </w:t>
      </w:r>
      <w:proofErr w:type="gramStart"/>
      <w:r w:rsidRPr="00CA7D2E">
        <w:rPr>
          <w:rFonts w:ascii="Times New Roman" w:hAnsi="Times New Roman" w:cs="Times New Roman"/>
          <w:color w:val="333333"/>
          <w:sz w:val="21"/>
          <w:szCs w:val="21"/>
        </w:rPr>
        <w:t>is</w:t>
      </w:r>
      <w:proofErr w:type="gramEnd"/>
      <w:r w:rsidRPr="00CA7D2E">
        <w:rPr>
          <w:rFonts w:ascii="Times New Roman" w:hAnsi="Times New Roman" w:cs="Times New Roman"/>
          <w:color w:val="333333"/>
          <w:sz w:val="21"/>
          <w:szCs w:val="21"/>
        </w:rPr>
        <w:t xml:space="preserve"> synchronized. But, the </w:t>
      </w:r>
      <w:proofErr w:type="gramStart"/>
      <w:r w:rsidRPr="00CA7D2E">
        <w:rPr>
          <w:rFonts w:ascii="Times New Roman" w:hAnsi="Times New Roman" w:cs="Times New Roman"/>
          <w:color w:val="333333"/>
          <w:sz w:val="21"/>
          <w:szCs w:val="21"/>
        </w:rPr>
        <w:t>methods of ArrayList is</w:t>
      </w:r>
      <w:proofErr w:type="gramEnd"/>
      <w:r w:rsidRPr="00CA7D2E">
        <w:rPr>
          <w:rFonts w:ascii="Times New Roman" w:hAnsi="Times New Roman" w:cs="Times New Roman"/>
          <w:color w:val="333333"/>
          <w:sz w:val="21"/>
          <w:szCs w:val="21"/>
        </w:rPr>
        <w:t xml:space="preserve"> not synchronized.</w:t>
      </w:r>
    </w:p>
    <w:p w:rsidR="00E64AFA" w:rsidRPr="00CA7D2E" w:rsidRDefault="00E64AFA" w:rsidP="00E64AFA">
      <w:pPr>
        <w:numPr>
          <w:ilvl w:val="0"/>
          <w:numId w:val="5"/>
        </w:numPr>
        <w:spacing w:before="100" w:beforeAutospacing="1" w:after="100" w:afterAutospacing="1" w:line="240" w:lineRule="auto"/>
        <w:rPr>
          <w:rFonts w:ascii="Times New Roman" w:hAnsi="Times New Roman" w:cs="Times New Roman"/>
          <w:color w:val="333333"/>
          <w:sz w:val="21"/>
          <w:szCs w:val="21"/>
        </w:rPr>
      </w:pPr>
      <w:r w:rsidRPr="00CA7D2E">
        <w:rPr>
          <w:rFonts w:ascii="Times New Roman" w:hAnsi="Times New Roman" w:cs="Times New Roman"/>
          <w:color w:val="333333"/>
          <w:sz w:val="21"/>
          <w:szCs w:val="21"/>
        </w:rPr>
        <w:t>Vector is a Legacy class added in first release of JDK. ArrayList was part of JDK 1.2, when collection framework was introduced in java.</w:t>
      </w:r>
    </w:p>
    <w:p w:rsidR="00E64AFA" w:rsidRPr="00CA7D2E" w:rsidRDefault="00E64AFA" w:rsidP="00E64AFA">
      <w:pPr>
        <w:numPr>
          <w:ilvl w:val="0"/>
          <w:numId w:val="5"/>
        </w:numPr>
        <w:spacing w:before="100" w:beforeAutospacing="1" w:after="100" w:afterAutospacing="1" w:line="240" w:lineRule="auto"/>
        <w:rPr>
          <w:rFonts w:ascii="Times New Roman" w:hAnsi="Times New Roman" w:cs="Times New Roman"/>
          <w:color w:val="333333"/>
          <w:sz w:val="21"/>
          <w:szCs w:val="21"/>
        </w:rPr>
      </w:pPr>
      <w:r w:rsidRPr="00CA7D2E">
        <w:rPr>
          <w:rFonts w:ascii="Times New Roman" w:hAnsi="Times New Roman" w:cs="Times New Roman"/>
          <w:color w:val="333333"/>
          <w:sz w:val="21"/>
          <w:szCs w:val="21"/>
        </w:rPr>
        <w:t>By default, Vector doubles the size of its array when it is re-sized internally. But, ArrayList increases by half of its size when it is re-sized.</w:t>
      </w:r>
    </w:p>
    <w:p w:rsidR="00E64AFA" w:rsidRPr="00CA7D2E" w:rsidRDefault="00E64AFA" w:rsidP="00E64AFA">
      <w:pPr>
        <w:pStyle w:val="Heading5"/>
        <w:rPr>
          <w:rFonts w:ascii="Times New Roman" w:hAnsi="Times New Roman" w:cs="Times New Roman"/>
          <w:b/>
          <w:color w:val="333333"/>
          <w:sz w:val="21"/>
          <w:szCs w:val="21"/>
        </w:rPr>
      </w:pPr>
      <w:bookmarkStart w:id="16" w:name="difference_iterator_and_enumerator"/>
      <w:bookmarkEnd w:id="16"/>
      <w:proofErr w:type="gramStart"/>
      <w:r w:rsidRPr="00CA7D2E">
        <w:rPr>
          <w:rFonts w:ascii="Times New Roman" w:hAnsi="Times New Roman" w:cs="Times New Roman"/>
          <w:b/>
          <w:color w:val="333333"/>
        </w:rPr>
        <w:t>Difference between Iterator and Enumeration?</w:t>
      </w:r>
      <w:proofErr w:type="gramEnd"/>
    </w:p>
    <w:p w:rsidR="00E64AFA" w:rsidRPr="00CA7D2E" w:rsidRDefault="00E64AFA" w:rsidP="00E64AFA">
      <w:pPr>
        <w:pStyle w:val="NormalWeb"/>
        <w:rPr>
          <w:color w:val="333333"/>
          <w:sz w:val="21"/>
          <w:szCs w:val="21"/>
        </w:rPr>
      </w:pPr>
      <w:r w:rsidRPr="00CA7D2E">
        <w:rPr>
          <w:color w:val="333333"/>
          <w:sz w:val="21"/>
          <w:szCs w:val="21"/>
        </w:rPr>
        <w:t>Iterators differ from enumerations in three ways:</w:t>
      </w:r>
    </w:p>
    <w:p w:rsidR="00E64AFA" w:rsidRPr="00CA7D2E" w:rsidRDefault="00E64AFA" w:rsidP="00E64AFA">
      <w:pPr>
        <w:numPr>
          <w:ilvl w:val="0"/>
          <w:numId w:val="6"/>
        </w:numPr>
        <w:spacing w:before="100" w:beforeAutospacing="1" w:after="100" w:afterAutospacing="1" w:line="240" w:lineRule="auto"/>
        <w:rPr>
          <w:rFonts w:ascii="Times New Roman" w:hAnsi="Times New Roman" w:cs="Times New Roman"/>
          <w:color w:val="333333"/>
          <w:sz w:val="21"/>
          <w:szCs w:val="21"/>
        </w:rPr>
      </w:pPr>
      <w:r w:rsidRPr="00CA7D2E">
        <w:rPr>
          <w:rFonts w:ascii="Times New Roman" w:hAnsi="Times New Roman" w:cs="Times New Roman"/>
          <w:color w:val="333333"/>
          <w:sz w:val="21"/>
          <w:szCs w:val="21"/>
        </w:rPr>
        <w:t xml:space="preserve">Iterators allow the caller to remove elements from the underlying collection during the iteration with its </w:t>
      </w:r>
      <w:proofErr w:type="gramStart"/>
      <w:r w:rsidRPr="00CA7D2E">
        <w:rPr>
          <w:rFonts w:ascii="Times New Roman" w:hAnsi="Times New Roman" w:cs="Times New Roman"/>
          <w:color w:val="333333"/>
          <w:sz w:val="21"/>
          <w:szCs w:val="21"/>
        </w:rPr>
        <w:t>remove(</w:t>
      </w:r>
      <w:proofErr w:type="gramEnd"/>
      <w:r w:rsidRPr="00CA7D2E">
        <w:rPr>
          <w:rFonts w:ascii="Times New Roman" w:hAnsi="Times New Roman" w:cs="Times New Roman"/>
          <w:color w:val="333333"/>
          <w:sz w:val="21"/>
          <w:szCs w:val="21"/>
        </w:rPr>
        <w:t>) method. You can not add/remove elements from a collection when using enumerator.</w:t>
      </w:r>
    </w:p>
    <w:p w:rsidR="00E64AFA" w:rsidRPr="00CA7D2E" w:rsidRDefault="00E64AFA" w:rsidP="00E64AFA">
      <w:pPr>
        <w:numPr>
          <w:ilvl w:val="0"/>
          <w:numId w:val="6"/>
        </w:numPr>
        <w:spacing w:before="100" w:beforeAutospacing="1" w:after="100" w:afterAutospacing="1" w:line="240" w:lineRule="auto"/>
        <w:rPr>
          <w:rFonts w:ascii="Times New Roman" w:hAnsi="Times New Roman" w:cs="Times New Roman"/>
          <w:color w:val="333333"/>
          <w:sz w:val="21"/>
          <w:szCs w:val="21"/>
        </w:rPr>
      </w:pPr>
      <w:r w:rsidRPr="00CA7D2E">
        <w:rPr>
          <w:rFonts w:ascii="Times New Roman" w:hAnsi="Times New Roman" w:cs="Times New Roman"/>
          <w:color w:val="333333"/>
          <w:sz w:val="21"/>
          <w:szCs w:val="21"/>
        </w:rPr>
        <w:t>Enumeration is available in legacy classesi.e Vector/Stack etc. whereas Iterator is available in all modern collection classes.</w:t>
      </w:r>
    </w:p>
    <w:p w:rsidR="00E64AFA" w:rsidRPr="00CA7D2E" w:rsidRDefault="00E64AFA" w:rsidP="00E64AFA">
      <w:pPr>
        <w:numPr>
          <w:ilvl w:val="0"/>
          <w:numId w:val="6"/>
        </w:numPr>
        <w:spacing w:before="100" w:beforeAutospacing="1" w:after="100" w:afterAutospacing="1" w:line="240" w:lineRule="auto"/>
        <w:rPr>
          <w:rFonts w:ascii="Times New Roman" w:hAnsi="Times New Roman" w:cs="Times New Roman"/>
          <w:color w:val="333333"/>
          <w:sz w:val="21"/>
          <w:szCs w:val="21"/>
        </w:rPr>
      </w:pPr>
      <w:r w:rsidRPr="00CA7D2E">
        <w:rPr>
          <w:rFonts w:ascii="Times New Roman" w:hAnsi="Times New Roman" w:cs="Times New Roman"/>
          <w:color w:val="333333"/>
          <w:sz w:val="21"/>
          <w:szCs w:val="21"/>
        </w:rPr>
        <w:t xml:space="preserve">Another minor difference is that Iterator has improved method names e.g. </w:t>
      </w:r>
      <w:proofErr w:type="gramStart"/>
      <w:r w:rsidRPr="00CA7D2E">
        <w:rPr>
          <w:rFonts w:ascii="Times New Roman" w:hAnsi="Times New Roman" w:cs="Times New Roman"/>
          <w:color w:val="333333"/>
          <w:sz w:val="21"/>
          <w:szCs w:val="21"/>
        </w:rPr>
        <w:t>Enumeration.hasMoreElement(</w:t>
      </w:r>
      <w:proofErr w:type="gramEnd"/>
      <w:r w:rsidRPr="00CA7D2E">
        <w:rPr>
          <w:rFonts w:ascii="Times New Roman" w:hAnsi="Times New Roman" w:cs="Times New Roman"/>
          <w:color w:val="333333"/>
          <w:sz w:val="21"/>
          <w:szCs w:val="21"/>
        </w:rPr>
        <w:t>) has become Iterator.hasNext(), Enumeration.nextElement() has become Iterator.next() etc.</w:t>
      </w:r>
    </w:p>
    <w:p w:rsidR="00E64AFA" w:rsidRPr="00CA7D2E" w:rsidRDefault="00E64AFA" w:rsidP="00E64AFA">
      <w:pPr>
        <w:pStyle w:val="Heading5"/>
        <w:rPr>
          <w:rFonts w:ascii="Times New Roman" w:hAnsi="Times New Roman" w:cs="Times New Roman"/>
          <w:b/>
          <w:color w:val="333333"/>
          <w:sz w:val="21"/>
          <w:szCs w:val="21"/>
        </w:rPr>
      </w:pPr>
      <w:bookmarkStart w:id="17" w:name="difference_hashmap_and_hashset"/>
      <w:bookmarkStart w:id="18" w:name="difference_iterator_and_listiterator"/>
      <w:bookmarkEnd w:id="17"/>
      <w:bookmarkEnd w:id="18"/>
      <w:proofErr w:type="gramStart"/>
      <w:r w:rsidRPr="00CA7D2E">
        <w:rPr>
          <w:rFonts w:ascii="Times New Roman" w:hAnsi="Times New Roman" w:cs="Times New Roman"/>
          <w:b/>
          <w:color w:val="333333"/>
        </w:rPr>
        <w:t>Difference between Iterator and ListIterator?</w:t>
      </w:r>
      <w:proofErr w:type="gramEnd"/>
    </w:p>
    <w:p w:rsidR="00E64AFA" w:rsidRPr="00CA7D2E" w:rsidRDefault="00E64AFA" w:rsidP="00E64AFA">
      <w:pPr>
        <w:pStyle w:val="NormalWeb"/>
        <w:rPr>
          <w:color w:val="333333"/>
          <w:sz w:val="21"/>
          <w:szCs w:val="21"/>
        </w:rPr>
      </w:pPr>
      <w:r w:rsidRPr="00CA7D2E">
        <w:rPr>
          <w:color w:val="333333"/>
          <w:sz w:val="21"/>
          <w:szCs w:val="21"/>
        </w:rPr>
        <w:t>There are three Differences are there:</w:t>
      </w:r>
    </w:p>
    <w:p w:rsidR="00E64AFA" w:rsidRPr="00CA7D2E" w:rsidRDefault="00E64AFA" w:rsidP="00E64AFA">
      <w:pPr>
        <w:numPr>
          <w:ilvl w:val="0"/>
          <w:numId w:val="7"/>
        </w:numPr>
        <w:spacing w:before="100" w:beforeAutospacing="1" w:after="100" w:afterAutospacing="1" w:line="240" w:lineRule="auto"/>
        <w:rPr>
          <w:rFonts w:ascii="Times New Roman" w:hAnsi="Times New Roman" w:cs="Times New Roman"/>
          <w:color w:val="333333"/>
          <w:sz w:val="21"/>
          <w:szCs w:val="21"/>
        </w:rPr>
      </w:pPr>
      <w:r w:rsidRPr="00CA7D2E">
        <w:rPr>
          <w:rFonts w:ascii="Times New Roman" w:hAnsi="Times New Roman" w:cs="Times New Roman"/>
          <w:color w:val="333333"/>
          <w:sz w:val="21"/>
          <w:szCs w:val="21"/>
        </w:rPr>
        <w:t>We can use Iterator to traverse Set and List and also Map type of Objects. But List Iterator can be used to traverse for List type Objects, but not for Set type of Objects.</w:t>
      </w:r>
    </w:p>
    <w:p w:rsidR="00E64AFA" w:rsidRPr="00CA7D2E" w:rsidRDefault="00E64AFA" w:rsidP="00E64AFA">
      <w:pPr>
        <w:numPr>
          <w:ilvl w:val="0"/>
          <w:numId w:val="7"/>
        </w:numPr>
        <w:spacing w:before="100" w:beforeAutospacing="1" w:after="100" w:afterAutospacing="1" w:line="240" w:lineRule="auto"/>
        <w:rPr>
          <w:rFonts w:ascii="Times New Roman" w:hAnsi="Times New Roman" w:cs="Times New Roman"/>
          <w:color w:val="333333"/>
          <w:sz w:val="21"/>
          <w:szCs w:val="21"/>
        </w:rPr>
      </w:pPr>
      <w:r w:rsidRPr="00CA7D2E">
        <w:rPr>
          <w:rFonts w:ascii="Times New Roman" w:hAnsi="Times New Roman" w:cs="Times New Roman"/>
          <w:color w:val="333333"/>
          <w:sz w:val="21"/>
          <w:szCs w:val="21"/>
        </w:rPr>
        <w:t xml:space="preserve">By using Iterator we can retrieve the elements from Collection Object in forward direction only whereas List Iterator, which allows you to traverse in either directions using </w:t>
      </w:r>
      <w:proofErr w:type="gramStart"/>
      <w:r w:rsidRPr="00CA7D2E">
        <w:rPr>
          <w:rFonts w:ascii="Times New Roman" w:hAnsi="Times New Roman" w:cs="Times New Roman"/>
          <w:color w:val="333333"/>
          <w:sz w:val="21"/>
          <w:szCs w:val="21"/>
        </w:rPr>
        <w:t>hasPrevious(</w:t>
      </w:r>
      <w:proofErr w:type="gramEnd"/>
      <w:r w:rsidRPr="00CA7D2E">
        <w:rPr>
          <w:rFonts w:ascii="Times New Roman" w:hAnsi="Times New Roman" w:cs="Times New Roman"/>
          <w:color w:val="333333"/>
          <w:sz w:val="21"/>
          <w:szCs w:val="21"/>
        </w:rPr>
        <w:t>) and previous() methods.</w:t>
      </w:r>
    </w:p>
    <w:p w:rsidR="00E64AFA" w:rsidRPr="00CA7D2E" w:rsidRDefault="00E64AFA" w:rsidP="00E64AFA">
      <w:pPr>
        <w:numPr>
          <w:ilvl w:val="0"/>
          <w:numId w:val="7"/>
        </w:numPr>
        <w:spacing w:before="100" w:beforeAutospacing="1" w:after="100" w:afterAutospacing="1" w:line="240" w:lineRule="auto"/>
        <w:rPr>
          <w:rFonts w:ascii="Times New Roman" w:hAnsi="Times New Roman" w:cs="Times New Roman"/>
          <w:color w:val="333333"/>
          <w:sz w:val="21"/>
          <w:szCs w:val="21"/>
        </w:rPr>
      </w:pPr>
      <w:r w:rsidRPr="00CA7D2E">
        <w:rPr>
          <w:rFonts w:ascii="Times New Roman" w:hAnsi="Times New Roman" w:cs="Times New Roman"/>
          <w:color w:val="333333"/>
          <w:sz w:val="21"/>
          <w:szCs w:val="21"/>
        </w:rPr>
        <w:t xml:space="preserve">ListIterator allows you modify the list using </w:t>
      </w:r>
      <w:proofErr w:type="gramStart"/>
      <w:r w:rsidRPr="00CA7D2E">
        <w:rPr>
          <w:rFonts w:ascii="Times New Roman" w:hAnsi="Times New Roman" w:cs="Times New Roman"/>
          <w:color w:val="333333"/>
          <w:sz w:val="21"/>
          <w:szCs w:val="21"/>
        </w:rPr>
        <w:t>add(</w:t>
      </w:r>
      <w:proofErr w:type="gramEnd"/>
      <w:r w:rsidRPr="00CA7D2E">
        <w:rPr>
          <w:rFonts w:ascii="Times New Roman" w:hAnsi="Times New Roman" w:cs="Times New Roman"/>
          <w:color w:val="333333"/>
          <w:sz w:val="21"/>
          <w:szCs w:val="21"/>
        </w:rPr>
        <w:t>) remove() methods. Using Iterator you can not add, only remove the elements.</w:t>
      </w:r>
    </w:p>
    <w:p w:rsidR="00E64AFA" w:rsidRPr="00CA7D2E" w:rsidRDefault="00E64AFA" w:rsidP="00E64AFA">
      <w:pPr>
        <w:pStyle w:val="Heading5"/>
        <w:rPr>
          <w:rFonts w:ascii="Times New Roman" w:hAnsi="Times New Roman" w:cs="Times New Roman"/>
          <w:b/>
          <w:color w:val="333333"/>
          <w:sz w:val="21"/>
          <w:szCs w:val="21"/>
        </w:rPr>
      </w:pPr>
      <w:bookmarkStart w:id="19" w:name="difference_treeset_and_sortedset"/>
      <w:bookmarkEnd w:id="19"/>
      <w:proofErr w:type="gramStart"/>
      <w:r w:rsidRPr="00CA7D2E">
        <w:rPr>
          <w:rFonts w:ascii="Times New Roman" w:hAnsi="Times New Roman" w:cs="Times New Roman"/>
          <w:b/>
          <w:color w:val="333333"/>
        </w:rPr>
        <w:t>Difference between TreeSet and SortedSet?</w:t>
      </w:r>
      <w:proofErr w:type="gramEnd"/>
    </w:p>
    <w:p w:rsidR="00E64AFA" w:rsidRPr="00CA7D2E" w:rsidRDefault="00E64AFA" w:rsidP="00E64AFA">
      <w:pPr>
        <w:pStyle w:val="NormalWeb"/>
        <w:rPr>
          <w:color w:val="333333"/>
          <w:sz w:val="21"/>
          <w:szCs w:val="21"/>
        </w:rPr>
      </w:pPr>
      <w:r w:rsidRPr="00CA7D2E">
        <w:rPr>
          <w:color w:val="333333"/>
          <w:sz w:val="21"/>
          <w:szCs w:val="21"/>
        </w:rPr>
        <w:t xml:space="preserve">SortedSet is an interface which TreeSet implements. That’ </w:t>
      </w:r>
      <w:proofErr w:type="gramStart"/>
      <w:r w:rsidRPr="00CA7D2E">
        <w:rPr>
          <w:color w:val="333333"/>
          <w:sz w:val="21"/>
          <w:szCs w:val="21"/>
        </w:rPr>
        <w:t>it !!</w:t>
      </w:r>
      <w:proofErr w:type="gramEnd"/>
    </w:p>
    <w:p w:rsidR="00E64AFA" w:rsidRPr="00CA7D2E" w:rsidRDefault="00E64AFA" w:rsidP="00E64AFA">
      <w:pPr>
        <w:pStyle w:val="Heading5"/>
        <w:rPr>
          <w:rFonts w:ascii="Times New Roman" w:hAnsi="Times New Roman" w:cs="Times New Roman"/>
          <w:b/>
          <w:color w:val="333333"/>
          <w:sz w:val="21"/>
          <w:szCs w:val="21"/>
        </w:rPr>
      </w:pPr>
      <w:bookmarkStart w:id="20" w:name="difference_arraylist_and_linkedlist"/>
      <w:bookmarkEnd w:id="20"/>
      <w:proofErr w:type="gramStart"/>
      <w:r w:rsidRPr="00CA7D2E">
        <w:rPr>
          <w:rFonts w:ascii="Times New Roman" w:hAnsi="Times New Roman" w:cs="Times New Roman"/>
          <w:b/>
          <w:color w:val="333333"/>
        </w:rPr>
        <w:t>Difference between ArrayList and LinkedList?</w:t>
      </w:r>
      <w:proofErr w:type="gramEnd"/>
    </w:p>
    <w:p w:rsidR="00E64AFA" w:rsidRPr="00CA7D2E" w:rsidRDefault="00E64AFA" w:rsidP="00E64AFA">
      <w:pPr>
        <w:numPr>
          <w:ilvl w:val="0"/>
          <w:numId w:val="8"/>
        </w:numPr>
        <w:spacing w:before="100" w:beforeAutospacing="1" w:after="100" w:afterAutospacing="1" w:line="240" w:lineRule="auto"/>
        <w:rPr>
          <w:rFonts w:ascii="Times New Roman" w:hAnsi="Times New Roman" w:cs="Times New Roman"/>
          <w:color w:val="333333"/>
          <w:sz w:val="21"/>
          <w:szCs w:val="21"/>
        </w:rPr>
      </w:pPr>
      <w:r w:rsidRPr="00CA7D2E">
        <w:rPr>
          <w:rFonts w:ascii="Times New Roman" w:hAnsi="Times New Roman" w:cs="Times New Roman"/>
          <w:color w:val="333333"/>
          <w:sz w:val="21"/>
          <w:szCs w:val="21"/>
        </w:rPr>
        <w:t>LinkedList store elements within a doubly-linked list data structure. ArrayList store elements within a dynamically resizing array.</w:t>
      </w:r>
    </w:p>
    <w:p w:rsidR="00E64AFA" w:rsidRPr="00CA7D2E" w:rsidRDefault="00E64AFA" w:rsidP="00E64AFA">
      <w:pPr>
        <w:numPr>
          <w:ilvl w:val="0"/>
          <w:numId w:val="8"/>
        </w:numPr>
        <w:spacing w:before="100" w:beforeAutospacing="1" w:after="100" w:afterAutospacing="1" w:line="240" w:lineRule="auto"/>
        <w:rPr>
          <w:rFonts w:ascii="Times New Roman" w:hAnsi="Times New Roman" w:cs="Times New Roman"/>
          <w:color w:val="333333"/>
          <w:sz w:val="21"/>
          <w:szCs w:val="21"/>
        </w:rPr>
      </w:pPr>
      <w:r w:rsidRPr="00CA7D2E">
        <w:rPr>
          <w:rFonts w:ascii="Times New Roman" w:hAnsi="Times New Roman" w:cs="Times New Roman"/>
          <w:color w:val="333333"/>
          <w:sz w:val="21"/>
          <w:szCs w:val="21"/>
        </w:rPr>
        <w:t>LinkedList allows for constant-time insertions or removals, but only sequential access of elements. In other words, you can walk the list forwards or backwards, but grabbing an element in the middle takes time proportional to the size of the list. ArrayLists, on the other hand, allow random access, so you can grab any element in constant time. But adding or removing from anywhere but the end requires shifting all the latter elements over, either to make an opening or fill the gap.</w:t>
      </w:r>
    </w:p>
    <w:p w:rsidR="00E64AFA" w:rsidRPr="00CA7D2E" w:rsidRDefault="00E64AFA" w:rsidP="00E64AFA">
      <w:pPr>
        <w:numPr>
          <w:ilvl w:val="0"/>
          <w:numId w:val="8"/>
        </w:numPr>
        <w:spacing w:before="100" w:beforeAutospacing="1" w:after="100" w:afterAutospacing="1" w:line="240" w:lineRule="auto"/>
        <w:rPr>
          <w:rFonts w:ascii="Times New Roman" w:hAnsi="Times New Roman" w:cs="Times New Roman"/>
          <w:color w:val="333333"/>
          <w:sz w:val="21"/>
          <w:szCs w:val="21"/>
        </w:rPr>
      </w:pPr>
      <w:r w:rsidRPr="00CA7D2E">
        <w:rPr>
          <w:rFonts w:ascii="Times New Roman" w:hAnsi="Times New Roman" w:cs="Times New Roman"/>
          <w:color w:val="333333"/>
          <w:sz w:val="21"/>
          <w:szCs w:val="21"/>
        </w:rPr>
        <w:t>LinkedList has more memory overhead than ArrayList because in ArrayList each index only holds actual object (data) but in case of LinkedList each node holds both data and address of next and previous node.</w:t>
      </w:r>
    </w:p>
    <w:p w:rsidR="00E64AFA" w:rsidRPr="00CA7D2E" w:rsidRDefault="00E64AFA" w:rsidP="00E64AFA">
      <w:pPr>
        <w:pStyle w:val="Heading5"/>
        <w:rPr>
          <w:rFonts w:ascii="Times New Roman" w:hAnsi="Times New Roman" w:cs="Times New Roman"/>
          <w:b/>
          <w:color w:val="333333"/>
        </w:rPr>
      </w:pPr>
      <w:bookmarkStart w:id="21" w:name="read_only_collection"/>
      <w:bookmarkEnd w:id="21"/>
      <w:r w:rsidRPr="00CA7D2E">
        <w:rPr>
          <w:rFonts w:ascii="Times New Roman" w:hAnsi="Times New Roman" w:cs="Times New Roman"/>
          <w:b/>
          <w:color w:val="333333"/>
        </w:rPr>
        <w:t>How to make a collection read only?</w:t>
      </w:r>
    </w:p>
    <w:p w:rsidR="00E64AFA" w:rsidRPr="00CA7D2E" w:rsidRDefault="00E64AFA" w:rsidP="00E64AFA">
      <w:pPr>
        <w:pStyle w:val="NormalWeb"/>
        <w:rPr>
          <w:color w:val="333333"/>
          <w:sz w:val="21"/>
          <w:szCs w:val="21"/>
        </w:rPr>
      </w:pPr>
      <w:r w:rsidRPr="00CA7D2E">
        <w:rPr>
          <w:color w:val="333333"/>
          <w:sz w:val="21"/>
          <w:szCs w:val="21"/>
        </w:rPr>
        <w:t>Use following methods:</w:t>
      </w:r>
    </w:p>
    <w:p w:rsidR="00E64AFA" w:rsidRPr="00CA7D2E" w:rsidRDefault="00E64AFA" w:rsidP="00E64AFA">
      <w:pPr>
        <w:numPr>
          <w:ilvl w:val="0"/>
          <w:numId w:val="9"/>
        </w:numPr>
        <w:spacing w:before="100" w:beforeAutospacing="1" w:after="100" w:afterAutospacing="1" w:line="240" w:lineRule="auto"/>
        <w:rPr>
          <w:rFonts w:ascii="Times New Roman" w:hAnsi="Times New Roman" w:cs="Times New Roman"/>
          <w:color w:val="333333"/>
          <w:sz w:val="21"/>
          <w:szCs w:val="21"/>
        </w:rPr>
      </w:pPr>
      <w:r w:rsidRPr="00CA7D2E">
        <w:rPr>
          <w:rFonts w:ascii="Times New Roman" w:hAnsi="Times New Roman" w:cs="Times New Roman"/>
          <w:color w:val="333333"/>
          <w:sz w:val="21"/>
          <w:szCs w:val="21"/>
        </w:rPr>
        <w:lastRenderedPageBreak/>
        <w:t>Collections.unmodifiableList(list);</w:t>
      </w:r>
    </w:p>
    <w:p w:rsidR="00E64AFA" w:rsidRPr="00CA7D2E" w:rsidRDefault="00E64AFA" w:rsidP="00E64AFA">
      <w:pPr>
        <w:numPr>
          <w:ilvl w:val="0"/>
          <w:numId w:val="9"/>
        </w:numPr>
        <w:spacing w:before="100" w:beforeAutospacing="1" w:after="100" w:afterAutospacing="1" w:line="240" w:lineRule="auto"/>
        <w:rPr>
          <w:rFonts w:ascii="Times New Roman" w:hAnsi="Times New Roman" w:cs="Times New Roman"/>
          <w:color w:val="333333"/>
          <w:sz w:val="21"/>
          <w:szCs w:val="21"/>
        </w:rPr>
      </w:pPr>
      <w:r w:rsidRPr="00CA7D2E">
        <w:rPr>
          <w:rFonts w:ascii="Times New Roman" w:hAnsi="Times New Roman" w:cs="Times New Roman"/>
          <w:color w:val="333333"/>
          <w:sz w:val="21"/>
          <w:szCs w:val="21"/>
        </w:rPr>
        <w:t>Collections.unmodifiableSet(set);</w:t>
      </w:r>
    </w:p>
    <w:p w:rsidR="00E64AFA" w:rsidRPr="00CA7D2E" w:rsidRDefault="00E64AFA" w:rsidP="00E64AFA">
      <w:pPr>
        <w:numPr>
          <w:ilvl w:val="0"/>
          <w:numId w:val="9"/>
        </w:numPr>
        <w:spacing w:before="100" w:beforeAutospacing="1" w:after="100" w:afterAutospacing="1" w:line="240" w:lineRule="auto"/>
        <w:rPr>
          <w:rFonts w:ascii="Times New Roman" w:hAnsi="Times New Roman" w:cs="Times New Roman"/>
          <w:color w:val="333333"/>
          <w:sz w:val="21"/>
          <w:szCs w:val="21"/>
        </w:rPr>
      </w:pPr>
      <w:r w:rsidRPr="00CA7D2E">
        <w:rPr>
          <w:rFonts w:ascii="Times New Roman" w:hAnsi="Times New Roman" w:cs="Times New Roman"/>
          <w:color w:val="333333"/>
          <w:sz w:val="21"/>
          <w:szCs w:val="21"/>
        </w:rPr>
        <w:t>Collections.unmodifiableMap(map);</w:t>
      </w:r>
    </w:p>
    <w:p w:rsidR="00E64AFA" w:rsidRPr="00CA7D2E" w:rsidRDefault="00E64AFA" w:rsidP="00E64AFA">
      <w:pPr>
        <w:pStyle w:val="NormalWeb"/>
        <w:rPr>
          <w:color w:val="333333"/>
          <w:sz w:val="21"/>
          <w:szCs w:val="21"/>
        </w:rPr>
      </w:pPr>
      <w:proofErr w:type="gramStart"/>
      <w:r w:rsidRPr="00CA7D2E">
        <w:rPr>
          <w:color w:val="333333"/>
          <w:sz w:val="21"/>
          <w:szCs w:val="21"/>
        </w:rPr>
        <w:t>These methods takes</w:t>
      </w:r>
      <w:proofErr w:type="gramEnd"/>
      <w:r w:rsidRPr="00CA7D2E">
        <w:rPr>
          <w:color w:val="333333"/>
          <w:sz w:val="21"/>
          <w:szCs w:val="21"/>
        </w:rPr>
        <w:t xml:space="preserve"> collection parameter and return a new read-only collection with same elements as in original collection.</w:t>
      </w:r>
    </w:p>
    <w:p w:rsidR="00E64AFA" w:rsidRPr="00CA7D2E" w:rsidRDefault="00E64AFA" w:rsidP="00E64AFA">
      <w:pPr>
        <w:pStyle w:val="Heading5"/>
        <w:rPr>
          <w:rFonts w:ascii="Times New Roman" w:hAnsi="Times New Roman" w:cs="Times New Roman"/>
          <w:b/>
          <w:color w:val="333333"/>
          <w:sz w:val="21"/>
          <w:szCs w:val="21"/>
        </w:rPr>
      </w:pPr>
      <w:bookmarkStart w:id="22" w:name="thread_safe_collection"/>
      <w:bookmarkEnd w:id="22"/>
      <w:r w:rsidRPr="00CA7D2E">
        <w:rPr>
          <w:rFonts w:ascii="Times New Roman" w:hAnsi="Times New Roman" w:cs="Times New Roman"/>
          <w:b/>
          <w:color w:val="333333"/>
        </w:rPr>
        <w:t>How to make a collection thread safe?</w:t>
      </w:r>
    </w:p>
    <w:p w:rsidR="00E64AFA" w:rsidRPr="00CA7D2E" w:rsidRDefault="00E64AFA" w:rsidP="00E64AFA">
      <w:pPr>
        <w:pStyle w:val="NormalWeb"/>
        <w:rPr>
          <w:color w:val="333333"/>
          <w:sz w:val="21"/>
          <w:szCs w:val="21"/>
        </w:rPr>
      </w:pPr>
      <w:r w:rsidRPr="00CA7D2E">
        <w:rPr>
          <w:color w:val="333333"/>
          <w:sz w:val="21"/>
          <w:szCs w:val="21"/>
        </w:rPr>
        <w:t>Use below methods:</w:t>
      </w:r>
    </w:p>
    <w:p w:rsidR="00E64AFA" w:rsidRPr="00CA7D2E" w:rsidRDefault="00E64AFA" w:rsidP="00E64AFA">
      <w:pPr>
        <w:numPr>
          <w:ilvl w:val="0"/>
          <w:numId w:val="10"/>
        </w:numPr>
        <w:spacing w:before="100" w:beforeAutospacing="1" w:after="100" w:afterAutospacing="1" w:line="240" w:lineRule="auto"/>
        <w:rPr>
          <w:rFonts w:ascii="Times New Roman" w:hAnsi="Times New Roman" w:cs="Times New Roman"/>
          <w:color w:val="333333"/>
          <w:sz w:val="21"/>
          <w:szCs w:val="21"/>
        </w:rPr>
      </w:pPr>
      <w:r w:rsidRPr="00CA7D2E">
        <w:rPr>
          <w:rFonts w:ascii="Times New Roman" w:hAnsi="Times New Roman" w:cs="Times New Roman"/>
          <w:color w:val="333333"/>
          <w:sz w:val="21"/>
          <w:szCs w:val="21"/>
        </w:rPr>
        <w:t>Collections.synchronizedList(list);</w:t>
      </w:r>
    </w:p>
    <w:p w:rsidR="00E64AFA" w:rsidRPr="00CA7D2E" w:rsidRDefault="00E64AFA" w:rsidP="00E64AFA">
      <w:pPr>
        <w:numPr>
          <w:ilvl w:val="0"/>
          <w:numId w:val="10"/>
        </w:numPr>
        <w:spacing w:before="100" w:beforeAutospacing="1" w:after="100" w:afterAutospacing="1" w:line="240" w:lineRule="auto"/>
        <w:rPr>
          <w:rFonts w:ascii="Times New Roman" w:hAnsi="Times New Roman" w:cs="Times New Roman"/>
          <w:color w:val="333333"/>
          <w:sz w:val="21"/>
          <w:szCs w:val="21"/>
        </w:rPr>
      </w:pPr>
      <w:r w:rsidRPr="00CA7D2E">
        <w:rPr>
          <w:rFonts w:ascii="Times New Roman" w:hAnsi="Times New Roman" w:cs="Times New Roman"/>
          <w:color w:val="333333"/>
          <w:sz w:val="21"/>
          <w:szCs w:val="21"/>
        </w:rPr>
        <w:t>Collections.synchronizedSet(set);</w:t>
      </w:r>
    </w:p>
    <w:p w:rsidR="00E64AFA" w:rsidRPr="00CA7D2E" w:rsidRDefault="00E64AFA" w:rsidP="00E64AFA">
      <w:pPr>
        <w:numPr>
          <w:ilvl w:val="0"/>
          <w:numId w:val="10"/>
        </w:numPr>
        <w:spacing w:before="100" w:beforeAutospacing="1" w:after="100" w:afterAutospacing="1" w:line="240" w:lineRule="auto"/>
        <w:rPr>
          <w:rFonts w:ascii="Times New Roman" w:hAnsi="Times New Roman" w:cs="Times New Roman"/>
          <w:color w:val="333333"/>
          <w:sz w:val="21"/>
          <w:szCs w:val="21"/>
        </w:rPr>
      </w:pPr>
      <w:r w:rsidRPr="00CA7D2E">
        <w:rPr>
          <w:rFonts w:ascii="Times New Roman" w:hAnsi="Times New Roman" w:cs="Times New Roman"/>
          <w:color w:val="333333"/>
          <w:sz w:val="21"/>
          <w:szCs w:val="21"/>
        </w:rPr>
        <w:t>Collections.synchronizedMap(map);</w:t>
      </w:r>
    </w:p>
    <w:p w:rsidR="00E64AFA" w:rsidRPr="00CA7D2E" w:rsidRDefault="00E64AFA" w:rsidP="00E64AFA">
      <w:pPr>
        <w:pStyle w:val="NormalWeb"/>
        <w:rPr>
          <w:color w:val="333333"/>
          <w:sz w:val="21"/>
          <w:szCs w:val="21"/>
        </w:rPr>
      </w:pPr>
      <w:r w:rsidRPr="00CA7D2E">
        <w:rPr>
          <w:color w:val="333333"/>
          <w:sz w:val="21"/>
          <w:szCs w:val="21"/>
        </w:rPr>
        <w:t>Above methods take collection as parameter and return same type of collection which are synchronized and thread safe.</w:t>
      </w:r>
    </w:p>
    <w:p w:rsidR="00E64AFA" w:rsidRPr="00CA7D2E" w:rsidRDefault="00E64AFA" w:rsidP="00E64AFA">
      <w:pPr>
        <w:pStyle w:val="Heading5"/>
        <w:rPr>
          <w:rFonts w:ascii="Times New Roman" w:hAnsi="Times New Roman" w:cs="Times New Roman"/>
          <w:b/>
          <w:color w:val="333333"/>
          <w:sz w:val="21"/>
          <w:szCs w:val="21"/>
        </w:rPr>
      </w:pPr>
      <w:bookmarkStart w:id="23" w:name="why_no_iterator_add"/>
      <w:bookmarkEnd w:id="23"/>
      <w:r w:rsidRPr="00CA7D2E">
        <w:rPr>
          <w:rFonts w:ascii="Times New Roman" w:hAnsi="Times New Roman" w:cs="Times New Roman"/>
          <w:b/>
          <w:color w:val="333333"/>
        </w:rPr>
        <w:t xml:space="preserve">Why there is not method like </w:t>
      </w:r>
      <w:proofErr w:type="gramStart"/>
      <w:r w:rsidRPr="00CA7D2E">
        <w:rPr>
          <w:rFonts w:ascii="Times New Roman" w:hAnsi="Times New Roman" w:cs="Times New Roman"/>
          <w:b/>
          <w:color w:val="333333"/>
        </w:rPr>
        <w:t>Iterator.add(</w:t>
      </w:r>
      <w:proofErr w:type="gramEnd"/>
      <w:r w:rsidRPr="00CA7D2E">
        <w:rPr>
          <w:rFonts w:ascii="Times New Roman" w:hAnsi="Times New Roman" w:cs="Times New Roman"/>
          <w:b/>
          <w:color w:val="333333"/>
        </w:rPr>
        <w:t>) to add elements to the collection?</w:t>
      </w:r>
    </w:p>
    <w:p w:rsidR="00E64AFA" w:rsidRPr="00CA7D2E" w:rsidRDefault="00E64AFA" w:rsidP="00E64AFA">
      <w:pPr>
        <w:pStyle w:val="NormalWeb"/>
        <w:rPr>
          <w:color w:val="333333"/>
          <w:sz w:val="21"/>
          <w:szCs w:val="21"/>
        </w:rPr>
      </w:pPr>
      <w:r w:rsidRPr="00CA7D2E">
        <w:rPr>
          <w:color w:val="333333"/>
          <w:sz w:val="21"/>
          <w:szCs w:val="21"/>
        </w:rPr>
        <w:t xml:space="preserve">The sole purpose of an Iterator is to enumerate through a collection. All collections contain the </w:t>
      </w:r>
      <w:proofErr w:type="gramStart"/>
      <w:r w:rsidRPr="00CA7D2E">
        <w:rPr>
          <w:color w:val="333333"/>
          <w:sz w:val="21"/>
          <w:szCs w:val="21"/>
        </w:rPr>
        <w:t>add(</w:t>
      </w:r>
      <w:proofErr w:type="gramEnd"/>
      <w:r w:rsidRPr="00CA7D2E">
        <w:rPr>
          <w:color w:val="333333"/>
          <w:sz w:val="21"/>
          <w:szCs w:val="21"/>
        </w:rPr>
        <w:t xml:space="preserve">) method to serve your purpose. There would be no point in adding to an Iterator because the </w:t>
      </w:r>
      <w:r w:rsidRPr="00CA7D2E">
        <w:rPr>
          <w:rStyle w:val="Strong"/>
          <w:color w:val="333333"/>
          <w:sz w:val="21"/>
          <w:szCs w:val="21"/>
        </w:rPr>
        <w:t>collection may or may not be ordered</w:t>
      </w:r>
      <w:r w:rsidRPr="00CA7D2E">
        <w:rPr>
          <w:color w:val="333333"/>
          <w:sz w:val="21"/>
          <w:szCs w:val="21"/>
        </w:rPr>
        <w:t xml:space="preserve">. And </w:t>
      </w:r>
      <w:proofErr w:type="gramStart"/>
      <w:r w:rsidRPr="00CA7D2E">
        <w:rPr>
          <w:rStyle w:val="Strong"/>
          <w:color w:val="333333"/>
          <w:sz w:val="21"/>
          <w:szCs w:val="21"/>
        </w:rPr>
        <w:t>add(</w:t>
      </w:r>
      <w:proofErr w:type="gramEnd"/>
      <w:r w:rsidRPr="00CA7D2E">
        <w:rPr>
          <w:rStyle w:val="Strong"/>
          <w:color w:val="333333"/>
          <w:sz w:val="21"/>
          <w:szCs w:val="21"/>
        </w:rPr>
        <w:t>) method can not have same implementation for ordered and unordered collections</w:t>
      </w:r>
      <w:r w:rsidRPr="00CA7D2E">
        <w:rPr>
          <w:color w:val="333333"/>
          <w:sz w:val="21"/>
          <w:szCs w:val="21"/>
        </w:rPr>
        <w:t>.</w:t>
      </w:r>
    </w:p>
    <w:p w:rsidR="00E64AFA" w:rsidRPr="00CA7D2E" w:rsidRDefault="00E64AFA" w:rsidP="00E64AFA">
      <w:pPr>
        <w:pStyle w:val="Heading5"/>
        <w:rPr>
          <w:rFonts w:ascii="Times New Roman" w:hAnsi="Times New Roman" w:cs="Times New Roman"/>
          <w:b/>
          <w:color w:val="333333"/>
          <w:sz w:val="21"/>
          <w:szCs w:val="21"/>
        </w:rPr>
      </w:pPr>
      <w:bookmarkStart w:id="24" w:name="different_ways_to_iterate_list"/>
      <w:bookmarkEnd w:id="24"/>
      <w:r w:rsidRPr="00CA7D2E">
        <w:rPr>
          <w:rFonts w:ascii="Times New Roman" w:hAnsi="Times New Roman" w:cs="Times New Roman"/>
          <w:b/>
          <w:color w:val="333333"/>
        </w:rPr>
        <w:t>What are different ways to iterate over a list?</w:t>
      </w:r>
    </w:p>
    <w:p w:rsidR="00E64AFA" w:rsidRPr="00CA7D2E" w:rsidRDefault="00E64AFA" w:rsidP="00E64AFA">
      <w:pPr>
        <w:pStyle w:val="NormalWeb"/>
        <w:rPr>
          <w:color w:val="333333"/>
          <w:sz w:val="21"/>
          <w:szCs w:val="21"/>
        </w:rPr>
      </w:pPr>
      <w:r w:rsidRPr="00CA7D2E">
        <w:rPr>
          <w:color w:val="333333"/>
          <w:sz w:val="21"/>
          <w:szCs w:val="21"/>
        </w:rPr>
        <w:t>You can iterate over a list using following ways:</w:t>
      </w:r>
    </w:p>
    <w:p w:rsidR="00E64AFA" w:rsidRPr="00CA7D2E" w:rsidRDefault="00E64AFA" w:rsidP="00E64AFA">
      <w:pPr>
        <w:numPr>
          <w:ilvl w:val="0"/>
          <w:numId w:val="11"/>
        </w:numPr>
        <w:spacing w:before="100" w:beforeAutospacing="1" w:after="100" w:afterAutospacing="1" w:line="240" w:lineRule="auto"/>
        <w:rPr>
          <w:rFonts w:ascii="Times New Roman" w:hAnsi="Times New Roman" w:cs="Times New Roman"/>
          <w:color w:val="333333"/>
          <w:sz w:val="21"/>
          <w:szCs w:val="21"/>
        </w:rPr>
      </w:pPr>
      <w:r w:rsidRPr="00CA7D2E">
        <w:rPr>
          <w:rFonts w:ascii="Times New Roman" w:hAnsi="Times New Roman" w:cs="Times New Roman"/>
          <w:color w:val="333333"/>
          <w:sz w:val="21"/>
          <w:szCs w:val="21"/>
        </w:rPr>
        <w:t>Iterator loop</w:t>
      </w:r>
    </w:p>
    <w:p w:rsidR="00E64AFA" w:rsidRPr="00CA7D2E" w:rsidRDefault="00E64AFA" w:rsidP="00E64AFA">
      <w:pPr>
        <w:numPr>
          <w:ilvl w:val="0"/>
          <w:numId w:val="11"/>
        </w:numPr>
        <w:spacing w:before="100" w:beforeAutospacing="1" w:after="100" w:afterAutospacing="1" w:line="240" w:lineRule="auto"/>
        <w:rPr>
          <w:rFonts w:ascii="Times New Roman" w:hAnsi="Times New Roman" w:cs="Times New Roman"/>
          <w:color w:val="333333"/>
          <w:sz w:val="21"/>
          <w:szCs w:val="21"/>
        </w:rPr>
      </w:pPr>
      <w:r w:rsidRPr="00CA7D2E">
        <w:rPr>
          <w:rFonts w:ascii="Times New Roman" w:hAnsi="Times New Roman" w:cs="Times New Roman"/>
          <w:color w:val="333333"/>
          <w:sz w:val="21"/>
          <w:szCs w:val="21"/>
        </w:rPr>
        <w:t>For loop</w:t>
      </w:r>
    </w:p>
    <w:p w:rsidR="00E64AFA" w:rsidRPr="00CA7D2E" w:rsidRDefault="00E64AFA" w:rsidP="00E64AFA">
      <w:pPr>
        <w:numPr>
          <w:ilvl w:val="0"/>
          <w:numId w:val="11"/>
        </w:numPr>
        <w:spacing w:before="100" w:beforeAutospacing="1" w:after="100" w:afterAutospacing="1" w:line="240" w:lineRule="auto"/>
        <w:rPr>
          <w:rFonts w:ascii="Times New Roman" w:hAnsi="Times New Roman" w:cs="Times New Roman"/>
          <w:color w:val="333333"/>
          <w:sz w:val="21"/>
          <w:szCs w:val="21"/>
        </w:rPr>
      </w:pPr>
      <w:r w:rsidRPr="00CA7D2E">
        <w:rPr>
          <w:rFonts w:ascii="Times New Roman" w:hAnsi="Times New Roman" w:cs="Times New Roman"/>
          <w:color w:val="333333"/>
          <w:sz w:val="21"/>
          <w:szCs w:val="21"/>
        </w:rPr>
        <w:t>For loop (Advance)</w:t>
      </w:r>
    </w:p>
    <w:p w:rsidR="00E64AFA" w:rsidRPr="00CA7D2E" w:rsidRDefault="00E64AFA" w:rsidP="00E64AFA">
      <w:pPr>
        <w:numPr>
          <w:ilvl w:val="0"/>
          <w:numId w:val="11"/>
        </w:numPr>
        <w:spacing w:before="100" w:beforeAutospacing="1" w:after="100" w:afterAutospacing="1" w:line="240" w:lineRule="auto"/>
        <w:rPr>
          <w:rFonts w:ascii="Times New Roman" w:hAnsi="Times New Roman" w:cs="Times New Roman"/>
          <w:color w:val="333333"/>
          <w:sz w:val="21"/>
          <w:szCs w:val="21"/>
        </w:rPr>
      </w:pPr>
      <w:r w:rsidRPr="00CA7D2E">
        <w:rPr>
          <w:rFonts w:ascii="Times New Roman" w:hAnsi="Times New Roman" w:cs="Times New Roman"/>
          <w:color w:val="333333"/>
          <w:sz w:val="21"/>
          <w:szCs w:val="21"/>
        </w:rPr>
        <w:t>While loop</w:t>
      </w:r>
    </w:p>
    <w:p w:rsidR="00E64AFA" w:rsidRPr="00CA7D2E" w:rsidRDefault="00E64AFA" w:rsidP="00E64AFA">
      <w:pPr>
        <w:pStyle w:val="Heading5"/>
        <w:rPr>
          <w:rFonts w:ascii="Times New Roman" w:hAnsi="Times New Roman" w:cs="Times New Roman"/>
          <w:b/>
          <w:color w:val="333333"/>
          <w:sz w:val="21"/>
          <w:szCs w:val="21"/>
        </w:rPr>
      </w:pPr>
      <w:bookmarkStart w:id="25" w:name="fail_fast_iterator"/>
      <w:bookmarkEnd w:id="25"/>
      <w:r w:rsidRPr="00CA7D2E">
        <w:rPr>
          <w:rFonts w:ascii="Times New Roman" w:hAnsi="Times New Roman" w:cs="Times New Roman"/>
          <w:b/>
          <w:color w:val="333333"/>
        </w:rPr>
        <w:t>What do you understand by iterator fail-fast property?</w:t>
      </w:r>
    </w:p>
    <w:p w:rsidR="00E64AFA" w:rsidRPr="00CA7D2E" w:rsidRDefault="00E64AFA" w:rsidP="00E64AFA">
      <w:pPr>
        <w:pStyle w:val="NormalWeb"/>
        <w:rPr>
          <w:color w:val="333333"/>
          <w:sz w:val="21"/>
          <w:szCs w:val="21"/>
        </w:rPr>
      </w:pPr>
      <w:r w:rsidRPr="00CA7D2E">
        <w:rPr>
          <w:rStyle w:val="Strong"/>
          <w:color w:val="333333"/>
          <w:sz w:val="21"/>
          <w:szCs w:val="21"/>
        </w:rPr>
        <w:t>Fail-fast Iterators fail as soon as they realized that structure of Collection has been changed since iteration has begun</w:t>
      </w:r>
      <w:r w:rsidRPr="00CA7D2E">
        <w:rPr>
          <w:color w:val="333333"/>
          <w:sz w:val="21"/>
          <w:szCs w:val="21"/>
        </w:rPr>
        <w:t xml:space="preserve">. </w:t>
      </w:r>
      <w:proofErr w:type="gramStart"/>
      <w:r w:rsidRPr="00CA7D2E">
        <w:rPr>
          <w:color w:val="333333"/>
          <w:sz w:val="21"/>
          <w:szCs w:val="21"/>
        </w:rPr>
        <w:t>Structural changes means</w:t>
      </w:r>
      <w:proofErr w:type="gramEnd"/>
      <w:r w:rsidRPr="00CA7D2E">
        <w:rPr>
          <w:color w:val="333333"/>
          <w:sz w:val="21"/>
          <w:szCs w:val="21"/>
        </w:rPr>
        <w:t xml:space="preserve"> adding, removing or updating any element from collection while one thread is Iterating over that collection.</w:t>
      </w:r>
    </w:p>
    <w:p w:rsidR="00E64AFA" w:rsidRPr="00CA7D2E" w:rsidRDefault="00E64AFA" w:rsidP="00E64AFA">
      <w:pPr>
        <w:pStyle w:val="NormalWeb"/>
        <w:rPr>
          <w:color w:val="333333"/>
          <w:sz w:val="21"/>
          <w:szCs w:val="21"/>
        </w:rPr>
      </w:pPr>
      <w:r w:rsidRPr="00CA7D2E">
        <w:rPr>
          <w:color w:val="333333"/>
          <w:sz w:val="21"/>
          <w:szCs w:val="21"/>
        </w:rPr>
        <w:t xml:space="preserve">Fail-fast </w:t>
      </w:r>
      <w:proofErr w:type="gramStart"/>
      <w:r w:rsidRPr="00CA7D2E">
        <w:rPr>
          <w:color w:val="333333"/>
          <w:sz w:val="21"/>
          <w:szCs w:val="21"/>
        </w:rPr>
        <w:t>behavior is implemented by keeping a modification count and if iteration thread realizes the change in modification count</w:t>
      </w:r>
      <w:proofErr w:type="gramEnd"/>
      <w:r w:rsidRPr="00CA7D2E">
        <w:rPr>
          <w:color w:val="333333"/>
          <w:sz w:val="21"/>
          <w:szCs w:val="21"/>
        </w:rPr>
        <w:t xml:space="preserve"> it throws ConcurrentModificationException.</w:t>
      </w:r>
    </w:p>
    <w:p w:rsidR="00E64AFA" w:rsidRPr="00CA7D2E" w:rsidRDefault="00E64AFA" w:rsidP="00E64AFA">
      <w:pPr>
        <w:pStyle w:val="Heading5"/>
        <w:rPr>
          <w:rFonts w:ascii="Times New Roman" w:hAnsi="Times New Roman" w:cs="Times New Roman"/>
          <w:b/>
          <w:color w:val="333333"/>
          <w:sz w:val="21"/>
          <w:szCs w:val="21"/>
        </w:rPr>
      </w:pPr>
      <w:bookmarkStart w:id="26" w:name="fail_safe_vs_fail_fast"/>
      <w:bookmarkEnd w:id="26"/>
      <w:r w:rsidRPr="00CA7D2E">
        <w:rPr>
          <w:rFonts w:ascii="Times New Roman" w:hAnsi="Times New Roman" w:cs="Times New Roman"/>
          <w:b/>
          <w:color w:val="333333"/>
        </w:rPr>
        <w:t>What is difference between fail-fast and fail-safe?</w:t>
      </w:r>
    </w:p>
    <w:p w:rsidR="00E64AFA" w:rsidRPr="00CA7D2E" w:rsidRDefault="00E64AFA" w:rsidP="00E64AFA">
      <w:pPr>
        <w:pStyle w:val="NormalWeb"/>
        <w:rPr>
          <w:color w:val="333333"/>
          <w:sz w:val="21"/>
          <w:szCs w:val="21"/>
        </w:rPr>
      </w:pPr>
      <w:r w:rsidRPr="00CA7D2E">
        <w:rPr>
          <w:color w:val="333333"/>
          <w:sz w:val="21"/>
          <w:szCs w:val="21"/>
        </w:rPr>
        <w:t xml:space="preserve">You have understood fail-fast in previous question. </w:t>
      </w:r>
      <w:r w:rsidRPr="00CA7D2E">
        <w:rPr>
          <w:rStyle w:val="Strong"/>
          <w:color w:val="333333"/>
          <w:sz w:val="21"/>
          <w:szCs w:val="21"/>
        </w:rPr>
        <w:t>Fail-safe iterators</w:t>
      </w:r>
      <w:r w:rsidRPr="00CA7D2E">
        <w:rPr>
          <w:color w:val="333333"/>
          <w:sz w:val="21"/>
          <w:szCs w:val="21"/>
        </w:rPr>
        <w:t xml:space="preserve"> are just opposite to fail-fast. </w:t>
      </w:r>
      <w:r w:rsidRPr="00CA7D2E">
        <w:rPr>
          <w:rStyle w:val="Strong"/>
          <w:color w:val="333333"/>
          <w:sz w:val="21"/>
          <w:szCs w:val="21"/>
        </w:rPr>
        <w:t>They never fail if you modify the underlying collection on which they are iterating</w:t>
      </w:r>
      <w:r w:rsidRPr="00CA7D2E">
        <w:rPr>
          <w:color w:val="333333"/>
          <w:sz w:val="21"/>
          <w:szCs w:val="21"/>
        </w:rPr>
        <w:t>, because they work on clone of Collection instead of original collection and that’s why they are called as fail-safe iterator.</w:t>
      </w:r>
    </w:p>
    <w:p w:rsidR="00E64AFA" w:rsidRPr="00CA7D2E" w:rsidRDefault="00E64AFA" w:rsidP="00E64AFA">
      <w:pPr>
        <w:pStyle w:val="NormalWeb"/>
        <w:rPr>
          <w:color w:val="333333"/>
          <w:sz w:val="21"/>
          <w:szCs w:val="21"/>
        </w:rPr>
      </w:pPr>
      <w:r w:rsidRPr="00CA7D2E">
        <w:rPr>
          <w:color w:val="333333"/>
          <w:sz w:val="21"/>
          <w:szCs w:val="21"/>
        </w:rPr>
        <w:t>Iterator of CopyOnWriteArrayList is an example of fail-safe Iterator also iterator written by ConcurrentHashMapkeySet is also fail-safe iterator and never throwConcurrentModificationException.</w:t>
      </w:r>
    </w:p>
    <w:p w:rsidR="00E64AFA" w:rsidRPr="00CA7D2E" w:rsidRDefault="00E64AFA" w:rsidP="00E64AFA">
      <w:pPr>
        <w:pStyle w:val="Heading5"/>
        <w:rPr>
          <w:rFonts w:ascii="Times New Roman" w:hAnsi="Times New Roman" w:cs="Times New Roman"/>
          <w:b/>
          <w:color w:val="333333"/>
          <w:sz w:val="21"/>
          <w:szCs w:val="21"/>
        </w:rPr>
      </w:pPr>
      <w:bookmarkStart w:id="27" w:name="avoid_ConcurrentModificationException"/>
      <w:bookmarkEnd w:id="27"/>
      <w:r w:rsidRPr="00CA7D2E">
        <w:rPr>
          <w:rFonts w:ascii="Times New Roman" w:hAnsi="Times New Roman" w:cs="Times New Roman"/>
          <w:b/>
          <w:color w:val="333333"/>
        </w:rPr>
        <w:t>How to avoid ConcurrentModificationException while iterating a collection?</w:t>
      </w:r>
    </w:p>
    <w:p w:rsidR="00E64AFA" w:rsidRPr="00CA7D2E" w:rsidRDefault="00E64AFA" w:rsidP="00E64AFA">
      <w:pPr>
        <w:pStyle w:val="NormalWeb"/>
        <w:rPr>
          <w:color w:val="333333"/>
          <w:sz w:val="21"/>
          <w:szCs w:val="21"/>
        </w:rPr>
      </w:pPr>
      <w:r w:rsidRPr="00CA7D2E">
        <w:rPr>
          <w:color w:val="333333"/>
          <w:sz w:val="21"/>
          <w:szCs w:val="21"/>
        </w:rPr>
        <w:t xml:space="preserve">You should first try to </w:t>
      </w:r>
      <w:r w:rsidRPr="00CA7D2E">
        <w:rPr>
          <w:rStyle w:val="Strong"/>
          <w:color w:val="333333"/>
          <w:sz w:val="21"/>
          <w:szCs w:val="21"/>
        </w:rPr>
        <w:t xml:space="preserve">find another alternative iterator which </w:t>
      </w:r>
      <w:proofErr w:type="gramStart"/>
      <w:r w:rsidRPr="00CA7D2E">
        <w:rPr>
          <w:rStyle w:val="Strong"/>
          <w:color w:val="333333"/>
          <w:sz w:val="21"/>
          <w:szCs w:val="21"/>
        </w:rPr>
        <w:t>are</w:t>
      </w:r>
      <w:proofErr w:type="gramEnd"/>
      <w:r w:rsidRPr="00CA7D2E">
        <w:rPr>
          <w:rStyle w:val="Strong"/>
          <w:color w:val="333333"/>
          <w:sz w:val="21"/>
          <w:szCs w:val="21"/>
        </w:rPr>
        <w:t xml:space="preserve"> fail-safe</w:t>
      </w:r>
      <w:r w:rsidRPr="00CA7D2E">
        <w:rPr>
          <w:color w:val="333333"/>
          <w:sz w:val="21"/>
          <w:szCs w:val="21"/>
        </w:rPr>
        <w:t>. For example if you are using List and you can use ListIterator. If it is legacy collection, you can use enumeration.</w:t>
      </w:r>
    </w:p>
    <w:p w:rsidR="00E64AFA" w:rsidRPr="00CA7D2E" w:rsidRDefault="00E64AFA" w:rsidP="00E64AFA">
      <w:pPr>
        <w:pStyle w:val="NormalWeb"/>
        <w:rPr>
          <w:color w:val="333333"/>
          <w:sz w:val="21"/>
          <w:szCs w:val="21"/>
        </w:rPr>
      </w:pPr>
      <w:r w:rsidRPr="00CA7D2E">
        <w:rPr>
          <w:color w:val="333333"/>
          <w:sz w:val="21"/>
          <w:szCs w:val="21"/>
        </w:rPr>
        <w:t>If above options are not possible then you can use one of three changes:</w:t>
      </w:r>
    </w:p>
    <w:p w:rsidR="00E64AFA" w:rsidRPr="00CA7D2E" w:rsidRDefault="00E64AFA" w:rsidP="00E64AFA">
      <w:pPr>
        <w:numPr>
          <w:ilvl w:val="0"/>
          <w:numId w:val="12"/>
        </w:numPr>
        <w:spacing w:before="100" w:beforeAutospacing="1" w:after="100" w:afterAutospacing="1" w:line="240" w:lineRule="auto"/>
        <w:rPr>
          <w:rFonts w:ascii="Times New Roman" w:hAnsi="Times New Roman" w:cs="Times New Roman"/>
          <w:color w:val="333333"/>
          <w:sz w:val="21"/>
          <w:szCs w:val="21"/>
        </w:rPr>
      </w:pPr>
      <w:r w:rsidRPr="00CA7D2E">
        <w:rPr>
          <w:rFonts w:ascii="Times New Roman" w:hAnsi="Times New Roman" w:cs="Times New Roman"/>
          <w:color w:val="333333"/>
          <w:sz w:val="21"/>
          <w:szCs w:val="21"/>
        </w:rPr>
        <w:t>If you are using JDK1.5 or higher then you can use ConcurrentHashMap and CopyOnWriteArrayList classes. It is the recommended approach.</w:t>
      </w:r>
    </w:p>
    <w:p w:rsidR="00E64AFA" w:rsidRPr="00CA7D2E" w:rsidRDefault="00E64AFA" w:rsidP="00E64AFA">
      <w:pPr>
        <w:numPr>
          <w:ilvl w:val="0"/>
          <w:numId w:val="12"/>
        </w:numPr>
        <w:spacing w:before="100" w:beforeAutospacing="1" w:after="100" w:afterAutospacing="1" w:line="240" w:lineRule="auto"/>
        <w:rPr>
          <w:rFonts w:ascii="Times New Roman" w:hAnsi="Times New Roman" w:cs="Times New Roman"/>
          <w:color w:val="333333"/>
          <w:sz w:val="21"/>
          <w:szCs w:val="21"/>
        </w:rPr>
      </w:pPr>
      <w:r w:rsidRPr="00CA7D2E">
        <w:rPr>
          <w:rFonts w:ascii="Times New Roman" w:hAnsi="Times New Roman" w:cs="Times New Roman"/>
          <w:color w:val="333333"/>
          <w:sz w:val="21"/>
          <w:szCs w:val="21"/>
        </w:rPr>
        <w:lastRenderedPageBreak/>
        <w:t>You can convert the list to an array and then iterate on the array.</w:t>
      </w:r>
    </w:p>
    <w:p w:rsidR="00E64AFA" w:rsidRPr="00CA7D2E" w:rsidRDefault="00E64AFA" w:rsidP="00E64AFA">
      <w:pPr>
        <w:numPr>
          <w:ilvl w:val="0"/>
          <w:numId w:val="12"/>
        </w:numPr>
        <w:spacing w:before="100" w:beforeAutospacing="1" w:after="100" w:afterAutospacing="1" w:line="240" w:lineRule="auto"/>
        <w:rPr>
          <w:rFonts w:ascii="Times New Roman" w:hAnsi="Times New Roman" w:cs="Times New Roman"/>
          <w:color w:val="333333"/>
          <w:sz w:val="21"/>
          <w:szCs w:val="21"/>
        </w:rPr>
      </w:pPr>
      <w:r w:rsidRPr="00CA7D2E">
        <w:rPr>
          <w:rFonts w:ascii="Times New Roman" w:hAnsi="Times New Roman" w:cs="Times New Roman"/>
          <w:color w:val="333333"/>
          <w:sz w:val="21"/>
          <w:szCs w:val="21"/>
        </w:rPr>
        <w:t>You can lock the list while iterating by putting it in a synchronized block.</w:t>
      </w:r>
    </w:p>
    <w:p w:rsidR="00E64AFA" w:rsidRPr="00CA7D2E" w:rsidRDefault="00E64AFA" w:rsidP="00E64AFA">
      <w:pPr>
        <w:pStyle w:val="NormalWeb"/>
        <w:rPr>
          <w:color w:val="333333"/>
          <w:sz w:val="21"/>
          <w:szCs w:val="21"/>
        </w:rPr>
      </w:pPr>
      <w:r w:rsidRPr="00CA7D2E">
        <w:rPr>
          <w:color w:val="333333"/>
          <w:sz w:val="21"/>
          <w:szCs w:val="21"/>
        </w:rPr>
        <w:t>Please note that last two approaches will cause a performance hit.</w:t>
      </w:r>
    </w:p>
    <w:p w:rsidR="00E64AFA" w:rsidRPr="00CA7D2E" w:rsidRDefault="00E64AFA" w:rsidP="00E64AFA">
      <w:pPr>
        <w:pStyle w:val="Heading5"/>
        <w:rPr>
          <w:rFonts w:ascii="Times New Roman" w:hAnsi="Times New Roman" w:cs="Times New Roman"/>
          <w:b/>
          <w:color w:val="333333"/>
          <w:sz w:val="21"/>
          <w:szCs w:val="21"/>
        </w:rPr>
      </w:pPr>
      <w:bookmarkStart w:id="28" w:name="UnsupportedOperationException"/>
      <w:bookmarkEnd w:id="28"/>
      <w:r w:rsidRPr="00CA7D2E">
        <w:rPr>
          <w:rFonts w:ascii="Times New Roman" w:hAnsi="Times New Roman" w:cs="Times New Roman"/>
          <w:b/>
          <w:color w:val="333333"/>
        </w:rPr>
        <w:t>What is UnsupportedOperationException?</w:t>
      </w:r>
    </w:p>
    <w:p w:rsidR="00E64AFA" w:rsidRPr="00CA7D2E" w:rsidRDefault="00E64AFA" w:rsidP="00E64AFA">
      <w:pPr>
        <w:pStyle w:val="NormalWeb"/>
        <w:rPr>
          <w:color w:val="333333"/>
          <w:sz w:val="21"/>
          <w:szCs w:val="21"/>
        </w:rPr>
      </w:pPr>
      <w:r w:rsidRPr="00CA7D2E">
        <w:rPr>
          <w:color w:val="333333"/>
          <w:sz w:val="21"/>
          <w:szCs w:val="21"/>
        </w:rPr>
        <w:t xml:space="preserve">This exception is thrown </w:t>
      </w:r>
      <w:r w:rsidRPr="00CA7D2E">
        <w:rPr>
          <w:rStyle w:val="Strong"/>
          <w:color w:val="333333"/>
          <w:sz w:val="21"/>
          <w:szCs w:val="21"/>
        </w:rPr>
        <w:t>on invoked methods which are not supported by actual collection type</w:t>
      </w:r>
      <w:r w:rsidRPr="00CA7D2E">
        <w:rPr>
          <w:color w:val="333333"/>
          <w:sz w:val="21"/>
          <w:szCs w:val="21"/>
        </w:rPr>
        <w:t>.</w:t>
      </w:r>
    </w:p>
    <w:p w:rsidR="00E64AFA" w:rsidRPr="00CA7D2E" w:rsidRDefault="00E64AFA" w:rsidP="00E64AFA">
      <w:pPr>
        <w:pStyle w:val="NormalWeb"/>
        <w:rPr>
          <w:color w:val="333333"/>
          <w:sz w:val="21"/>
          <w:szCs w:val="21"/>
        </w:rPr>
      </w:pPr>
      <w:r w:rsidRPr="00CA7D2E">
        <w:rPr>
          <w:color w:val="333333"/>
          <w:sz w:val="21"/>
          <w:szCs w:val="21"/>
        </w:rPr>
        <w:t>For example, if you make a read-only list list using “</w:t>
      </w:r>
      <w:proofErr w:type="gramStart"/>
      <w:r w:rsidRPr="00CA7D2E">
        <w:rPr>
          <w:color w:val="333333"/>
          <w:sz w:val="21"/>
          <w:szCs w:val="21"/>
        </w:rPr>
        <w:t>Collections.unmodifiableList(</w:t>
      </w:r>
      <w:proofErr w:type="gramEnd"/>
      <w:r w:rsidRPr="00CA7D2E">
        <w:rPr>
          <w:color w:val="333333"/>
          <w:sz w:val="21"/>
          <w:szCs w:val="21"/>
        </w:rPr>
        <w:t>list)” and then call add() or remove() method, what should happen. It should clearly throw UnsupportedOperationException.</w:t>
      </w:r>
    </w:p>
    <w:p w:rsidR="00E64AFA" w:rsidRPr="00CA7D2E" w:rsidRDefault="00E64AFA" w:rsidP="00E64AFA">
      <w:pPr>
        <w:pStyle w:val="Heading5"/>
        <w:rPr>
          <w:rFonts w:ascii="Times New Roman" w:hAnsi="Times New Roman" w:cs="Times New Roman"/>
          <w:b/>
          <w:color w:val="333333"/>
          <w:sz w:val="21"/>
          <w:szCs w:val="21"/>
        </w:rPr>
      </w:pPr>
      <w:bookmarkStart w:id="29" w:name="random_access_collections"/>
      <w:bookmarkEnd w:id="29"/>
      <w:r w:rsidRPr="00CA7D2E">
        <w:rPr>
          <w:rFonts w:ascii="Times New Roman" w:hAnsi="Times New Roman" w:cs="Times New Roman"/>
          <w:b/>
          <w:color w:val="333333"/>
        </w:rPr>
        <w:t xml:space="preserve">Which collection classes provide random access of </w:t>
      </w:r>
      <w:proofErr w:type="gramStart"/>
      <w:r w:rsidRPr="00CA7D2E">
        <w:rPr>
          <w:rFonts w:ascii="Times New Roman" w:hAnsi="Times New Roman" w:cs="Times New Roman"/>
          <w:b/>
          <w:color w:val="333333"/>
        </w:rPr>
        <w:t>it’s</w:t>
      </w:r>
      <w:proofErr w:type="gramEnd"/>
      <w:r w:rsidRPr="00CA7D2E">
        <w:rPr>
          <w:rFonts w:ascii="Times New Roman" w:hAnsi="Times New Roman" w:cs="Times New Roman"/>
          <w:b/>
          <w:color w:val="333333"/>
        </w:rPr>
        <w:t xml:space="preserve"> elements?</w:t>
      </w:r>
    </w:p>
    <w:p w:rsidR="00E64AFA" w:rsidRPr="00CA7D2E" w:rsidRDefault="00E64AFA" w:rsidP="00E64AFA">
      <w:pPr>
        <w:pStyle w:val="NormalWeb"/>
        <w:rPr>
          <w:color w:val="333333"/>
          <w:sz w:val="21"/>
          <w:szCs w:val="21"/>
        </w:rPr>
      </w:pPr>
      <w:r w:rsidRPr="00CA7D2E">
        <w:rPr>
          <w:color w:val="333333"/>
          <w:sz w:val="21"/>
          <w:szCs w:val="21"/>
        </w:rPr>
        <w:t xml:space="preserve">ArrayList, HashMap, TreeMap, Hashtable classes provide random access to </w:t>
      </w:r>
      <w:proofErr w:type="gramStart"/>
      <w:r w:rsidRPr="00CA7D2E">
        <w:rPr>
          <w:color w:val="333333"/>
          <w:sz w:val="21"/>
          <w:szCs w:val="21"/>
        </w:rPr>
        <w:t>it’s</w:t>
      </w:r>
      <w:proofErr w:type="gramEnd"/>
      <w:r w:rsidRPr="00CA7D2E">
        <w:rPr>
          <w:color w:val="333333"/>
          <w:sz w:val="21"/>
          <w:szCs w:val="21"/>
        </w:rPr>
        <w:t xml:space="preserve"> elements.</w:t>
      </w:r>
    </w:p>
    <w:p w:rsidR="00E64AFA" w:rsidRPr="00CA7D2E" w:rsidRDefault="00E64AFA" w:rsidP="00E64AFA">
      <w:pPr>
        <w:pStyle w:val="NormalWeb"/>
        <w:rPr>
          <w:color w:val="333333"/>
          <w:sz w:val="21"/>
          <w:szCs w:val="21"/>
        </w:rPr>
      </w:pPr>
      <w:bookmarkStart w:id="30" w:name="BlockingQueue"/>
      <w:bookmarkEnd w:id="30"/>
    </w:p>
    <w:p w:rsidR="00260138" w:rsidRPr="00CA7D2E" w:rsidRDefault="00260138" w:rsidP="00E64AFA">
      <w:pPr>
        <w:pStyle w:val="Heading5"/>
        <w:rPr>
          <w:rFonts w:ascii="Times New Roman" w:hAnsi="Times New Roman" w:cs="Times New Roman"/>
          <w:b/>
          <w:color w:val="333333"/>
        </w:rPr>
      </w:pPr>
      <w:bookmarkStart w:id="31" w:name="queue_and_stack_difference"/>
      <w:bookmarkStart w:id="32" w:name="Comparable_and_Comparator"/>
      <w:bookmarkEnd w:id="31"/>
      <w:bookmarkEnd w:id="32"/>
    </w:p>
    <w:p w:rsidR="00260138" w:rsidRPr="00CA7D2E" w:rsidRDefault="00260138" w:rsidP="00E64AFA">
      <w:pPr>
        <w:pStyle w:val="Heading5"/>
        <w:rPr>
          <w:rFonts w:ascii="Times New Roman" w:hAnsi="Times New Roman" w:cs="Times New Roman"/>
          <w:b/>
          <w:color w:val="333333"/>
        </w:rPr>
      </w:pPr>
    </w:p>
    <w:p w:rsidR="00E64AFA" w:rsidRPr="00CA7D2E" w:rsidRDefault="00E64AFA" w:rsidP="00E64AFA">
      <w:pPr>
        <w:pStyle w:val="Heading5"/>
        <w:rPr>
          <w:rFonts w:ascii="Times New Roman" w:hAnsi="Times New Roman" w:cs="Times New Roman"/>
          <w:b/>
          <w:color w:val="333333"/>
          <w:sz w:val="21"/>
          <w:szCs w:val="21"/>
        </w:rPr>
      </w:pPr>
      <w:r w:rsidRPr="00CA7D2E">
        <w:rPr>
          <w:rFonts w:ascii="Times New Roman" w:hAnsi="Times New Roman" w:cs="Times New Roman"/>
          <w:b/>
          <w:color w:val="333333"/>
        </w:rPr>
        <w:t>What is Comparable and Comparator interface?</w:t>
      </w:r>
    </w:p>
    <w:p w:rsidR="00E64AFA" w:rsidRPr="00CA7D2E" w:rsidRDefault="00E64AFA" w:rsidP="00E64AFA">
      <w:pPr>
        <w:pStyle w:val="NormalWeb"/>
        <w:rPr>
          <w:color w:val="333333"/>
          <w:sz w:val="21"/>
          <w:szCs w:val="21"/>
        </w:rPr>
      </w:pPr>
      <w:r w:rsidRPr="00CA7D2E">
        <w:rPr>
          <w:color w:val="333333"/>
          <w:sz w:val="21"/>
          <w:szCs w:val="21"/>
        </w:rPr>
        <w:t>In java.all collection which have feature of automatic sorting, uses compare methods to ensure the correct sorting of elements. For example classes which use sorting are TreeSet, TreeMap etc.</w:t>
      </w:r>
    </w:p>
    <w:p w:rsidR="00E64AFA" w:rsidRPr="00CA7D2E" w:rsidRDefault="00E64AFA" w:rsidP="00E64AFA">
      <w:pPr>
        <w:pStyle w:val="NormalWeb"/>
        <w:rPr>
          <w:color w:val="333333"/>
          <w:sz w:val="21"/>
          <w:szCs w:val="21"/>
        </w:rPr>
      </w:pPr>
      <w:r w:rsidRPr="00CA7D2E">
        <w:rPr>
          <w:rStyle w:val="Strong"/>
          <w:color w:val="333333"/>
          <w:sz w:val="21"/>
          <w:szCs w:val="21"/>
        </w:rPr>
        <w:t>To sort the data elements a class needs to implement Comparator or Comparable interface</w:t>
      </w:r>
      <w:r w:rsidRPr="00CA7D2E">
        <w:rPr>
          <w:color w:val="333333"/>
          <w:sz w:val="21"/>
          <w:szCs w:val="21"/>
        </w:rPr>
        <w:t>. That’s why all Wrapper classes like Integer</w:t>
      </w:r>
      <w:proofErr w:type="gramStart"/>
      <w:r w:rsidRPr="00CA7D2E">
        <w:rPr>
          <w:color w:val="333333"/>
          <w:sz w:val="21"/>
          <w:szCs w:val="21"/>
        </w:rPr>
        <w:t>,Double</w:t>
      </w:r>
      <w:proofErr w:type="gramEnd"/>
      <w:r w:rsidRPr="00CA7D2E">
        <w:rPr>
          <w:color w:val="333333"/>
          <w:sz w:val="21"/>
          <w:szCs w:val="21"/>
        </w:rPr>
        <w:t xml:space="preserve"> and String class implements Comparable interface.</w:t>
      </w:r>
    </w:p>
    <w:p w:rsidR="00E64AFA" w:rsidRPr="00CA7D2E" w:rsidRDefault="00E64AFA" w:rsidP="00E64AFA">
      <w:pPr>
        <w:pStyle w:val="NormalWeb"/>
        <w:rPr>
          <w:color w:val="333333"/>
          <w:sz w:val="21"/>
          <w:szCs w:val="21"/>
        </w:rPr>
      </w:pPr>
      <w:r w:rsidRPr="00CA7D2E">
        <w:rPr>
          <w:rStyle w:val="Strong"/>
          <w:color w:val="333333"/>
          <w:sz w:val="21"/>
          <w:szCs w:val="21"/>
        </w:rPr>
        <w:t>Comparable helps in preserving default natural sorting, whereas Comparator helps in sorting the elements in some special required sorting pattern.</w:t>
      </w:r>
      <w:r w:rsidRPr="00CA7D2E">
        <w:rPr>
          <w:color w:val="333333"/>
          <w:sz w:val="21"/>
          <w:szCs w:val="21"/>
        </w:rPr>
        <w:t>The instance of comparator if passed usually as collection’s constructor argument in supporting collections.</w:t>
      </w:r>
    </w:p>
    <w:p w:rsidR="009E22FA" w:rsidRPr="00CA7D2E" w:rsidRDefault="009E22FA" w:rsidP="009E22FA">
      <w:pPr>
        <w:spacing w:after="0" w:line="240" w:lineRule="auto"/>
        <w:jc w:val="center"/>
        <w:rPr>
          <w:rFonts w:ascii="Times New Roman" w:eastAsia="Times New Roman" w:hAnsi="Times New Roman" w:cs="Times New Roman"/>
          <w:b/>
          <w:bCs/>
          <w:color w:val="404040"/>
          <w:sz w:val="48"/>
          <w:szCs w:val="48"/>
        </w:rPr>
      </w:pPr>
      <w:bookmarkStart w:id="33" w:name="Collections_and_arrays"/>
      <w:bookmarkStart w:id="34" w:name="resources"/>
      <w:bookmarkEnd w:id="33"/>
      <w:bookmarkEnd w:id="34"/>
      <w:r w:rsidRPr="00CA7D2E">
        <w:rPr>
          <w:rFonts w:ascii="Times New Roman" w:eastAsia="Times New Roman" w:hAnsi="Times New Roman" w:cs="Times New Roman"/>
          <w:b/>
          <w:bCs/>
          <w:color w:val="404040"/>
          <w:sz w:val="48"/>
          <w:szCs w:val="48"/>
        </w:rPr>
        <w:t>Java String</w:t>
      </w:r>
    </w:p>
    <w:p w:rsidR="009E22FA" w:rsidRPr="00CA7D2E" w:rsidRDefault="009E22FA" w:rsidP="009E22FA">
      <w:pPr>
        <w:spacing w:after="0" w:line="240" w:lineRule="auto"/>
        <w:jc w:val="center"/>
        <w:rPr>
          <w:rFonts w:ascii="Times New Roman" w:eastAsia="Times New Roman" w:hAnsi="Times New Roman" w:cs="Times New Roman"/>
          <w:b/>
          <w:bCs/>
          <w:color w:val="404040"/>
          <w:sz w:val="48"/>
          <w:szCs w:val="48"/>
        </w:rPr>
      </w:pPr>
    </w:p>
    <w:p w:rsidR="009E22FA" w:rsidRPr="00CA7D2E" w:rsidRDefault="009E22FA" w:rsidP="009E22FA">
      <w:pPr>
        <w:pStyle w:val="Heading3"/>
        <w:shd w:val="clear" w:color="auto" w:fill="FFFFFF"/>
        <w:rPr>
          <w:rFonts w:ascii="Times New Roman" w:hAnsi="Times New Roman" w:cs="Times New Roman"/>
          <w:color w:val="333333"/>
        </w:rPr>
      </w:pPr>
      <w:r w:rsidRPr="00CA7D2E">
        <w:rPr>
          <w:rFonts w:ascii="Times New Roman" w:hAnsi="Times New Roman" w:cs="Times New Roman"/>
          <w:color w:val="333333"/>
        </w:rPr>
        <w:t>What is String in Java? String is a data type?</w:t>
      </w:r>
    </w:p>
    <w:p w:rsidR="009E22FA" w:rsidRPr="00CA7D2E" w:rsidRDefault="009E22FA" w:rsidP="009E22FA">
      <w:pPr>
        <w:pStyle w:val="NormalWeb"/>
        <w:shd w:val="clear" w:color="auto" w:fill="FFFFFF"/>
        <w:spacing w:line="389" w:lineRule="atLeast"/>
        <w:rPr>
          <w:color w:val="333333"/>
          <w:sz w:val="23"/>
          <w:szCs w:val="23"/>
        </w:rPr>
      </w:pPr>
      <w:r w:rsidRPr="00CA7D2E">
        <w:rPr>
          <w:color w:val="333333"/>
          <w:sz w:val="23"/>
          <w:szCs w:val="23"/>
        </w:rPr>
        <w:t>String is a Class in java and defined in java.lang package. It’s not a primitive data type like int and long. String class represents character Strings. String is used in almost all the Java applications and there are some interesting facts we should know about String. String in immutable and final in Java and JVM uses String Pool to store all the String objects.</w:t>
      </w:r>
      <w:r w:rsidRPr="00CA7D2E">
        <w:rPr>
          <w:color w:val="333333"/>
          <w:sz w:val="23"/>
          <w:szCs w:val="23"/>
        </w:rPr>
        <w:br/>
        <w:t>Some other interesting things about String is the way we can instantiate a String object using double quotes and overloading of “+” operator for concatenation.</w:t>
      </w:r>
    </w:p>
    <w:p w:rsidR="009E22FA" w:rsidRPr="00CA7D2E" w:rsidRDefault="009E22FA" w:rsidP="009E22FA">
      <w:pPr>
        <w:pStyle w:val="Heading3"/>
        <w:shd w:val="clear" w:color="auto" w:fill="FFFFFF"/>
        <w:rPr>
          <w:rFonts w:ascii="Times New Roman" w:hAnsi="Times New Roman" w:cs="Times New Roman"/>
          <w:color w:val="333333"/>
          <w:sz w:val="36"/>
          <w:szCs w:val="36"/>
        </w:rPr>
      </w:pPr>
      <w:bookmarkStart w:id="35" w:name="java-string-object"/>
      <w:bookmarkEnd w:id="35"/>
      <w:r w:rsidRPr="00CA7D2E">
        <w:rPr>
          <w:rFonts w:ascii="Times New Roman" w:hAnsi="Times New Roman" w:cs="Times New Roman"/>
          <w:color w:val="333333"/>
        </w:rPr>
        <w:t>What are different ways to create String Object?</w:t>
      </w:r>
    </w:p>
    <w:p w:rsidR="009E22FA" w:rsidRPr="00CA7D2E" w:rsidRDefault="009E22FA" w:rsidP="009E22FA">
      <w:pPr>
        <w:pStyle w:val="NormalWeb"/>
        <w:shd w:val="clear" w:color="auto" w:fill="FFFFFF"/>
        <w:spacing w:line="389" w:lineRule="atLeast"/>
        <w:rPr>
          <w:color w:val="333333"/>
          <w:sz w:val="23"/>
          <w:szCs w:val="23"/>
        </w:rPr>
      </w:pPr>
      <w:r w:rsidRPr="00CA7D2E">
        <w:rPr>
          <w:color w:val="333333"/>
          <w:sz w:val="23"/>
          <w:szCs w:val="23"/>
        </w:rPr>
        <w:t xml:space="preserve">We can create String object using </w:t>
      </w:r>
      <w:r w:rsidRPr="00CA7D2E">
        <w:rPr>
          <w:rStyle w:val="HTMLCode"/>
          <w:rFonts w:ascii="Times New Roman" w:eastAsiaTheme="majorEastAsia" w:hAnsi="Times New Roman" w:cs="Times New Roman"/>
          <w:color w:val="333333"/>
        </w:rPr>
        <w:t>new</w:t>
      </w:r>
      <w:r w:rsidRPr="00CA7D2E">
        <w:rPr>
          <w:color w:val="333333"/>
          <w:sz w:val="23"/>
          <w:szCs w:val="23"/>
        </w:rPr>
        <w:t xml:space="preserve"> operator like any normal java class or we can use double quotes to create a String object. There are several constructors available in String class to get String from char array, byte array, StringBuffer and StringBuilder.</w:t>
      </w:r>
    </w:p>
    <w:tbl>
      <w:tblPr>
        <w:tblW w:w="5000" w:type="pct"/>
        <w:tblCellSpacing w:w="0" w:type="dxa"/>
        <w:tblCellMar>
          <w:left w:w="0" w:type="dxa"/>
          <w:right w:w="0" w:type="dxa"/>
        </w:tblCellMar>
        <w:tblLook w:val="04A0"/>
      </w:tblPr>
      <w:tblGrid>
        <w:gridCol w:w="329"/>
        <w:gridCol w:w="9031"/>
      </w:tblGrid>
      <w:tr w:rsidR="009E22FA" w:rsidRPr="00CA7D2E" w:rsidTr="009E22FA">
        <w:trPr>
          <w:tblCellSpacing w:w="0" w:type="dxa"/>
        </w:trPr>
        <w:tc>
          <w:tcPr>
            <w:tcW w:w="0" w:type="auto"/>
            <w:tcMar>
              <w:top w:w="90" w:type="dxa"/>
              <w:left w:w="0" w:type="dxa"/>
              <w:bottom w:w="90" w:type="dxa"/>
              <w:right w:w="0" w:type="dxa"/>
            </w:tcMar>
            <w:vAlign w:val="center"/>
            <w:hideMark/>
          </w:tcPr>
          <w:p w:rsidR="009E22FA" w:rsidRPr="00CA7D2E" w:rsidRDefault="009E22FA" w:rsidP="009E22FA">
            <w:pPr>
              <w:spacing w:after="360" w:line="389" w:lineRule="atLeast"/>
              <w:jc w:val="center"/>
              <w:rPr>
                <w:rFonts w:ascii="Times New Roman" w:hAnsi="Times New Roman" w:cs="Times New Roman"/>
                <w:color w:val="333333"/>
                <w:sz w:val="21"/>
                <w:szCs w:val="21"/>
              </w:rPr>
            </w:pPr>
            <w:r w:rsidRPr="00CA7D2E">
              <w:rPr>
                <w:rFonts w:ascii="Times New Roman" w:hAnsi="Times New Roman" w:cs="Times New Roman"/>
                <w:color w:val="333333"/>
                <w:sz w:val="21"/>
                <w:szCs w:val="21"/>
              </w:rPr>
              <w:t>1</w:t>
            </w:r>
          </w:p>
          <w:p w:rsidR="009E22FA" w:rsidRPr="00CA7D2E" w:rsidRDefault="009E22FA" w:rsidP="009E22FA">
            <w:pPr>
              <w:spacing w:after="360" w:line="389" w:lineRule="atLeast"/>
              <w:jc w:val="center"/>
              <w:rPr>
                <w:rFonts w:ascii="Times New Roman" w:hAnsi="Times New Roman" w:cs="Times New Roman"/>
                <w:color w:val="333333"/>
                <w:sz w:val="21"/>
                <w:szCs w:val="21"/>
              </w:rPr>
            </w:pPr>
            <w:r w:rsidRPr="00CA7D2E">
              <w:rPr>
                <w:rFonts w:ascii="Times New Roman" w:hAnsi="Times New Roman" w:cs="Times New Roman"/>
                <w:color w:val="333333"/>
                <w:sz w:val="21"/>
                <w:szCs w:val="21"/>
              </w:rPr>
              <w:lastRenderedPageBreak/>
              <w:t>2</w:t>
            </w:r>
          </w:p>
        </w:tc>
        <w:tc>
          <w:tcPr>
            <w:tcW w:w="0" w:type="auto"/>
            <w:tcMar>
              <w:top w:w="90" w:type="dxa"/>
              <w:left w:w="0" w:type="dxa"/>
              <w:bottom w:w="90" w:type="dxa"/>
              <w:right w:w="0" w:type="dxa"/>
            </w:tcMar>
            <w:vAlign w:val="center"/>
            <w:hideMark/>
          </w:tcPr>
          <w:p w:rsidR="009E22FA" w:rsidRPr="00CA7D2E" w:rsidRDefault="009E22FA" w:rsidP="009E22FA">
            <w:pPr>
              <w:spacing w:after="360" w:line="389" w:lineRule="atLeast"/>
              <w:rPr>
                <w:rFonts w:ascii="Times New Roman" w:hAnsi="Times New Roman" w:cs="Times New Roman"/>
                <w:color w:val="333333"/>
                <w:sz w:val="21"/>
                <w:szCs w:val="21"/>
              </w:rPr>
            </w:pPr>
            <w:r w:rsidRPr="00CA7D2E">
              <w:rPr>
                <w:rStyle w:val="HTMLCode"/>
                <w:rFonts w:ascii="Times New Roman" w:eastAsiaTheme="majorEastAsia" w:hAnsi="Times New Roman" w:cs="Times New Roman"/>
                <w:color w:val="333333"/>
              </w:rPr>
              <w:lastRenderedPageBreak/>
              <w:t>String str = newString("abc");</w:t>
            </w:r>
          </w:p>
          <w:p w:rsidR="009E22FA" w:rsidRPr="00CA7D2E" w:rsidRDefault="009E22FA" w:rsidP="009E22FA">
            <w:pPr>
              <w:spacing w:after="360" w:line="389" w:lineRule="atLeast"/>
              <w:rPr>
                <w:rFonts w:ascii="Times New Roman" w:hAnsi="Times New Roman" w:cs="Times New Roman"/>
                <w:color w:val="333333"/>
                <w:sz w:val="21"/>
                <w:szCs w:val="21"/>
              </w:rPr>
            </w:pPr>
            <w:r w:rsidRPr="00CA7D2E">
              <w:rPr>
                <w:rStyle w:val="HTMLCode"/>
                <w:rFonts w:ascii="Times New Roman" w:eastAsiaTheme="majorEastAsia" w:hAnsi="Times New Roman" w:cs="Times New Roman"/>
                <w:color w:val="333333"/>
              </w:rPr>
              <w:lastRenderedPageBreak/>
              <w:t>String str1 = "abc";</w:t>
            </w:r>
          </w:p>
        </w:tc>
      </w:tr>
    </w:tbl>
    <w:p w:rsidR="009E22FA" w:rsidRPr="00CA7D2E" w:rsidRDefault="009E22FA" w:rsidP="009E22FA">
      <w:pPr>
        <w:pStyle w:val="NormalWeb"/>
        <w:shd w:val="clear" w:color="auto" w:fill="FFFFFF"/>
        <w:spacing w:line="389" w:lineRule="atLeast"/>
        <w:rPr>
          <w:color w:val="333333"/>
          <w:sz w:val="23"/>
          <w:szCs w:val="23"/>
        </w:rPr>
      </w:pPr>
      <w:r w:rsidRPr="00CA7D2E">
        <w:rPr>
          <w:color w:val="333333"/>
          <w:sz w:val="23"/>
          <w:szCs w:val="23"/>
        </w:rPr>
        <w:lastRenderedPageBreak/>
        <w:t>When we create a String using double quotes, JVM looks in the String pool to find if any other String is stored with same value. If found, it just returns the reference to that String object else it creates a new String object with given value and stores it in the String pool.</w:t>
      </w:r>
      <w:r w:rsidRPr="00CA7D2E">
        <w:rPr>
          <w:color w:val="333333"/>
          <w:sz w:val="23"/>
          <w:szCs w:val="23"/>
        </w:rPr>
        <w:br/>
        <w:t xml:space="preserve">When we use new operator, JVM creates the String object but don’t store it into the String Pool. We can use </w:t>
      </w:r>
      <w:r w:rsidRPr="00CA7D2E">
        <w:rPr>
          <w:rStyle w:val="HTMLCode"/>
          <w:rFonts w:ascii="Times New Roman" w:eastAsiaTheme="majorEastAsia" w:hAnsi="Times New Roman" w:cs="Times New Roman"/>
          <w:color w:val="333333"/>
        </w:rPr>
        <w:t>intern()</w:t>
      </w:r>
      <w:r w:rsidRPr="00CA7D2E">
        <w:rPr>
          <w:color w:val="333333"/>
          <w:sz w:val="23"/>
          <w:szCs w:val="23"/>
        </w:rPr>
        <w:t xml:space="preserve"> method to store the String object into String pool or return the reference if there is already a String with equal value present in the pool.</w:t>
      </w:r>
    </w:p>
    <w:p w:rsidR="009E22FA" w:rsidRPr="00CA7D2E" w:rsidRDefault="009E22FA" w:rsidP="009E22FA">
      <w:pPr>
        <w:pStyle w:val="Heading3"/>
        <w:shd w:val="clear" w:color="auto" w:fill="FFFFFF"/>
        <w:rPr>
          <w:rFonts w:ascii="Times New Roman" w:hAnsi="Times New Roman" w:cs="Times New Roman"/>
          <w:color w:val="333333"/>
          <w:sz w:val="36"/>
          <w:szCs w:val="36"/>
        </w:rPr>
      </w:pPr>
      <w:bookmarkStart w:id="36" w:name="java-string-palindrome"/>
      <w:bookmarkEnd w:id="36"/>
      <w:r w:rsidRPr="00CA7D2E">
        <w:rPr>
          <w:rFonts w:ascii="Times New Roman" w:hAnsi="Times New Roman" w:cs="Times New Roman"/>
          <w:color w:val="333333"/>
        </w:rPr>
        <w:t>Write a method to check if input String is Palindrome?</w:t>
      </w:r>
    </w:p>
    <w:p w:rsidR="009E22FA" w:rsidRPr="00CA7D2E" w:rsidRDefault="009E22FA" w:rsidP="009E22FA">
      <w:pPr>
        <w:pStyle w:val="NormalWeb"/>
        <w:shd w:val="clear" w:color="auto" w:fill="FFFFFF"/>
        <w:spacing w:line="389" w:lineRule="atLeast"/>
        <w:rPr>
          <w:color w:val="333333"/>
          <w:sz w:val="23"/>
          <w:szCs w:val="23"/>
        </w:rPr>
      </w:pPr>
      <w:r w:rsidRPr="00CA7D2E">
        <w:rPr>
          <w:color w:val="333333"/>
          <w:sz w:val="23"/>
          <w:szCs w:val="23"/>
        </w:rPr>
        <w:t xml:space="preserve">A String is said to be Palindrome if </w:t>
      </w:r>
      <w:proofErr w:type="gramStart"/>
      <w:r w:rsidRPr="00CA7D2E">
        <w:rPr>
          <w:color w:val="333333"/>
          <w:sz w:val="23"/>
          <w:szCs w:val="23"/>
        </w:rPr>
        <w:t>it’s</w:t>
      </w:r>
      <w:proofErr w:type="gramEnd"/>
      <w:r w:rsidRPr="00CA7D2E">
        <w:rPr>
          <w:color w:val="333333"/>
          <w:sz w:val="23"/>
          <w:szCs w:val="23"/>
        </w:rPr>
        <w:t xml:space="preserve"> value is same when reversed. For example “aba” is a Palindrome String.</w:t>
      </w:r>
      <w:r w:rsidRPr="00CA7D2E">
        <w:rPr>
          <w:color w:val="333333"/>
          <w:sz w:val="23"/>
          <w:szCs w:val="23"/>
        </w:rPr>
        <w:br/>
        <w:t xml:space="preserve">String class doesn’t provide any method to reverse the String but </w:t>
      </w:r>
      <w:r w:rsidRPr="00CA7D2E">
        <w:rPr>
          <w:rStyle w:val="HTMLCode"/>
          <w:rFonts w:ascii="Times New Roman" w:eastAsiaTheme="majorEastAsia" w:hAnsi="Times New Roman" w:cs="Times New Roman"/>
          <w:color w:val="333333"/>
        </w:rPr>
        <w:t>StringBuffer</w:t>
      </w:r>
      <w:r w:rsidRPr="00CA7D2E">
        <w:rPr>
          <w:color w:val="333333"/>
          <w:sz w:val="23"/>
          <w:szCs w:val="23"/>
        </w:rPr>
        <w:t xml:space="preserve"> and </w:t>
      </w:r>
      <w:r w:rsidRPr="00CA7D2E">
        <w:rPr>
          <w:rStyle w:val="HTMLCode"/>
          <w:rFonts w:ascii="Times New Roman" w:eastAsiaTheme="majorEastAsia" w:hAnsi="Times New Roman" w:cs="Times New Roman"/>
          <w:color w:val="333333"/>
        </w:rPr>
        <w:t>StringBuilder</w:t>
      </w:r>
      <w:r w:rsidRPr="00CA7D2E">
        <w:rPr>
          <w:color w:val="333333"/>
          <w:sz w:val="23"/>
          <w:szCs w:val="23"/>
        </w:rPr>
        <w:t xml:space="preserve"> class has reverse method that we can use to check if String is palindrome or not.</w:t>
      </w:r>
    </w:p>
    <w:p w:rsidR="00A770FA" w:rsidRPr="00CA7D2E" w:rsidRDefault="00A770FA" w:rsidP="009E22FA">
      <w:pPr>
        <w:pStyle w:val="NormalWeb"/>
        <w:shd w:val="clear" w:color="auto" w:fill="FFFFFF"/>
        <w:spacing w:line="389" w:lineRule="atLeast"/>
        <w:rPr>
          <w:color w:val="333333"/>
          <w:sz w:val="23"/>
          <w:szCs w:val="23"/>
        </w:rPr>
      </w:pPr>
    </w:p>
    <w:p w:rsidR="00A770FA" w:rsidRPr="00CA7D2E" w:rsidRDefault="00A770FA" w:rsidP="007D79A8">
      <w:pPr>
        <w:pStyle w:val="NoSpacing"/>
        <w:rPr>
          <w:rFonts w:ascii="Times New Roman" w:hAnsi="Times New Roman" w:cs="Times New Roman"/>
          <w:sz w:val="21"/>
          <w:szCs w:val="21"/>
        </w:rPr>
      </w:pPr>
      <w:proofErr w:type="gramStart"/>
      <w:r w:rsidRPr="00CA7D2E">
        <w:rPr>
          <w:rStyle w:val="HTMLCode"/>
          <w:rFonts w:ascii="Times New Roman" w:eastAsiaTheme="majorEastAsia" w:hAnsi="Times New Roman" w:cs="Times New Roman"/>
          <w:color w:val="333333"/>
        </w:rPr>
        <w:t>privatestaticbooleanisPalindrome(</w:t>
      </w:r>
      <w:proofErr w:type="gramEnd"/>
      <w:r w:rsidRPr="00CA7D2E">
        <w:rPr>
          <w:rStyle w:val="HTMLCode"/>
          <w:rFonts w:ascii="Times New Roman" w:eastAsiaTheme="majorEastAsia" w:hAnsi="Times New Roman" w:cs="Times New Roman"/>
          <w:color w:val="333333"/>
        </w:rPr>
        <w:t>String str) {</w:t>
      </w:r>
    </w:p>
    <w:p w:rsidR="00A770FA" w:rsidRPr="00CA7D2E" w:rsidRDefault="00A770FA" w:rsidP="007D79A8">
      <w:pPr>
        <w:pStyle w:val="NoSpacing"/>
        <w:rPr>
          <w:rFonts w:ascii="Times New Roman" w:hAnsi="Times New Roman" w:cs="Times New Roman"/>
          <w:sz w:val="21"/>
          <w:szCs w:val="21"/>
        </w:rPr>
      </w:pPr>
      <w:r w:rsidRPr="00CA7D2E">
        <w:rPr>
          <w:rStyle w:val="HTMLCode"/>
          <w:rFonts w:ascii="Times New Roman" w:eastAsiaTheme="majorEastAsia" w:hAnsi="Times New Roman" w:cs="Times New Roman"/>
          <w:color w:val="333333"/>
        </w:rPr>
        <w:t>    </w:t>
      </w:r>
      <w:proofErr w:type="gramStart"/>
      <w:r w:rsidRPr="00CA7D2E">
        <w:rPr>
          <w:rStyle w:val="HTMLCode"/>
          <w:rFonts w:ascii="Times New Roman" w:eastAsiaTheme="majorEastAsia" w:hAnsi="Times New Roman" w:cs="Times New Roman"/>
          <w:color w:val="333333"/>
        </w:rPr>
        <w:t>if(</w:t>
      </w:r>
      <w:proofErr w:type="gramEnd"/>
      <w:r w:rsidRPr="00CA7D2E">
        <w:rPr>
          <w:rStyle w:val="HTMLCode"/>
          <w:rFonts w:ascii="Times New Roman" w:eastAsiaTheme="majorEastAsia" w:hAnsi="Times New Roman" w:cs="Times New Roman"/>
          <w:color w:val="333333"/>
        </w:rPr>
        <w:t>str == null)</w:t>
      </w:r>
    </w:p>
    <w:p w:rsidR="00A770FA" w:rsidRPr="00CA7D2E" w:rsidRDefault="00A770FA" w:rsidP="007D79A8">
      <w:pPr>
        <w:pStyle w:val="NoSpacing"/>
        <w:rPr>
          <w:rFonts w:ascii="Times New Roman" w:hAnsi="Times New Roman" w:cs="Times New Roman"/>
          <w:sz w:val="21"/>
          <w:szCs w:val="21"/>
        </w:rPr>
      </w:pPr>
      <w:r w:rsidRPr="00CA7D2E">
        <w:rPr>
          <w:rStyle w:val="HTMLCode"/>
          <w:rFonts w:ascii="Times New Roman" w:eastAsiaTheme="majorEastAsia" w:hAnsi="Times New Roman" w:cs="Times New Roman"/>
          <w:color w:val="333333"/>
        </w:rPr>
        <w:t>        </w:t>
      </w:r>
      <w:proofErr w:type="gramStart"/>
      <w:r w:rsidRPr="00CA7D2E">
        <w:rPr>
          <w:rStyle w:val="HTMLCode"/>
          <w:rFonts w:ascii="Times New Roman" w:eastAsiaTheme="majorEastAsia" w:hAnsi="Times New Roman" w:cs="Times New Roman"/>
          <w:color w:val="333333"/>
        </w:rPr>
        <w:t>returnfalse</w:t>
      </w:r>
      <w:proofErr w:type="gramEnd"/>
      <w:r w:rsidRPr="00CA7D2E">
        <w:rPr>
          <w:rStyle w:val="HTMLCode"/>
          <w:rFonts w:ascii="Times New Roman" w:eastAsiaTheme="majorEastAsia" w:hAnsi="Times New Roman" w:cs="Times New Roman"/>
          <w:color w:val="333333"/>
        </w:rPr>
        <w:t>;</w:t>
      </w:r>
    </w:p>
    <w:p w:rsidR="00A770FA" w:rsidRPr="00CA7D2E" w:rsidRDefault="00A770FA" w:rsidP="007D79A8">
      <w:pPr>
        <w:pStyle w:val="NoSpacing"/>
        <w:rPr>
          <w:rFonts w:ascii="Times New Roman" w:hAnsi="Times New Roman" w:cs="Times New Roman"/>
          <w:sz w:val="21"/>
          <w:szCs w:val="21"/>
        </w:rPr>
      </w:pPr>
      <w:r w:rsidRPr="00CA7D2E">
        <w:rPr>
          <w:rStyle w:val="HTMLCode"/>
          <w:rFonts w:ascii="Times New Roman" w:eastAsiaTheme="majorEastAsia" w:hAnsi="Times New Roman" w:cs="Times New Roman"/>
          <w:color w:val="333333"/>
        </w:rPr>
        <w:t xml:space="preserve">    StringBuilderstrBuilder = </w:t>
      </w:r>
      <w:proofErr w:type="gramStart"/>
      <w:r w:rsidRPr="00CA7D2E">
        <w:rPr>
          <w:rStyle w:val="HTMLCode"/>
          <w:rFonts w:ascii="Times New Roman" w:eastAsiaTheme="majorEastAsia" w:hAnsi="Times New Roman" w:cs="Times New Roman"/>
          <w:color w:val="333333"/>
        </w:rPr>
        <w:t>newStringBuilder(</w:t>
      </w:r>
      <w:proofErr w:type="gramEnd"/>
      <w:r w:rsidRPr="00CA7D2E">
        <w:rPr>
          <w:rStyle w:val="HTMLCode"/>
          <w:rFonts w:ascii="Times New Roman" w:eastAsiaTheme="majorEastAsia" w:hAnsi="Times New Roman" w:cs="Times New Roman"/>
          <w:color w:val="333333"/>
        </w:rPr>
        <w:t>str);</w:t>
      </w:r>
    </w:p>
    <w:p w:rsidR="00A770FA" w:rsidRPr="00CA7D2E" w:rsidRDefault="00A770FA" w:rsidP="007D79A8">
      <w:pPr>
        <w:pStyle w:val="NoSpacing"/>
        <w:rPr>
          <w:rFonts w:ascii="Times New Roman" w:hAnsi="Times New Roman" w:cs="Times New Roman"/>
          <w:sz w:val="21"/>
          <w:szCs w:val="21"/>
        </w:rPr>
      </w:pPr>
      <w:r w:rsidRPr="00CA7D2E">
        <w:rPr>
          <w:rStyle w:val="HTMLCode"/>
          <w:rFonts w:ascii="Times New Roman" w:eastAsiaTheme="majorEastAsia" w:hAnsi="Times New Roman" w:cs="Times New Roman"/>
          <w:color w:val="333333"/>
        </w:rPr>
        <w:t>    </w:t>
      </w:r>
      <w:proofErr w:type="gramStart"/>
      <w:r w:rsidRPr="00CA7D2E">
        <w:rPr>
          <w:rStyle w:val="HTMLCode"/>
          <w:rFonts w:ascii="Times New Roman" w:eastAsiaTheme="majorEastAsia" w:hAnsi="Times New Roman" w:cs="Times New Roman"/>
          <w:color w:val="333333"/>
        </w:rPr>
        <w:t>strBuilder.reverse(</w:t>
      </w:r>
      <w:proofErr w:type="gramEnd"/>
      <w:r w:rsidRPr="00CA7D2E">
        <w:rPr>
          <w:rStyle w:val="HTMLCode"/>
          <w:rFonts w:ascii="Times New Roman" w:eastAsiaTheme="majorEastAsia" w:hAnsi="Times New Roman" w:cs="Times New Roman"/>
          <w:color w:val="333333"/>
        </w:rPr>
        <w:t>);</w:t>
      </w:r>
    </w:p>
    <w:p w:rsidR="00A770FA" w:rsidRPr="00CA7D2E" w:rsidRDefault="00A770FA" w:rsidP="007D79A8">
      <w:pPr>
        <w:pStyle w:val="NoSpacing"/>
        <w:rPr>
          <w:rFonts w:ascii="Times New Roman" w:hAnsi="Times New Roman" w:cs="Times New Roman"/>
          <w:sz w:val="21"/>
          <w:szCs w:val="21"/>
        </w:rPr>
      </w:pPr>
      <w:r w:rsidRPr="00CA7D2E">
        <w:rPr>
          <w:rStyle w:val="HTMLCode"/>
          <w:rFonts w:ascii="Times New Roman" w:eastAsiaTheme="majorEastAsia" w:hAnsi="Times New Roman" w:cs="Times New Roman"/>
          <w:color w:val="333333"/>
        </w:rPr>
        <w:t>    </w:t>
      </w:r>
      <w:proofErr w:type="gramStart"/>
      <w:r w:rsidRPr="00CA7D2E">
        <w:rPr>
          <w:rStyle w:val="HTMLCode"/>
          <w:rFonts w:ascii="Times New Roman" w:eastAsiaTheme="majorEastAsia" w:hAnsi="Times New Roman" w:cs="Times New Roman"/>
          <w:color w:val="333333"/>
        </w:rPr>
        <w:t>returnstrBuilder.toString(</w:t>
      </w:r>
      <w:proofErr w:type="gramEnd"/>
      <w:r w:rsidRPr="00CA7D2E">
        <w:rPr>
          <w:rStyle w:val="HTMLCode"/>
          <w:rFonts w:ascii="Times New Roman" w:eastAsiaTheme="majorEastAsia" w:hAnsi="Times New Roman" w:cs="Times New Roman"/>
          <w:color w:val="333333"/>
        </w:rPr>
        <w:t>).equals(str);</w:t>
      </w:r>
    </w:p>
    <w:p w:rsidR="00A770FA" w:rsidRPr="00CA7D2E" w:rsidRDefault="00A770FA" w:rsidP="007D79A8">
      <w:pPr>
        <w:pStyle w:val="NoSpacing"/>
        <w:rPr>
          <w:rFonts w:ascii="Times New Roman" w:hAnsi="Times New Roman" w:cs="Times New Roman"/>
          <w:sz w:val="23"/>
          <w:szCs w:val="23"/>
        </w:rPr>
      </w:pPr>
      <w:r w:rsidRPr="00CA7D2E">
        <w:rPr>
          <w:rStyle w:val="HTMLCode"/>
          <w:rFonts w:ascii="Times New Roman" w:eastAsiaTheme="majorEastAsia" w:hAnsi="Times New Roman" w:cs="Times New Roman"/>
          <w:color w:val="333333"/>
        </w:rPr>
        <w:t>}</w:t>
      </w:r>
    </w:p>
    <w:p w:rsidR="009E22FA" w:rsidRPr="00CA7D2E" w:rsidRDefault="009E22FA" w:rsidP="009E22FA">
      <w:pPr>
        <w:pStyle w:val="NormalWeb"/>
        <w:shd w:val="clear" w:color="auto" w:fill="FFFFFF"/>
        <w:spacing w:line="389" w:lineRule="atLeast"/>
        <w:rPr>
          <w:color w:val="333333"/>
          <w:sz w:val="23"/>
          <w:szCs w:val="23"/>
        </w:rPr>
      </w:pPr>
      <w:r w:rsidRPr="00CA7D2E">
        <w:rPr>
          <w:color w:val="333333"/>
          <w:sz w:val="23"/>
          <w:szCs w:val="23"/>
        </w:rPr>
        <w:t>Sometimes interviewer asks not to use any other class to check this, in that case we can compare characters in the String from both ends to find out if it’s palindrome or not.</w:t>
      </w:r>
    </w:p>
    <w:p w:rsidR="007D79A8" w:rsidRPr="00CA7D2E" w:rsidRDefault="007D79A8" w:rsidP="009E22FA">
      <w:pPr>
        <w:pStyle w:val="NormalWeb"/>
        <w:shd w:val="clear" w:color="auto" w:fill="FFFFFF"/>
        <w:spacing w:line="389" w:lineRule="atLeast"/>
        <w:rPr>
          <w:color w:val="333333"/>
          <w:sz w:val="23"/>
          <w:szCs w:val="23"/>
        </w:rPr>
      </w:pPr>
    </w:p>
    <w:p w:rsidR="007D79A8" w:rsidRPr="00CA7D2E" w:rsidRDefault="007D79A8" w:rsidP="007D79A8">
      <w:pPr>
        <w:pStyle w:val="NoSpacing"/>
        <w:rPr>
          <w:rFonts w:ascii="Times New Roman" w:hAnsi="Times New Roman" w:cs="Times New Roman"/>
          <w:sz w:val="21"/>
          <w:szCs w:val="21"/>
        </w:rPr>
      </w:pPr>
      <w:proofErr w:type="gramStart"/>
      <w:r w:rsidRPr="00CA7D2E">
        <w:rPr>
          <w:rStyle w:val="HTMLCode"/>
          <w:rFonts w:ascii="Times New Roman" w:eastAsiaTheme="majorEastAsia" w:hAnsi="Times New Roman" w:cs="Times New Roman"/>
          <w:color w:val="333333"/>
        </w:rPr>
        <w:t>privatestaticbooleanisPalindromeString(</w:t>
      </w:r>
      <w:proofErr w:type="gramEnd"/>
      <w:r w:rsidRPr="00CA7D2E">
        <w:rPr>
          <w:rStyle w:val="HTMLCode"/>
          <w:rFonts w:ascii="Times New Roman" w:eastAsiaTheme="majorEastAsia" w:hAnsi="Times New Roman" w:cs="Times New Roman"/>
          <w:color w:val="333333"/>
        </w:rPr>
        <w:t>String str) {</w:t>
      </w:r>
    </w:p>
    <w:p w:rsidR="007D79A8" w:rsidRPr="00CA7D2E" w:rsidRDefault="007D79A8" w:rsidP="007D79A8">
      <w:pPr>
        <w:pStyle w:val="NoSpacing"/>
        <w:rPr>
          <w:rFonts w:ascii="Times New Roman" w:hAnsi="Times New Roman" w:cs="Times New Roman"/>
          <w:sz w:val="21"/>
          <w:szCs w:val="21"/>
        </w:rPr>
      </w:pPr>
      <w:r w:rsidRPr="00CA7D2E">
        <w:rPr>
          <w:rStyle w:val="HTMLCode"/>
          <w:rFonts w:ascii="Times New Roman" w:eastAsiaTheme="majorEastAsia" w:hAnsi="Times New Roman" w:cs="Times New Roman"/>
          <w:color w:val="333333"/>
        </w:rPr>
        <w:t>    </w:t>
      </w:r>
      <w:proofErr w:type="gramStart"/>
      <w:r w:rsidRPr="00CA7D2E">
        <w:rPr>
          <w:rStyle w:val="HTMLCode"/>
          <w:rFonts w:ascii="Times New Roman" w:eastAsiaTheme="majorEastAsia" w:hAnsi="Times New Roman" w:cs="Times New Roman"/>
          <w:color w:val="333333"/>
        </w:rPr>
        <w:t>if(</w:t>
      </w:r>
      <w:proofErr w:type="gramEnd"/>
      <w:r w:rsidRPr="00CA7D2E">
        <w:rPr>
          <w:rStyle w:val="HTMLCode"/>
          <w:rFonts w:ascii="Times New Roman" w:eastAsiaTheme="majorEastAsia" w:hAnsi="Times New Roman" w:cs="Times New Roman"/>
          <w:color w:val="333333"/>
        </w:rPr>
        <w:t>str == null)</w:t>
      </w:r>
    </w:p>
    <w:p w:rsidR="007D79A8" w:rsidRPr="00CA7D2E" w:rsidRDefault="007D79A8" w:rsidP="007D79A8">
      <w:pPr>
        <w:pStyle w:val="NoSpacing"/>
        <w:rPr>
          <w:rFonts w:ascii="Times New Roman" w:hAnsi="Times New Roman" w:cs="Times New Roman"/>
          <w:sz w:val="21"/>
          <w:szCs w:val="21"/>
        </w:rPr>
      </w:pPr>
      <w:r w:rsidRPr="00CA7D2E">
        <w:rPr>
          <w:rStyle w:val="HTMLCode"/>
          <w:rFonts w:ascii="Times New Roman" w:eastAsiaTheme="majorEastAsia" w:hAnsi="Times New Roman" w:cs="Times New Roman"/>
          <w:color w:val="333333"/>
        </w:rPr>
        <w:t>        </w:t>
      </w:r>
      <w:proofErr w:type="gramStart"/>
      <w:r w:rsidRPr="00CA7D2E">
        <w:rPr>
          <w:rStyle w:val="HTMLCode"/>
          <w:rFonts w:ascii="Times New Roman" w:eastAsiaTheme="majorEastAsia" w:hAnsi="Times New Roman" w:cs="Times New Roman"/>
          <w:color w:val="333333"/>
        </w:rPr>
        <w:t>returnfalse</w:t>
      </w:r>
      <w:proofErr w:type="gramEnd"/>
      <w:r w:rsidRPr="00CA7D2E">
        <w:rPr>
          <w:rStyle w:val="HTMLCode"/>
          <w:rFonts w:ascii="Times New Roman" w:eastAsiaTheme="majorEastAsia" w:hAnsi="Times New Roman" w:cs="Times New Roman"/>
          <w:color w:val="333333"/>
        </w:rPr>
        <w:t>;</w:t>
      </w:r>
    </w:p>
    <w:p w:rsidR="007D79A8" w:rsidRPr="00CA7D2E" w:rsidRDefault="007D79A8" w:rsidP="007D79A8">
      <w:pPr>
        <w:pStyle w:val="NoSpacing"/>
        <w:rPr>
          <w:rFonts w:ascii="Times New Roman" w:hAnsi="Times New Roman" w:cs="Times New Roman"/>
          <w:sz w:val="21"/>
          <w:szCs w:val="21"/>
        </w:rPr>
      </w:pPr>
      <w:r w:rsidRPr="00CA7D2E">
        <w:rPr>
          <w:rStyle w:val="HTMLCode"/>
          <w:rFonts w:ascii="Times New Roman" w:eastAsiaTheme="majorEastAsia" w:hAnsi="Times New Roman" w:cs="Times New Roman"/>
          <w:color w:val="333333"/>
        </w:rPr>
        <w:t>    </w:t>
      </w:r>
      <w:proofErr w:type="gramStart"/>
      <w:r w:rsidRPr="00CA7D2E">
        <w:rPr>
          <w:rStyle w:val="HTMLCode"/>
          <w:rFonts w:ascii="Times New Roman" w:eastAsiaTheme="majorEastAsia" w:hAnsi="Times New Roman" w:cs="Times New Roman"/>
          <w:color w:val="333333"/>
        </w:rPr>
        <w:t>intlength</w:t>
      </w:r>
      <w:proofErr w:type="gramEnd"/>
      <w:r w:rsidRPr="00CA7D2E">
        <w:rPr>
          <w:rStyle w:val="HTMLCode"/>
          <w:rFonts w:ascii="Times New Roman" w:eastAsiaTheme="majorEastAsia" w:hAnsi="Times New Roman" w:cs="Times New Roman"/>
          <w:color w:val="333333"/>
        </w:rPr>
        <w:t xml:space="preserve"> = str.length();</w:t>
      </w:r>
    </w:p>
    <w:p w:rsidR="007D79A8" w:rsidRPr="00CA7D2E" w:rsidRDefault="007D79A8" w:rsidP="007D79A8">
      <w:pPr>
        <w:pStyle w:val="NoSpacing"/>
        <w:rPr>
          <w:rFonts w:ascii="Times New Roman" w:hAnsi="Times New Roman" w:cs="Times New Roman"/>
          <w:sz w:val="21"/>
          <w:szCs w:val="21"/>
        </w:rPr>
      </w:pPr>
      <w:r w:rsidRPr="00CA7D2E">
        <w:rPr>
          <w:rStyle w:val="HTMLCode"/>
          <w:rFonts w:ascii="Times New Roman" w:eastAsiaTheme="majorEastAsia" w:hAnsi="Times New Roman" w:cs="Times New Roman"/>
          <w:color w:val="333333"/>
        </w:rPr>
        <w:t>    </w:t>
      </w:r>
      <w:proofErr w:type="gramStart"/>
      <w:r w:rsidRPr="00CA7D2E">
        <w:rPr>
          <w:rStyle w:val="HTMLCode"/>
          <w:rFonts w:ascii="Times New Roman" w:eastAsiaTheme="majorEastAsia" w:hAnsi="Times New Roman" w:cs="Times New Roman"/>
          <w:color w:val="333333"/>
        </w:rPr>
        <w:t>System.out.println(</w:t>
      </w:r>
      <w:proofErr w:type="gramEnd"/>
      <w:r w:rsidRPr="00CA7D2E">
        <w:rPr>
          <w:rStyle w:val="HTMLCode"/>
          <w:rFonts w:ascii="Times New Roman" w:eastAsiaTheme="majorEastAsia" w:hAnsi="Times New Roman" w:cs="Times New Roman"/>
          <w:color w:val="333333"/>
        </w:rPr>
        <w:t>length / 2);</w:t>
      </w:r>
    </w:p>
    <w:p w:rsidR="007D79A8" w:rsidRPr="00CA7D2E" w:rsidRDefault="007D79A8" w:rsidP="007D79A8">
      <w:pPr>
        <w:pStyle w:val="NoSpacing"/>
        <w:rPr>
          <w:rFonts w:ascii="Times New Roman" w:hAnsi="Times New Roman" w:cs="Times New Roman"/>
          <w:sz w:val="21"/>
          <w:szCs w:val="21"/>
        </w:rPr>
      </w:pPr>
      <w:r w:rsidRPr="00CA7D2E">
        <w:rPr>
          <w:rStyle w:val="HTMLCode"/>
          <w:rFonts w:ascii="Times New Roman" w:eastAsiaTheme="majorEastAsia" w:hAnsi="Times New Roman" w:cs="Times New Roman"/>
          <w:color w:val="333333"/>
        </w:rPr>
        <w:t>    </w:t>
      </w:r>
      <w:proofErr w:type="gramStart"/>
      <w:r w:rsidRPr="00CA7D2E">
        <w:rPr>
          <w:rStyle w:val="HTMLCode"/>
          <w:rFonts w:ascii="Times New Roman" w:eastAsiaTheme="majorEastAsia" w:hAnsi="Times New Roman" w:cs="Times New Roman"/>
          <w:color w:val="333333"/>
        </w:rPr>
        <w:t>for(</w:t>
      </w:r>
      <w:proofErr w:type="gramEnd"/>
      <w:r w:rsidRPr="00CA7D2E">
        <w:rPr>
          <w:rStyle w:val="HTMLCode"/>
          <w:rFonts w:ascii="Times New Roman" w:eastAsiaTheme="majorEastAsia" w:hAnsi="Times New Roman" w:cs="Times New Roman"/>
          <w:color w:val="333333"/>
        </w:rPr>
        <w:t>inti = 0; i &lt; length / 2; i++) {</w:t>
      </w:r>
    </w:p>
    <w:p w:rsidR="007D79A8" w:rsidRPr="00CA7D2E" w:rsidRDefault="007D79A8" w:rsidP="007D79A8">
      <w:pPr>
        <w:pStyle w:val="NoSpacing"/>
        <w:rPr>
          <w:rFonts w:ascii="Times New Roman" w:hAnsi="Times New Roman" w:cs="Times New Roman"/>
          <w:sz w:val="21"/>
          <w:szCs w:val="21"/>
        </w:rPr>
      </w:pPr>
      <w:r w:rsidRPr="00CA7D2E">
        <w:rPr>
          <w:rFonts w:ascii="Times New Roman" w:hAnsi="Times New Roman" w:cs="Times New Roman"/>
          <w:sz w:val="21"/>
          <w:szCs w:val="21"/>
        </w:rPr>
        <w:t> </w:t>
      </w:r>
      <w:r w:rsidRPr="00CA7D2E">
        <w:rPr>
          <w:rStyle w:val="HTMLCode"/>
          <w:rFonts w:ascii="Times New Roman" w:eastAsiaTheme="majorEastAsia" w:hAnsi="Times New Roman" w:cs="Times New Roman"/>
          <w:color w:val="333333"/>
        </w:rPr>
        <w:t>        </w:t>
      </w:r>
      <w:proofErr w:type="gramStart"/>
      <w:r w:rsidRPr="00CA7D2E">
        <w:rPr>
          <w:rStyle w:val="HTMLCode"/>
          <w:rFonts w:ascii="Times New Roman" w:eastAsiaTheme="majorEastAsia" w:hAnsi="Times New Roman" w:cs="Times New Roman"/>
          <w:color w:val="333333"/>
        </w:rPr>
        <w:t>if(</w:t>
      </w:r>
      <w:proofErr w:type="gramEnd"/>
      <w:r w:rsidRPr="00CA7D2E">
        <w:rPr>
          <w:rStyle w:val="HTMLCode"/>
          <w:rFonts w:ascii="Times New Roman" w:eastAsiaTheme="majorEastAsia" w:hAnsi="Times New Roman" w:cs="Times New Roman"/>
          <w:color w:val="333333"/>
        </w:rPr>
        <w:t>str.charAt(i) != str.charAt(length - i - 1))</w:t>
      </w:r>
    </w:p>
    <w:p w:rsidR="007D79A8" w:rsidRPr="00CA7D2E" w:rsidRDefault="007D79A8" w:rsidP="007D79A8">
      <w:pPr>
        <w:pStyle w:val="NoSpacing"/>
        <w:rPr>
          <w:rFonts w:ascii="Times New Roman" w:hAnsi="Times New Roman" w:cs="Times New Roman"/>
          <w:sz w:val="21"/>
          <w:szCs w:val="21"/>
        </w:rPr>
      </w:pPr>
      <w:r w:rsidRPr="00CA7D2E">
        <w:rPr>
          <w:rStyle w:val="HTMLCode"/>
          <w:rFonts w:ascii="Times New Roman" w:eastAsiaTheme="majorEastAsia" w:hAnsi="Times New Roman" w:cs="Times New Roman"/>
          <w:color w:val="333333"/>
        </w:rPr>
        <w:t>            </w:t>
      </w:r>
      <w:proofErr w:type="gramStart"/>
      <w:r w:rsidRPr="00CA7D2E">
        <w:rPr>
          <w:rStyle w:val="HTMLCode"/>
          <w:rFonts w:ascii="Times New Roman" w:eastAsiaTheme="majorEastAsia" w:hAnsi="Times New Roman" w:cs="Times New Roman"/>
          <w:color w:val="333333"/>
        </w:rPr>
        <w:t>returnfalse</w:t>
      </w:r>
      <w:proofErr w:type="gramEnd"/>
      <w:r w:rsidRPr="00CA7D2E">
        <w:rPr>
          <w:rStyle w:val="HTMLCode"/>
          <w:rFonts w:ascii="Times New Roman" w:eastAsiaTheme="majorEastAsia" w:hAnsi="Times New Roman" w:cs="Times New Roman"/>
          <w:color w:val="333333"/>
        </w:rPr>
        <w:t>;</w:t>
      </w:r>
    </w:p>
    <w:p w:rsidR="007D79A8" w:rsidRPr="00CA7D2E" w:rsidRDefault="007D79A8" w:rsidP="007D79A8">
      <w:pPr>
        <w:pStyle w:val="NoSpacing"/>
        <w:rPr>
          <w:rFonts w:ascii="Times New Roman" w:hAnsi="Times New Roman" w:cs="Times New Roman"/>
          <w:sz w:val="21"/>
          <w:szCs w:val="21"/>
        </w:rPr>
      </w:pPr>
      <w:r w:rsidRPr="00CA7D2E">
        <w:rPr>
          <w:rStyle w:val="HTMLCode"/>
          <w:rFonts w:ascii="Times New Roman" w:eastAsiaTheme="majorEastAsia" w:hAnsi="Times New Roman" w:cs="Times New Roman"/>
          <w:color w:val="333333"/>
        </w:rPr>
        <w:t>    }</w:t>
      </w:r>
    </w:p>
    <w:p w:rsidR="007D79A8" w:rsidRPr="00CA7D2E" w:rsidRDefault="007D79A8" w:rsidP="007D79A8">
      <w:pPr>
        <w:pStyle w:val="NoSpacing"/>
        <w:rPr>
          <w:rFonts w:ascii="Times New Roman" w:hAnsi="Times New Roman" w:cs="Times New Roman"/>
          <w:sz w:val="21"/>
          <w:szCs w:val="21"/>
        </w:rPr>
      </w:pPr>
      <w:r w:rsidRPr="00CA7D2E">
        <w:rPr>
          <w:rStyle w:val="HTMLCode"/>
          <w:rFonts w:ascii="Times New Roman" w:eastAsiaTheme="majorEastAsia" w:hAnsi="Times New Roman" w:cs="Times New Roman"/>
          <w:color w:val="333333"/>
        </w:rPr>
        <w:t>    </w:t>
      </w:r>
      <w:proofErr w:type="gramStart"/>
      <w:r w:rsidRPr="00CA7D2E">
        <w:rPr>
          <w:rStyle w:val="HTMLCode"/>
          <w:rFonts w:ascii="Times New Roman" w:eastAsiaTheme="majorEastAsia" w:hAnsi="Times New Roman" w:cs="Times New Roman"/>
          <w:color w:val="333333"/>
        </w:rPr>
        <w:t>returntrue</w:t>
      </w:r>
      <w:proofErr w:type="gramEnd"/>
      <w:r w:rsidRPr="00CA7D2E">
        <w:rPr>
          <w:rStyle w:val="HTMLCode"/>
          <w:rFonts w:ascii="Times New Roman" w:eastAsiaTheme="majorEastAsia" w:hAnsi="Times New Roman" w:cs="Times New Roman"/>
          <w:color w:val="333333"/>
        </w:rPr>
        <w:t>;</w:t>
      </w:r>
    </w:p>
    <w:p w:rsidR="007D79A8" w:rsidRPr="00CA7D2E" w:rsidRDefault="007D79A8" w:rsidP="007D79A8">
      <w:pPr>
        <w:pStyle w:val="NormalWeb"/>
        <w:shd w:val="clear" w:color="auto" w:fill="FFFFFF"/>
        <w:spacing w:line="389" w:lineRule="atLeast"/>
        <w:rPr>
          <w:color w:val="333333"/>
          <w:sz w:val="23"/>
          <w:szCs w:val="23"/>
        </w:rPr>
      </w:pPr>
      <w:r w:rsidRPr="00CA7D2E">
        <w:rPr>
          <w:rStyle w:val="HTMLCode"/>
          <w:rFonts w:ascii="Times New Roman" w:eastAsiaTheme="majorEastAsia" w:hAnsi="Times New Roman" w:cs="Times New Roman"/>
          <w:color w:val="333333"/>
        </w:rPr>
        <w:t>}</w:t>
      </w:r>
    </w:p>
    <w:p w:rsidR="009E22FA" w:rsidRPr="00CA7D2E" w:rsidRDefault="009E22FA" w:rsidP="009E22FA">
      <w:pPr>
        <w:pStyle w:val="Heading3"/>
        <w:shd w:val="clear" w:color="auto" w:fill="FFFFFF"/>
        <w:rPr>
          <w:rFonts w:ascii="Times New Roman" w:hAnsi="Times New Roman" w:cs="Times New Roman"/>
          <w:color w:val="333333"/>
          <w:sz w:val="36"/>
          <w:szCs w:val="36"/>
        </w:rPr>
      </w:pPr>
      <w:bookmarkStart w:id="37" w:name="java-string-removeChar"/>
      <w:bookmarkEnd w:id="37"/>
      <w:r w:rsidRPr="00CA7D2E">
        <w:rPr>
          <w:rFonts w:ascii="Times New Roman" w:hAnsi="Times New Roman" w:cs="Times New Roman"/>
          <w:color w:val="333333"/>
        </w:rPr>
        <w:lastRenderedPageBreak/>
        <w:t>Write a method that will remove given character from the String?</w:t>
      </w:r>
    </w:p>
    <w:p w:rsidR="009E22FA" w:rsidRPr="00CA7D2E" w:rsidRDefault="009E22FA" w:rsidP="009E22FA">
      <w:pPr>
        <w:pStyle w:val="NormalWeb"/>
        <w:shd w:val="clear" w:color="auto" w:fill="FFFFFF"/>
        <w:spacing w:line="389" w:lineRule="atLeast"/>
        <w:rPr>
          <w:color w:val="333333"/>
          <w:sz w:val="23"/>
          <w:szCs w:val="23"/>
        </w:rPr>
      </w:pPr>
      <w:r w:rsidRPr="00CA7D2E">
        <w:rPr>
          <w:color w:val="333333"/>
          <w:sz w:val="23"/>
          <w:szCs w:val="23"/>
        </w:rPr>
        <w:t xml:space="preserve">We can use </w:t>
      </w:r>
      <w:r w:rsidRPr="00CA7D2E">
        <w:rPr>
          <w:rStyle w:val="HTMLCode"/>
          <w:rFonts w:ascii="Times New Roman" w:eastAsiaTheme="majorEastAsia" w:hAnsi="Times New Roman" w:cs="Times New Roman"/>
          <w:color w:val="333333"/>
        </w:rPr>
        <w:t>replaceAll</w:t>
      </w:r>
      <w:r w:rsidRPr="00CA7D2E">
        <w:rPr>
          <w:color w:val="333333"/>
          <w:sz w:val="23"/>
          <w:szCs w:val="23"/>
        </w:rPr>
        <w:t xml:space="preserve"> method to replace all the occurance of a String with another String. The important point to note is that it accepts String as argument, so we will use </w:t>
      </w:r>
      <w:r w:rsidRPr="00CA7D2E">
        <w:rPr>
          <w:rStyle w:val="HTMLCode"/>
          <w:rFonts w:ascii="Times New Roman" w:eastAsiaTheme="majorEastAsia" w:hAnsi="Times New Roman" w:cs="Times New Roman"/>
          <w:color w:val="333333"/>
        </w:rPr>
        <w:t>Character</w:t>
      </w:r>
      <w:r w:rsidRPr="00CA7D2E">
        <w:rPr>
          <w:color w:val="333333"/>
          <w:sz w:val="23"/>
          <w:szCs w:val="23"/>
        </w:rPr>
        <w:t xml:space="preserve"> class to create String and use it to replace all the characters with empty String.</w:t>
      </w:r>
    </w:p>
    <w:tbl>
      <w:tblPr>
        <w:tblW w:w="5000" w:type="pct"/>
        <w:tblCellSpacing w:w="0" w:type="dxa"/>
        <w:tblCellMar>
          <w:left w:w="0" w:type="dxa"/>
          <w:right w:w="0" w:type="dxa"/>
        </w:tblCellMar>
        <w:tblLook w:val="04A0"/>
      </w:tblPr>
      <w:tblGrid>
        <w:gridCol w:w="207"/>
        <w:gridCol w:w="9153"/>
      </w:tblGrid>
      <w:tr w:rsidR="009E22FA" w:rsidRPr="00CA7D2E" w:rsidTr="009E22FA">
        <w:trPr>
          <w:tblCellSpacing w:w="0" w:type="dxa"/>
        </w:trPr>
        <w:tc>
          <w:tcPr>
            <w:tcW w:w="0" w:type="auto"/>
            <w:tcMar>
              <w:top w:w="90" w:type="dxa"/>
              <w:left w:w="0" w:type="dxa"/>
              <w:bottom w:w="90" w:type="dxa"/>
              <w:right w:w="0" w:type="dxa"/>
            </w:tcMar>
            <w:vAlign w:val="center"/>
            <w:hideMark/>
          </w:tcPr>
          <w:p w:rsidR="009E22FA" w:rsidRPr="00CA7D2E" w:rsidRDefault="009E22FA" w:rsidP="007D79A8">
            <w:pPr>
              <w:pStyle w:val="NoSpacing"/>
              <w:rPr>
                <w:rFonts w:ascii="Times New Roman" w:hAnsi="Times New Roman" w:cs="Times New Roman"/>
              </w:rPr>
            </w:pPr>
            <w:r w:rsidRPr="00CA7D2E">
              <w:rPr>
                <w:rFonts w:ascii="Times New Roman" w:hAnsi="Times New Roman" w:cs="Times New Roman"/>
              </w:rPr>
              <w:t>1</w:t>
            </w:r>
          </w:p>
          <w:p w:rsidR="009E22FA" w:rsidRPr="00CA7D2E" w:rsidRDefault="009E22FA" w:rsidP="007D79A8">
            <w:pPr>
              <w:pStyle w:val="NoSpacing"/>
              <w:rPr>
                <w:rFonts w:ascii="Times New Roman" w:hAnsi="Times New Roman" w:cs="Times New Roman"/>
              </w:rPr>
            </w:pPr>
            <w:r w:rsidRPr="00CA7D2E">
              <w:rPr>
                <w:rFonts w:ascii="Times New Roman" w:hAnsi="Times New Roman" w:cs="Times New Roman"/>
              </w:rPr>
              <w:t>2</w:t>
            </w:r>
          </w:p>
          <w:p w:rsidR="009E22FA" w:rsidRPr="00CA7D2E" w:rsidRDefault="009E22FA" w:rsidP="007D79A8">
            <w:pPr>
              <w:pStyle w:val="NoSpacing"/>
              <w:rPr>
                <w:rFonts w:ascii="Times New Roman" w:hAnsi="Times New Roman" w:cs="Times New Roman"/>
              </w:rPr>
            </w:pPr>
            <w:r w:rsidRPr="00CA7D2E">
              <w:rPr>
                <w:rFonts w:ascii="Times New Roman" w:hAnsi="Times New Roman" w:cs="Times New Roman"/>
              </w:rPr>
              <w:t>3</w:t>
            </w:r>
          </w:p>
          <w:p w:rsidR="009E22FA" w:rsidRPr="00CA7D2E" w:rsidRDefault="009E22FA" w:rsidP="007D79A8">
            <w:pPr>
              <w:pStyle w:val="NoSpacing"/>
              <w:rPr>
                <w:rFonts w:ascii="Times New Roman" w:hAnsi="Times New Roman" w:cs="Times New Roman"/>
              </w:rPr>
            </w:pPr>
            <w:r w:rsidRPr="00CA7D2E">
              <w:rPr>
                <w:rFonts w:ascii="Times New Roman" w:hAnsi="Times New Roman" w:cs="Times New Roman"/>
              </w:rPr>
              <w:t>4</w:t>
            </w:r>
          </w:p>
          <w:p w:rsidR="009E22FA" w:rsidRPr="00CA7D2E" w:rsidRDefault="009E22FA" w:rsidP="007D79A8">
            <w:pPr>
              <w:pStyle w:val="NoSpacing"/>
              <w:rPr>
                <w:rFonts w:ascii="Times New Roman" w:hAnsi="Times New Roman" w:cs="Times New Roman"/>
              </w:rPr>
            </w:pPr>
            <w:r w:rsidRPr="00CA7D2E">
              <w:rPr>
                <w:rFonts w:ascii="Times New Roman" w:hAnsi="Times New Roman" w:cs="Times New Roman"/>
              </w:rPr>
              <w:t>5</w:t>
            </w:r>
          </w:p>
        </w:tc>
        <w:tc>
          <w:tcPr>
            <w:tcW w:w="0" w:type="auto"/>
            <w:tcMar>
              <w:top w:w="90" w:type="dxa"/>
              <w:left w:w="0" w:type="dxa"/>
              <w:bottom w:w="90" w:type="dxa"/>
              <w:right w:w="0" w:type="dxa"/>
            </w:tcMar>
            <w:vAlign w:val="center"/>
            <w:hideMark/>
          </w:tcPr>
          <w:p w:rsidR="009E22FA" w:rsidRPr="00CA7D2E" w:rsidRDefault="009E22FA" w:rsidP="007D79A8">
            <w:pPr>
              <w:pStyle w:val="NoSpacing"/>
              <w:rPr>
                <w:rFonts w:ascii="Times New Roman" w:hAnsi="Times New Roman" w:cs="Times New Roman"/>
              </w:rPr>
            </w:pPr>
            <w:r w:rsidRPr="00CA7D2E">
              <w:rPr>
                <w:rStyle w:val="HTMLCode"/>
                <w:rFonts w:ascii="Times New Roman" w:eastAsiaTheme="majorEastAsia" w:hAnsi="Times New Roman" w:cs="Times New Roman"/>
                <w:color w:val="333333"/>
              </w:rPr>
              <w:t>privatestaticString removeChar(String str, charc) {</w:t>
            </w:r>
          </w:p>
          <w:p w:rsidR="009E22FA" w:rsidRPr="00CA7D2E" w:rsidRDefault="009E22FA" w:rsidP="007D79A8">
            <w:pPr>
              <w:pStyle w:val="NoSpacing"/>
              <w:rPr>
                <w:rFonts w:ascii="Times New Roman" w:hAnsi="Times New Roman" w:cs="Times New Roman"/>
              </w:rPr>
            </w:pPr>
            <w:r w:rsidRPr="00CA7D2E">
              <w:rPr>
                <w:rStyle w:val="HTMLCode"/>
                <w:rFonts w:ascii="Times New Roman" w:eastAsiaTheme="majorEastAsia" w:hAnsi="Times New Roman" w:cs="Times New Roman"/>
                <w:color w:val="333333"/>
              </w:rPr>
              <w:t>    if(str == null)</w:t>
            </w:r>
          </w:p>
          <w:p w:rsidR="009E22FA" w:rsidRPr="00CA7D2E" w:rsidRDefault="009E22FA" w:rsidP="007D79A8">
            <w:pPr>
              <w:pStyle w:val="NoSpacing"/>
              <w:rPr>
                <w:rFonts w:ascii="Times New Roman" w:hAnsi="Times New Roman" w:cs="Times New Roman"/>
              </w:rPr>
            </w:pPr>
            <w:r w:rsidRPr="00CA7D2E">
              <w:rPr>
                <w:rStyle w:val="HTMLCode"/>
                <w:rFonts w:ascii="Times New Roman" w:eastAsiaTheme="majorEastAsia" w:hAnsi="Times New Roman" w:cs="Times New Roman"/>
                <w:color w:val="333333"/>
              </w:rPr>
              <w:t>        returnnull;</w:t>
            </w:r>
          </w:p>
          <w:p w:rsidR="009E22FA" w:rsidRPr="00CA7D2E" w:rsidRDefault="009E22FA" w:rsidP="007D79A8">
            <w:pPr>
              <w:pStyle w:val="NoSpacing"/>
              <w:rPr>
                <w:rFonts w:ascii="Times New Roman" w:hAnsi="Times New Roman" w:cs="Times New Roman"/>
              </w:rPr>
            </w:pPr>
            <w:r w:rsidRPr="00CA7D2E">
              <w:rPr>
                <w:rStyle w:val="HTMLCode"/>
                <w:rFonts w:ascii="Times New Roman" w:eastAsiaTheme="majorEastAsia" w:hAnsi="Times New Roman" w:cs="Times New Roman"/>
                <w:color w:val="333333"/>
              </w:rPr>
              <w:t>    returnstr.replaceAll(Character.toString(c), "");</w:t>
            </w:r>
          </w:p>
          <w:p w:rsidR="009E22FA" w:rsidRPr="00CA7D2E" w:rsidRDefault="009E22FA" w:rsidP="007D79A8">
            <w:pPr>
              <w:pStyle w:val="NoSpacing"/>
              <w:rPr>
                <w:rFonts w:ascii="Times New Roman" w:hAnsi="Times New Roman" w:cs="Times New Roman"/>
              </w:rPr>
            </w:pPr>
            <w:r w:rsidRPr="00CA7D2E">
              <w:rPr>
                <w:rStyle w:val="HTMLCode"/>
                <w:rFonts w:ascii="Times New Roman" w:eastAsiaTheme="majorEastAsia" w:hAnsi="Times New Roman" w:cs="Times New Roman"/>
                <w:color w:val="333333"/>
              </w:rPr>
              <w:t>}</w:t>
            </w:r>
          </w:p>
        </w:tc>
      </w:tr>
    </w:tbl>
    <w:p w:rsidR="009E22FA" w:rsidRPr="00CA7D2E" w:rsidRDefault="009E22FA" w:rsidP="009E22FA">
      <w:pPr>
        <w:pStyle w:val="Heading3"/>
        <w:shd w:val="clear" w:color="auto" w:fill="FFFFFF"/>
        <w:rPr>
          <w:rFonts w:ascii="Times New Roman" w:hAnsi="Times New Roman" w:cs="Times New Roman"/>
          <w:color w:val="333333"/>
          <w:sz w:val="36"/>
          <w:szCs w:val="36"/>
        </w:rPr>
      </w:pPr>
      <w:bookmarkStart w:id="38" w:name="java-string-upper-lower-case"/>
      <w:bookmarkEnd w:id="38"/>
      <w:r w:rsidRPr="00CA7D2E">
        <w:rPr>
          <w:rFonts w:ascii="Times New Roman" w:hAnsi="Times New Roman" w:cs="Times New Roman"/>
          <w:color w:val="333333"/>
        </w:rPr>
        <w:t>How can we make String upper case or lower case?</w:t>
      </w:r>
    </w:p>
    <w:p w:rsidR="009E22FA" w:rsidRPr="00CA7D2E" w:rsidRDefault="009E22FA" w:rsidP="009E22FA">
      <w:pPr>
        <w:pStyle w:val="NormalWeb"/>
        <w:shd w:val="clear" w:color="auto" w:fill="FFFFFF"/>
        <w:spacing w:line="389" w:lineRule="atLeast"/>
        <w:rPr>
          <w:color w:val="333333"/>
          <w:sz w:val="23"/>
          <w:szCs w:val="23"/>
        </w:rPr>
      </w:pPr>
      <w:r w:rsidRPr="00CA7D2E">
        <w:rPr>
          <w:color w:val="333333"/>
          <w:sz w:val="23"/>
          <w:szCs w:val="23"/>
        </w:rPr>
        <w:t xml:space="preserve">We can use String class </w:t>
      </w:r>
      <w:r w:rsidRPr="00CA7D2E">
        <w:rPr>
          <w:rStyle w:val="HTMLCode"/>
          <w:rFonts w:ascii="Times New Roman" w:eastAsiaTheme="majorEastAsia" w:hAnsi="Times New Roman" w:cs="Times New Roman"/>
          <w:color w:val="333333"/>
        </w:rPr>
        <w:t>toUpperCase</w:t>
      </w:r>
      <w:r w:rsidRPr="00CA7D2E">
        <w:rPr>
          <w:color w:val="333333"/>
          <w:sz w:val="23"/>
          <w:szCs w:val="23"/>
        </w:rPr>
        <w:t xml:space="preserve"> and </w:t>
      </w:r>
      <w:r w:rsidRPr="00CA7D2E">
        <w:rPr>
          <w:rStyle w:val="HTMLCode"/>
          <w:rFonts w:ascii="Times New Roman" w:eastAsiaTheme="majorEastAsia" w:hAnsi="Times New Roman" w:cs="Times New Roman"/>
          <w:color w:val="333333"/>
        </w:rPr>
        <w:t>toLowerCase</w:t>
      </w:r>
      <w:r w:rsidRPr="00CA7D2E">
        <w:rPr>
          <w:color w:val="333333"/>
          <w:sz w:val="23"/>
          <w:szCs w:val="23"/>
        </w:rPr>
        <w:t xml:space="preserve"> methods to get the String in all upper case or lower case. These methods have a variant that accepts Locale argument and use that locale rules to convert String to upper or lower case.</w:t>
      </w:r>
    </w:p>
    <w:p w:rsidR="009E22FA" w:rsidRPr="00CA7D2E" w:rsidRDefault="009E22FA" w:rsidP="009E22FA">
      <w:pPr>
        <w:pStyle w:val="Heading3"/>
        <w:shd w:val="clear" w:color="auto" w:fill="FFFFFF"/>
        <w:rPr>
          <w:rFonts w:ascii="Times New Roman" w:hAnsi="Times New Roman" w:cs="Times New Roman"/>
          <w:color w:val="333333"/>
          <w:sz w:val="36"/>
          <w:szCs w:val="36"/>
        </w:rPr>
      </w:pPr>
      <w:bookmarkStart w:id="39" w:name="java-string-subSequence"/>
      <w:bookmarkEnd w:id="39"/>
      <w:r w:rsidRPr="00CA7D2E">
        <w:rPr>
          <w:rFonts w:ascii="Times New Roman" w:hAnsi="Times New Roman" w:cs="Times New Roman"/>
          <w:color w:val="333333"/>
        </w:rPr>
        <w:t>What is String subSequence method?</w:t>
      </w:r>
    </w:p>
    <w:p w:rsidR="009E22FA" w:rsidRPr="00CA7D2E" w:rsidRDefault="009E22FA" w:rsidP="009E22FA">
      <w:pPr>
        <w:pStyle w:val="NormalWeb"/>
        <w:shd w:val="clear" w:color="auto" w:fill="FFFFFF"/>
        <w:spacing w:line="389" w:lineRule="atLeast"/>
        <w:rPr>
          <w:color w:val="333333"/>
          <w:sz w:val="23"/>
          <w:szCs w:val="23"/>
        </w:rPr>
      </w:pPr>
      <w:r w:rsidRPr="00CA7D2E">
        <w:rPr>
          <w:color w:val="333333"/>
          <w:sz w:val="23"/>
          <w:szCs w:val="23"/>
        </w:rPr>
        <w:t>Java 1.4 introduced CharSequence interface and String implements this interface, this is the only reason for the implementation of subSequence method in String class. Internally it invokes the String substring method.</w:t>
      </w:r>
      <w:r w:rsidRPr="00CA7D2E">
        <w:rPr>
          <w:color w:val="333333"/>
          <w:sz w:val="23"/>
          <w:szCs w:val="23"/>
        </w:rPr>
        <w:br/>
      </w:r>
    </w:p>
    <w:p w:rsidR="009E22FA" w:rsidRPr="00CA7D2E" w:rsidRDefault="009E22FA" w:rsidP="009E22FA">
      <w:pPr>
        <w:pStyle w:val="Heading3"/>
        <w:shd w:val="clear" w:color="auto" w:fill="FFFFFF"/>
        <w:rPr>
          <w:rFonts w:ascii="Times New Roman" w:hAnsi="Times New Roman" w:cs="Times New Roman"/>
          <w:color w:val="333333"/>
          <w:sz w:val="36"/>
          <w:szCs w:val="36"/>
        </w:rPr>
      </w:pPr>
      <w:bookmarkStart w:id="40" w:name="java-string-compare"/>
      <w:bookmarkEnd w:id="40"/>
      <w:r w:rsidRPr="00CA7D2E">
        <w:rPr>
          <w:rFonts w:ascii="Times New Roman" w:hAnsi="Times New Roman" w:cs="Times New Roman"/>
          <w:color w:val="333333"/>
        </w:rPr>
        <w:t>How to compare two Strings in java program?</w:t>
      </w:r>
    </w:p>
    <w:p w:rsidR="009E22FA" w:rsidRPr="00CA7D2E" w:rsidRDefault="009E22FA" w:rsidP="009E22FA">
      <w:pPr>
        <w:pStyle w:val="NormalWeb"/>
        <w:shd w:val="clear" w:color="auto" w:fill="FFFFFF"/>
        <w:spacing w:line="389" w:lineRule="atLeast"/>
        <w:rPr>
          <w:color w:val="333333"/>
          <w:sz w:val="23"/>
          <w:szCs w:val="23"/>
        </w:rPr>
      </w:pPr>
      <w:r w:rsidRPr="00CA7D2E">
        <w:rPr>
          <w:color w:val="333333"/>
          <w:sz w:val="23"/>
          <w:szCs w:val="23"/>
        </w:rPr>
        <w:t xml:space="preserve">Java String implements </w:t>
      </w:r>
      <w:r w:rsidRPr="00CA7D2E">
        <w:rPr>
          <w:rStyle w:val="HTMLCode"/>
          <w:rFonts w:ascii="Times New Roman" w:eastAsiaTheme="majorEastAsia" w:hAnsi="Times New Roman" w:cs="Times New Roman"/>
          <w:color w:val="333333"/>
        </w:rPr>
        <w:t>Comparable</w:t>
      </w:r>
      <w:r w:rsidRPr="00CA7D2E">
        <w:rPr>
          <w:color w:val="333333"/>
          <w:sz w:val="23"/>
          <w:szCs w:val="23"/>
        </w:rPr>
        <w:t xml:space="preserve"> interface and it has two variants of </w:t>
      </w:r>
      <w:proofErr w:type="gramStart"/>
      <w:r w:rsidRPr="00CA7D2E">
        <w:rPr>
          <w:rStyle w:val="HTMLCode"/>
          <w:rFonts w:ascii="Times New Roman" w:eastAsiaTheme="majorEastAsia" w:hAnsi="Times New Roman" w:cs="Times New Roman"/>
          <w:color w:val="333333"/>
        </w:rPr>
        <w:t>compareTo(</w:t>
      </w:r>
      <w:proofErr w:type="gramEnd"/>
      <w:r w:rsidRPr="00CA7D2E">
        <w:rPr>
          <w:rStyle w:val="HTMLCode"/>
          <w:rFonts w:ascii="Times New Roman" w:eastAsiaTheme="majorEastAsia" w:hAnsi="Times New Roman" w:cs="Times New Roman"/>
          <w:color w:val="333333"/>
        </w:rPr>
        <w:t>)</w:t>
      </w:r>
      <w:r w:rsidRPr="00CA7D2E">
        <w:rPr>
          <w:color w:val="333333"/>
          <w:sz w:val="23"/>
          <w:szCs w:val="23"/>
        </w:rPr>
        <w:t xml:space="preserve"> methods. </w:t>
      </w:r>
    </w:p>
    <w:p w:rsidR="009E22FA" w:rsidRPr="00CA7D2E" w:rsidRDefault="009E22FA" w:rsidP="009E22FA">
      <w:pPr>
        <w:pStyle w:val="NormalWeb"/>
        <w:shd w:val="clear" w:color="auto" w:fill="FFFFFF"/>
        <w:spacing w:line="389" w:lineRule="atLeast"/>
        <w:rPr>
          <w:color w:val="333333"/>
          <w:sz w:val="23"/>
          <w:szCs w:val="23"/>
        </w:rPr>
      </w:pPr>
      <w:proofErr w:type="gramStart"/>
      <w:r w:rsidRPr="00CA7D2E">
        <w:rPr>
          <w:rStyle w:val="HTMLCode"/>
          <w:rFonts w:ascii="Times New Roman" w:eastAsiaTheme="majorEastAsia" w:hAnsi="Times New Roman" w:cs="Times New Roman"/>
          <w:color w:val="333333"/>
        </w:rPr>
        <w:t>compareTo(</w:t>
      </w:r>
      <w:proofErr w:type="gramEnd"/>
      <w:r w:rsidRPr="00CA7D2E">
        <w:rPr>
          <w:rStyle w:val="HTMLCode"/>
          <w:rFonts w:ascii="Times New Roman" w:eastAsiaTheme="majorEastAsia" w:hAnsi="Times New Roman" w:cs="Times New Roman"/>
          <w:color w:val="333333"/>
        </w:rPr>
        <w:t>String anotherString)</w:t>
      </w:r>
      <w:r w:rsidRPr="00CA7D2E">
        <w:rPr>
          <w:color w:val="333333"/>
          <w:sz w:val="23"/>
          <w:szCs w:val="23"/>
        </w:rPr>
        <w:t xml:space="preserve"> method compares the String object with the String argument passed lexicographically. If String object precedes the argument passed, it returns negative integer and if String object follows the argument String passed, it returns positive integer. It returns zero when both the String have same value, in this case </w:t>
      </w:r>
      <w:proofErr w:type="gramStart"/>
      <w:r w:rsidRPr="00CA7D2E">
        <w:rPr>
          <w:rStyle w:val="HTMLCode"/>
          <w:rFonts w:ascii="Times New Roman" w:eastAsiaTheme="majorEastAsia" w:hAnsi="Times New Roman" w:cs="Times New Roman"/>
          <w:color w:val="333333"/>
        </w:rPr>
        <w:t>equals(</w:t>
      </w:r>
      <w:proofErr w:type="gramEnd"/>
      <w:r w:rsidRPr="00CA7D2E">
        <w:rPr>
          <w:rStyle w:val="HTMLCode"/>
          <w:rFonts w:ascii="Times New Roman" w:eastAsiaTheme="majorEastAsia" w:hAnsi="Times New Roman" w:cs="Times New Roman"/>
          <w:color w:val="333333"/>
        </w:rPr>
        <w:t>String str)</w:t>
      </w:r>
      <w:r w:rsidRPr="00CA7D2E">
        <w:rPr>
          <w:color w:val="333333"/>
          <w:sz w:val="23"/>
          <w:szCs w:val="23"/>
        </w:rPr>
        <w:t xml:space="preserve"> method will also return true.</w:t>
      </w:r>
    </w:p>
    <w:p w:rsidR="009E22FA" w:rsidRPr="00CA7D2E" w:rsidRDefault="009E22FA" w:rsidP="009E22FA">
      <w:pPr>
        <w:pStyle w:val="NormalWeb"/>
        <w:shd w:val="clear" w:color="auto" w:fill="FFFFFF"/>
        <w:spacing w:line="389" w:lineRule="atLeast"/>
        <w:rPr>
          <w:color w:val="333333"/>
          <w:sz w:val="23"/>
          <w:szCs w:val="23"/>
        </w:rPr>
      </w:pPr>
      <w:proofErr w:type="gramStart"/>
      <w:r w:rsidRPr="00CA7D2E">
        <w:rPr>
          <w:color w:val="333333"/>
          <w:sz w:val="23"/>
          <w:szCs w:val="23"/>
        </w:rPr>
        <w:t>compareToIgnoreCase(</w:t>
      </w:r>
      <w:proofErr w:type="gramEnd"/>
      <w:r w:rsidRPr="00CA7D2E">
        <w:rPr>
          <w:color w:val="333333"/>
          <w:sz w:val="23"/>
          <w:szCs w:val="23"/>
        </w:rPr>
        <w:t xml:space="preserve">String str): This method is similar to the first one, except that it ignores the case. It uses String CASE_INSENSITIVE_ORDER Comparator for case insensitive comparison. If the value is zero then </w:t>
      </w:r>
      <w:proofErr w:type="gramStart"/>
      <w:r w:rsidRPr="00CA7D2E">
        <w:rPr>
          <w:rStyle w:val="HTMLCode"/>
          <w:rFonts w:ascii="Times New Roman" w:eastAsiaTheme="majorEastAsia" w:hAnsi="Times New Roman" w:cs="Times New Roman"/>
          <w:color w:val="333333"/>
        </w:rPr>
        <w:t>equalsIgnoreCase(</w:t>
      </w:r>
      <w:proofErr w:type="gramEnd"/>
      <w:r w:rsidRPr="00CA7D2E">
        <w:rPr>
          <w:rStyle w:val="HTMLCode"/>
          <w:rFonts w:ascii="Times New Roman" w:eastAsiaTheme="majorEastAsia" w:hAnsi="Times New Roman" w:cs="Times New Roman"/>
          <w:color w:val="333333"/>
        </w:rPr>
        <w:t>String str)</w:t>
      </w:r>
      <w:r w:rsidRPr="00CA7D2E">
        <w:rPr>
          <w:color w:val="333333"/>
          <w:sz w:val="23"/>
          <w:szCs w:val="23"/>
        </w:rPr>
        <w:t xml:space="preserve"> will also return true.</w:t>
      </w:r>
      <w:r w:rsidRPr="00CA7D2E">
        <w:rPr>
          <w:color w:val="333333"/>
          <w:sz w:val="23"/>
          <w:szCs w:val="23"/>
        </w:rPr>
        <w:br/>
      </w:r>
    </w:p>
    <w:p w:rsidR="009E22FA" w:rsidRPr="00CA7D2E" w:rsidRDefault="009E22FA" w:rsidP="009E22FA">
      <w:pPr>
        <w:pStyle w:val="Heading3"/>
        <w:shd w:val="clear" w:color="auto" w:fill="FFFFFF"/>
        <w:rPr>
          <w:rFonts w:ascii="Times New Roman" w:hAnsi="Times New Roman" w:cs="Times New Roman"/>
          <w:color w:val="333333"/>
          <w:sz w:val="36"/>
          <w:szCs w:val="36"/>
        </w:rPr>
      </w:pPr>
      <w:bookmarkStart w:id="41" w:name="java-string-char"/>
      <w:bookmarkEnd w:id="41"/>
      <w:r w:rsidRPr="00CA7D2E">
        <w:rPr>
          <w:rFonts w:ascii="Times New Roman" w:hAnsi="Times New Roman" w:cs="Times New Roman"/>
          <w:color w:val="333333"/>
        </w:rPr>
        <w:t>How to convert String to char and vice versa?</w:t>
      </w:r>
    </w:p>
    <w:p w:rsidR="009E22FA" w:rsidRPr="00CA7D2E" w:rsidRDefault="009E22FA" w:rsidP="009E22FA">
      <w:pPr>
        <w:pStyle w:val="NormalWeb"/>
        <w:shd w:val="clear" w:color="auto" w:fill="FFFFFF"/>
        <w:spacing w:line="389" w:lineRule="atLeast"/>
        <w:rPr>
          <w:color w:val="333333"/>
          <w:sz w:val="23"/>
          <w:szCs w:val="23"/>
        </w:rPr>
      </w:pPr>
      <w:r w:rsidRPr="00CA7D2E">
        <w:rPr>
          <w:color w:val="333333"/>
          <w:sz w:val="23"/>
          <w:szCs w:val="23"/>
        </w:rPr>
        <w:t>This is a tricky question because String is a sequence of characters, so we can’t convert it to a single character. We can use use</w:t>
      </w:r>
      <w:r w:rsidRPr="00CA7D2E">
        <w:rPr>
          <w:rStyle w:val="HTMLCode"/>
          <w:rFonts w:ascii="Times New Roman" w:eastAsiaTheme="majorEastAsia" w:hAnsi="Times New Roman" w:cs="Times New Roman"/>
          <w:color w:val="333333"/>
        </w:rPr>
        <w:t>charAt</w:t>
      </w:r>
      <w:r w:rsidRPr="00CA7D2E">
        <w:rPr>
          <w:color w:val="333333"/>
          <w:sz w:val="23"/>
          <w:szCs w:val="23"/>
        </w:rPr>
        <w:t xml:space="preserve"> method to get the character at given index or we can use </w:t>
      </w:r>
      <w:proofErr w:type="gramStart"/>
      <w:r w:rsidRPr="00CA7D2E">
        <w:rPr>
          <w:rStyle w:val="HTMLCode"/>
          <w:rFonts w:ascii="Times New Roman" w:eastAsiaTheme="majorEastAsia" w:hAnsi="Times New Roman" w:cs="Times New Roman"/>
          <w:color w:val="333333"/>
        </w:rPr>
        <w:t>toCharArray(</w:t>
      </w:r>
      <w:proofErr w:type="gramEnd"/>
      <w:r w:rsidRPr="00CA7D2E">
        <w:rPr>
          <w:rStyle w:val="HTMLCode"/>
          <w:rFonts w:ascii="Times New Roman" w:eastAsiaTheme="majorEastAsia" w:hAnsi="Times New Roman" w:cs="Times New Roman"/>
          <w:color w:val="333333"/>
        </w:rPr>
        <w:t>)</w:t>
      </w:r>
      <w:r w:rsidRPr="00CA7D2E">
        <w:rPr>
          <w:color w:val="333333"/>
          <w:sz w:val="23"/>
          <w:szCs w:val="23"/>
        </w:rPr>
        <w:t xml:space="preserve"> method to convert String to character array.</w:t>
      </w:r>
      <w:r w:rsidRPr="00CA7D2E">
        <w:rPr>
          <w:color w:val="333333"/>
          <w:sz w:val="23"/>
          <w:szCs w:val="23"/>
        </w:rPr>
        <w:br/>
      </w:r>
    </w:p>
    <w:p w:rsidR="009E22FA" w:rsidRPr="00CA7D2E" w:rsidRDefault="009E22FA" w:rsidP="009E22FA">
      <w:pPr>
        <w:pStyle w:val="Heading3"/>
        <w:shd w:val="clear" w:color="auto" w:fill="FFFFFF"/>
        <w:rPr>
          <w:rFonts w:ascii="Times New Roman" w:hAnsi="Times New Roman" w:cs="Times New Roman"/>
          <w:color w:val="333333"/>
        </w:rPr>
      </w:pPr>
      <w:r w:rsidRPr="00CA7D2E">
        <w:rPr>
          <w:rFonts w:ascii="Times New Roman" w:hAnsi="Times New Roman" w:cs="Times New Roman"/>
          <w:color w:val="333333"/>
        </w:rPr>
        <w:lastRenderedPageBreak/>
        <w:t>How to convert String to byte array and vice versa?</w:t>
      </w:r>
    </w:p>
    <w:p w:rsidR="009E22FA" w:rsidRPr="00CA7D2E" w:rsidRDefault="009E22FA" w:rsidP="009E22FA">
      <w:pPr>
        <w:pStyle w:val="NormalWeb"/>
        <w:shd w:val="clear" w:color="auto" w:fill="FFFFFF"/>
        <w:spacing w:line="389" w:lineRule="atLeast"/>
        <w:rPr>
          <w:color w:val="333333"/>
          <w:sz w:val="23"/>
          <w:szCs w:val="23"/>
        </w:rPr>
      </w:pPr>
      <w:r w:rsidRPr="00CA7D2E">
        <w:rPr>
          <w:color w:val="333333"/>
          <w:sz w:val="23"/>
          <w:szCs w:val="23"/>
        </w:rPr>
        <w:t xml:space="preserve">We can use String </w:t>
      </w:r>
      <w:proofErr w:type="gramStart"/>
      <w:r w:rsidRPr="00CA7D2E">
        <w:rPr>
          <w:rStyle w:val="HTMLCode"/>
          <w:rFonts w:ascii="Times New Roman" w:eastAsiaTheme="majorEastAsia" w:hAnsi="Times New Roman" w:cs="Times New Roman"/>
          <w:color w:val="333333"/>
        </w:rPr>
        <w:t>getBytes(</w:t>
      </w:r>
      <w:proofErr w:type="gramEnd"/>
      <w:r w:rsidRPr="00CA7D2E">
        <w:rPr>
          <w:rStyle w:val="HTMLCode"/>
          <w:rFonts w:ascii="Times New Roman" w:eastAsiaTheme="majorEastAsia" w:hAnsi="Times New Roman" w:cs="Times New Roman"/>
          <w:color w:val="333333"/>
        </w:rPr>
        <w:t>)</w:t>
      </w:r>
      <w:r w:rsidRPr="00CA7D2E">
        <w:rPr>
          <w:color w:val="333333"/>
          <w:sz w:val="23"/>
          <w:szCs w:val="23"/>
        </w:rPr>
        <w:t xml:space="preserve"> method to convert String to byte array and we can use String constructor </w:t>
      </w:r>
      <w:r w:rsidRPr="00CA7D2E">
        <w:rPr>
          <w:rStyle w:val="HTMLCode"/>
          <w:rFonts w:ascii="Times New Roman" w:eastAsiaTheme="majorEastAsia" w:hAnsi="Times New Roman" w:cs="Times New Roman"/>
          <w:color w:val="333333"/>
        </w:rPr>
        <w:t>new String(byte[] arr)</w:t>
      </w:r>
      <w:r w:rsidRPr="00CA7D2E">
        <w:rPr>
          <w:color w:val="333333"/>
          <w:sz w:val="23"/>
          <w:szCs w:val="23"/>
        </w:rPr>
        <w:t xml:space="preserve"> to convert byte array to String.</w:t>
      </w:r>
      <w:r w:rsidRPr="00CA7D2E">
        <w:rPr>
          <w:color w:val="333333"/>
          <w:sz w:val="23"/>
          <w:szCs w:val="23"/>
        </w:rPr>
        <w:br/>
      </w:r>
    </w:p>
    <w:p w:rsidR="009E22FA" w:rsidRPr="00CA7D2E" w:rsidRDefault="009E22FA" w:rsidP="009E22FA">
      <w:pPr>
        <w:pStyle w:val="Heading3"/>
        <w:shd w:val="clear" w:color="auto" w:fill="FFFFFF"/>
        <w:rPr>
          <w:rFonts w:ascii="Times New Roman" w:hAnsi="Times New Roman" w:cs="Times New Roman"/>
          <w:color w:val="333333"/>
          <w:sz w:val="36"/>
          <w:szCs w:val="36"/>
        </w:rPr>
      </w:pPr>
      <w:bookmarkStart w:id="42" w:name="java-string-switch-case"/>
      <w:bookmarkEnd w:id="42"/>
      <w:r w:rsidRPr="00CA7D2E">
        <w:rPr>
          <w:rFonts w:ascii="Times New Roman" w:hAnsi="Times New Roman" w:cs="Times New Roman"/>
          <w:color w:val="333333"/>
        </w:rPr>
        <w:t>Can we use String in switch case?</w:t>
      </w:r>
    </w:p>
    <w:p w:rsidR="009E22FA" w:rsidRPr="00CA7D2E" w:rsidRDefault="009E22FA" w:rsidP="009E22FA">
      <w:pPr>
        <w:pStyle w:val="NormalWeb"/>
        <w:shd w:val="clear" w:color="auto" w:fill="FFFFFF"/>
        <w:spacing w:line="389" w:lineRule="atLeast"/>
        <w:rPr>
          <w:color w:val="333333"/>
          <w:sz w:val="23"/>
          <w:szCs w:val="23"/>
        </w:rPr>
      </w:pPr>
      <w:r w:rsidRPr="00CA7D2E">
        <w:rPr>
          <w:color w:val="333333"/>
          <w:sz w:val="23"/>
          <w:szCs w:val="23"/>
        </w:rPr>
        <w:t>This is a tricky question used to check your knowledge of current Java developments. Java 7 extended the capability of switch case to use Strings also, earlier java versions doesn’t support this.</w:t>
      </w:r>
      <w:r w:rsidRPr="00CA7D2E">
        <w:rPr>
          <w:color w:val="333333"/>
          <w:sz w:val="23"/>
          <w:szCs w:val="23"/>
        </w:rPr>
        <w:br/>
        <w:t>If you are implementing conditional flow for Strings, you can use if-else conditions and you can use switch case if you are using Java 7 or higher versions.</w:t>
      </w:r>
    </w:p>
    <w:p w:rsidR="001F7E55" w:rsidRPr="00CA7D2E" w:rsidRDefault="001F7E55" w:rsidP="009E22FA">
      <w:pPr>
        <w:pStyle w:val="Heading3"/>
        <w:shd w:val="clear" w:color="auto" w:fill="FFFFFF"/>
        <w:rPr>
          <w:rFonts w:ascii="Times New Roman" w:hAnsi="Times New Roman" w:cs="Times New Roman"/>
          <w:color w:val="333333"/>
        </w:rPr>
      </w:pPr>
      <w:bookmarkStart w:id="43" w:name="java-string-permutations"/>
      <w:bookmarkEnd w:id="43"/>
    </w:p>
    <w:p w:rsidR="009E22FA" w:rsidRPr="00CA7D2E" w:rsidRDefault="009E22FA" w:rsidP="009E22FA">
      <w:pPr>
        <w:pStyle w:val="Heading3"/>
        <w:shd w:val="clear" w:color="auto" w:fill="FFFFFF"/>
        <w:rPr>
          <w:rFonts w:ascii="Times New Roman" w:hAnsi="Times New Roman" w:cs="Times New Roman"/>
          <w:color w:val="333333"/>
          <w:sz w:val="36"/>
          <w:szCs w:val="36"/>
        </w:rPr>
      </w:pPr>
      <w:r w:rsidRPr="00CA7D2E">
        <w:rPr>
          <w:rFonts w:ascii="Times New Roman" w:hAnsi="Times New Roman" w:cs="Times New Roman"/>
          <w:color w:val="333333"/>
        </w:rPr>
        <w:t>Write a program to print all permutations of String?</w:t>
      </w:r>
    </w:p>
    <w:p w:rsidR="009E22FA" w:rsidRPr="00CA7D2E" w:rsidRDefault="009E22FA" w:rsidP="009E22FA">
      <w:pPr>
        <w:pStyle w:val="NormalWeb"/>
        <w:shd w:val="clear" w:color="auto" w:fill="FFFFFF"/>
        <w:spacing w:line="389" w:lineRule="atLeast"/>
        <w:rPr>
          <w:color w:val="333333"/>
          <w:sz w:val="23"/>
          <w:szCs w:val="23"/>
        </w:rPr>
      </w:pPr>
      <w:r w:rsidRPr="00CA7D2E">
        <w:rPr>
          <w:color w:val="333333"/>
          <w:sz w:val="23"/>
          <w:szCs w:val="23"/>
        </w:rPr>
        <w:t>This is a tricky question and we need to use recursion to find all the permutations of a String, for example “AAB” permutations will be “AAB”, “ABA” and “BAA”.</w:t>
      </w:r>
      <w:r w:rsidRPr="00CA7D2E">
        <w:rPr>
          <w:color w:val="333333"/>
          <w:sz w:val="23"/>
          <w:szCs w:val="23"/>
        </w:rPr>
        <w:br/>
        <w:t>We also need to use Set to make sure there are no duplicate values.</w:t>
      </w:r>
      <w:r w:rsidRPr="00CA7D2E">
        <w:rPr>
          <w:color w:val="333333"/>
          <w:sz w:val="23"/>
          <w:szCs w:val="23"/>
        </w:rPr>
        <w:br/>
      </w:r>
    </w:p>
    <w:p w:rsidR="009E22FA" w:rsidRPr="00CA7D2E" w:rsidRDefault="009E22FA" w:rsidP="009E22FA">
      <w:pPr>
        <w:pStyle w:val="NormalWeb"/>
        <w:shd w:val="clear" w:color="auto" w:fill="FFFFFF"/>
        <w:spacing w:line="389" w:lineRule="atLeast"/>
        <w:rPr>
          <w:color w:val="333333"/>
          <w:sz w:val="23"/>
          <w:szCs w:val="23"/>
        </w:rPr>
      </w:pPr>
      <w:bookmarkStart w:id="44" w:name="java-string-longest-palindrome"/>
      <w:bookmarkEnd w:id="44"/>
      <w:r w:rsidRPr="00CA7D2E">
        <w:rPr>
          <w:color w:val="333333"/>
          <w:sz w:val="23"/>
          <w:szCs w:val="23"/>
        </w:rPr>
        <w:t>.</w:t>
      </w:r>
    </w:p>
    <w:p w:rsidR="009E22FA" w:rsidRPr="00CA7D2E" w:rsidRDefault="009E22FA" w:rsidP="009E22FA">
      <w:pPr>
        <w:pStyle w:val="Heading3"/>
        <w:shd w:val="clear" w:color="auto" w:fill="FFFFFF"/>
        <w:rPr>
          <w:rFonts w:ascii="Times New Roman" w:hAnsi="Times New Roman" w:cs="Times New Roman"/>
          <w:color w:val="333333"/>
          <w:sz w:val="36"/>
          <w:szCs w:val="36"/>
        </w:rPr>
      </w:pPr>
      <w:bookmarkStart w:id="45" w:name="java-string-stringbuffer-stringbuilder"/>
      <w:bookmarkEnd w:id="45"/>
      <w:proofErr w:type="gramStart"/>
      <w:r w:rsidRPr="00CA7D2E">
        <w:rPr>
          <w:rFonts w:ascii="Times New Roman" w:hAnsi="Times New Roman" w:cs="Times New Roman"/>
          <w:color w:val="333333"/>
        </w:rPr>
        <w:t>Difference between String, StringBuffer and StringBuilder?</w:t>
      </w:r>
      <w:proofErr w:type="gramEnd"/>
    </w:p>
    <w:p w:rsidR="009E22FA" w:rsidRPr="00CA7D2E" w:rsidRDefault="009E22FA" w:rsidP="009E22FA">
      <w:pPr>
        <w:pStyle w:val="NormalWeb"/>
        <w:shd w:val="clear" w:color="auto" w:fill="FFFFFF"/>
        <w:spacing w:line="389" w:lineRule="atLeast"/>
        <w:rPr>
          <w:color w:val="333333"/>
          <w:sz w:val="23"/>
          <w:szCs w:val="23"/>
        </w:rPr>
      </w:pPr>
      <w:r w:rsidRPr="00CA7D2E">
        <w:rPr>
          <w:color w:val="333333"/>
          <w:sz w:val="23"/>
          <w:szCs w:val="23"/>
        </w:rPr>
        <w:t>String is immutable and final in java, so whenever we do String manipulation, it creates a new String. String manipulations are resource consuming, so java provides two utility classes for String manipulations – StringBuffer and StringBuilder.</w:t>
      </w:r>
      <w:r w:rsidRPr="00CA7D2E">
        <w:rPr>
          <w:color w:val="333333"/>
          <w:sz w:val="23"/>
          <w:szCs w:val="23"/>
        </w:rPr>
        <w:br/>
        <w:t>StringBuffer and StringBuilder are mutable classes. StringBuffer operations are thread-safe and synchronized where StringBuilder operations are not thread-safe. So when multiple threads are working on same String, we should use StringBuffer but in single threaded environment we should use StringBuilder.</w:t>
      </w:r>
      <w:r w:rsidRPr="00CA7D2E">
        <w:rPr>
          <w:color w:val="333333"/>
          <w:sz w:val="23"/>
          <w:szCs w:val="23"/>
        </w:rPr>
        <w:br/>
        <w:t xml:space="preserve">StringBuilder performance is fast than StringBuffer because of no overhead of synchronization. </w:t>
      </w:r>
    </w:p>
    <w:p w:rsidR="009E22FA" w:rsidRPr="00CA7D2E" w:rsidRDefault="009E22FA" w:rsidP="009E22FA">
      <w:pPr>
        <w:pStyle w:val="NormalWeb"/>
        <w:shd w:val="clear" w:color="auto" w:fill="FFFFFF"/>
        <w:spacing w:line="389" w:lineRule="atLeast"/>
        <w:rPr>
          <w:color w:val="333333"/>
          <w:sz w:val="23"/>
          <w:szCs w:val="23"/>
        </w:rPr>
      </w:pPr>
      <w:r w:rsidRPr="00CA7D2E">
        <w:rPr>
          <w:color w:val="333333"/>
          <w:sz w:val="23"/>
          <w:szCs w:val="23"/>
        </w:rPr>
        <w:t xml:space="preserve">Check this post for extensive details about </w:t>
      </w:r>
      <w:hyperlink r:id="rId9" w:history="1">
        <w:r w:rsidRPr="00CA7D2E">
          <w:rPr>
            <w:rStyle w:val="Hyperlink"/>
            <w:sz w:val="23"/>
            <w:szCs w:val="23"/>
          </w:rPr>
          <w:t>String vs StringBuffer vs StringBuilder</w:t>
        </w:r>
      </w:hyperlink>
      <w:r w:rsidRPr="00CA7D2E">
        <w:rPr>
          <w:color w:val="333333"/>
          <w:sz w:val="23"/>
          <w:szCs w:val="23"/>
        </w:rPr>
        <w:t>.</w:t>
      </w:r>
      <w:r w:rsidRPr="00CA7D2E">
        <w:rPr>
          <w:color w:val="333333"/>
          <w:sz w:val="23"/>
          <w:szCs w:val="23"/>
        </w:rPr>
        <w:br/>
        <w:t xml:space="preserve">Read this post for benchmarking of </w:t>
      </w:r>
      <w:hyperlink r:id="rId10" w:history="1">
        <w:r w:rsidRPr="00CA7D2E">
          <w:rPr>
            <w:rStyle w:val="Hyperlink"/>
            <w:sz w:val="23"/>
            <w:szCs w:val="23"/>
          </w:rPr>
          <w:t>StringBuffer vs StringBuilder</w:t>
        </w:r>
      </w:hyperlink>
      <w:r w:rsidRPr="00CA7D2E">
        <w:rPr>
          <w:color w:val="333333"/>
          <w:sz w:val="23"/>
          <w:szCs w:val="23"/>
        </w:rPr>
        <w:t>.</w:t>
      </w:r>
    </w:p>
    <w:p w:rsidR="009E22FA" w:rsidRPr="00CA7D2E" w:rsidRDefault="009E22FA" w:rsidP="009E22FA">
      <w:pPr>
        <w:pStyle w:val="Heading3"/>
        <w:shd w:val="clear" w:color="auto" w:fill="FFFFFF"/>
        <w:rPr>
          <w:rFonts w:ascii="Times New Roman" w:hAnsi="Times New Roman" w:cs="Times New Roman"/>
          <w:color w:val="333333"/>
          <w:sz w:val="36"/>
          <w:szCs w:val="36"/>
        </w:rPr>
      </w:pPr>
      <w:bookmarkStart w:id="46" w:name="java-string-immutable-final"/>
      <w:bookmarkEnd w:id="46"/>
      <w:r w:rsidRPr="00CA7D2E">
        <w:rPr>
          <w:rFonts w:ascii="Times New Roman" w:hAnsi="Times New Roman" w:cs="Times New Roman"/>
          <w:color w:val="333333"/>
        </w:rPr>
        <w:t>Why String is immutable or final in Java</w:t>
      </w:r>
    </w:p>
    <w:p w:rsidR="009E22FA" w:rsidRPr="00CA7D2E" w:rsidRDefault="009E22FA" w:rsidP="009E22FA">
      <w:pPr>
        <w:pStyle w:val="NormalWeb"/>
        <w:shd w:val="clear" w:color="auto" w:fill="FFFFFF"/>
        <w:spacing w:line="389" w:lineRule="atLeast"/>
        <w:rPr>
          <w:color w:val="333333"/>
          <w:sz w:val="23"/>
          <w:szCs w:val="23"/>
        </w:rPr>
      </w:pPr>
      <w:r w:rsidRPr="00CA7D2E">
        <w:rPr>
          <w:color w:val="333333"/>
          <w:sz w:val="23"/>
          <w:szCs w:val="23"/>
        </w:rPr>
        <w:t>There are several benefits of String because it’s immutable and final.</w:t>
      </w:r>
    </w:p>
    <w:p w:rsidR="009E22FA" w:rsidRPr="00CA7D2E" w:rsidRDefault="009E22FA" w:rsidP="009E22FA">
      <w:pPr>
        <w:numPr>
          <w:ilvl w:val="0"/>
          <w:numId w:val="14"/>
        </w:numPr>
        <w:shd w:val="clear" w:color="auto" w:fill="FFFFFF"/>
        <w:spacing w:before="60" w:after="100" w:afterAutospacing="1" w:line="389" w:lineRule="atLeast"/>
        <w:ind w:left="450"/>
        <w:rPr>
          <w:rFonts w:ascii="Times New Roman" w:hAnsi="Times New Roman" w:cs="Times New Roman"/>
          <w:color w:val="333333"/>
          <w:sz w:val="23"/>
          <w:szCs w:val="23"/>
        </w:rPr>
      </w:pPr>
      <w:r w:rsidRPr="00CA7D2E">
        <w:rPr>
          <w:rFonts w:ascii="Times New Roman" w:hAnsi="Times New Roman" w:cs="Times New Roman"/>
          <w:color w:val="333333"/>
          <w:sz w:val="23"/>
          <w:szCs w:val="23"/>
        </w:rPr>
        <w:t>String Pool is possible because String is immutable in java.</w:t>
      </w:r>
    </w:p>
    <w:p w:rsidR="009E22FA" w:rsidRPr="00CA7D2E" w:rsidRDefault="009E22FA" w:rsidP="009E22FA">
      <w:pPr>
        <w:numPr>
          <w:ilvl w:val="0"/>
          <w:numId w:val="14"/>
        </w:numPr>
        <w:shd w:val="clear" w:color="auto" w:fill="FFFFFF"/>
        <w:spacing w:before="60" w:after="100" w:afterAutospacing="1" w:line="389" w:lineRule="atLeast"/>
        <w:ind w:left="450"/>
        <w:rPr>
          <w:rFonts w:ascii="Times New Roman" w:hAnsi="Times New Roman" w:cs="Times New Roman"/>
          <w:color w:val="333333"/>
          <w:sz w:val="23"/>
          <w:szCs w:val="23"/>
        </w:rPr>
      </w:pPr>
      <w:r w:rsidRPr="00CA7D2E">
        <w:rPr>
          <w:rFonts w:ascii="Times New Roman" w:hAnsi="Times New Roman" w:cs="Times New Roman"/>
          <w:color w:val="333333"/>
          <w:sz w:val="23"/>
          <w:szCs w:val="23"/>
        </w:rPr>
        <w:lastRenderedPageBreak/>
        <w:t>It increases security because any hacker can’t change its value and it’s used for storing sensitive information such as database username, password etc.</w:t>
      </w:r>
    </w:p>
    <w:p w:rsidR="009E22FA" w:rsidRPr="00CA7D2E" w:rsidRDefault="009E22FA" w:rsidP="009E22FA">
      <w:pPr>
        <w:numPr>
          <w:ilvl w:val="0"/>
          <w:numId w:val="14"/>
        </w:numPr>
        <w:shd w:val="clear" w:color="auto" w:fill="FFFFFF"/>
        <w:spacing w:before="60" w:after="100" w:afterAutospacing="1" w:line="389" w:lineRule="atLeast"/>
        <w:ind w:left="450"/>
        <w:rPr>
          <w:rFonts w:ascii="Times New Roman" w:hAnsi="Times New Roman" w:cs="Times New Roman"/>
          <w:color w:val="333333"/>
          <w:sz w:val="23"/>
          <w:szCs w:val="23"/>
        </w:rPr>
      </w:pPr>
      <w:r w:rsidRPr="00CA7D2E">
        <w:rPr>
          <w:rFonts w:ascii="Times New Roman" w:hAnsi="Times New Roman" w:cs="Times New Roman"/>
          <w:color w:val="333333"/>
          <w:sz w:val="23"/>
          <w:szCs w:val="23"/>
        </w:rPr>
        <w:t>Since String is immutable, it’s safe to use in multi-threading and we don’t need any synchronization.</w:t>
      </w:r>
    </w:p>
    <w:p w:rsidR="009E22FA" w:rsidRPr="00CA7D2E" w:rsidRDefault="009E22FA" w:rsidP="009E22FA">
      <w:pPr>
        <w:numPr>
          <w:ilvl w:val="0"/>
          <w:numId w:val="14"/>
        </w:numPr>
        <w:shd w:val="clear" w:color="auto" w:fill="FFFFFF"/>
        <w:spacing w:before="60" w:after="100" w:afterAutospacing="1" w:line="389" w:lineRule="atLeast"/>
        <w:ind w:left="450"/>
        <w:rPr>
          <w:rFonts w:ascii="Times New Roman" w:hAnsi="Times New Roman" w:cs="Times New Roman"/>
          <w:color w:val="333333"/>
          <w:sz w:val="23"/>
          <w:szCs w:val="23"/>
        </w:rPr>
      </w:pPr>
      <w:r w:rsidRPr="00CA7D2E">
        <w:rPr>
          <w:rFonts w:ascii="Times New Roman" w:hAnsi="Times New Roman" w:cs="Times New Roman"/>
          <w:color w:val="333333"/>
          <w:sz w:val="23"/>
          <w:szCs w:val="23"/>
        </w:rPr>
        <w:t>Strings are used in java classloader and immutability provides security that correct class is getting loaded by Classloader.</w:t>
      </w:r>
    </w:p>
    <w:p w:rsidR="009E22FA" w:rsidRPr="00CA7D2E" w:rsidRDefault="009E22FA" w:rsidP="009E22FA">
      <w:pPr>
        <w:pStyle w:val="Heading3"/>
        <w:shd w:val="clear" w:color="auto" w:fill="FFFFFF"/>
        <w:rPr>
          <w:rFonts w:ascii="Times New Roman" w:hAnsi="Times New Roman" w:cs="Times New Roman"/>
          <w:color w:val="333333"/>
          <w:sz w:val="36"/>
          <w:szCs w:val="36"/>
        </w:rPr>
      </w:pPr>
      <w:bookmarkStart w:id="47" w:name="java-string-split"/>
      <w:bookmarkStart w:id="48" w:name="java-string-char-array"/>
      <w:bookmarkEnd w:id="47"/>
      <w:bookmarkEnd w:id="48"/>
      <w:r w:rsidRPr="00CA7D2E">
        <w:rPr>
          <w:rFonts w:ascii="Times New Roman" w:hAnsi="Times New Roman" w:cs="Times New Roman"/>
          <w:color w:val="333333"/>
        </w:rPr>
        <w:t>Why Char array is preferred over String for storing password?</w:t>
      </w:r>
    </w:p>
    <w:p w:rsidR="009E22FA" w:rsidRPr="00CA7D2E" w:rsidRDefault="009E22FA" w:rsidP="009E22FA">
      <w:pPr>
        <w:pStyle w:val="NormalWeb"/>
        <w:shd w:val="clear" w:color="auto" w:fill="FFFFFF"/>
        <w:spacing w:line="389" w:lineRule="atLeast"/>
        <w:rPr>
          <w:color w:val="333333"/>
          <w:sz w:val="23"/>
          <w:szCs w:val="23"/>
        </w:rPr>
      </w:pPr>
      <w:r w:rsidRPr="00CA7D2E">
        <w:rPr>
          <w:color w:val="333333"/>
          <w:sz w:val="23"/>
          <w:szCs w:val="23"/>
        </w:rPr>
        <w:t>String is immutable in java and stored in String pool. Once it’s created it stays in the pool until unless garbage collected, so even though we are done with password it’s available in memory for longer duration and there is no way to avoid it. It’s a security risk because anyone having access to memory dump can find the password as clear text.</w:t>
      </w:r>
      <w:r w:rsidRPr="00CA7D2E">
        <w:rPr>
          <w:color w:val="333333"/>
          <w:sz w:val="23"/>
          <w:szCs w:val="23"/>
        </w:rPr>
        <w:br/>
        <w:t>If we use char array to store password, we can set it to blank once we are done with it. So we can control for how long it’s available in memory that avoids the security threat with String.</w:t>
      </w:r>
    </w:p>
    <w:p w:rsidR="009E22FA" w:rsidRPr="00CA7D2E" w:rsidRDefault="009E22FA" w:rsidP="009E22FA">
      <w:pPr>
        <w:pStyle w:val="Heading3"/>
        <w:shd w:val="clear" w:color="auto" w:fill="FFFFFF"/>
        <w:rPr>
          <w:rFonts w:ascii="Times New Roman" w:hAnsi="Times New Roman" w:cs="Times New Roman"/>
          <w:color w:val="333333"/>
          <w:sz w:val="36"/>
          <w:szCs w:val="36"/>
        </w:rPr>
      </w:pPr>
      <w:bookmarkStart w:id="49" w:name="java-string-equals"/>
      <w:bookmarkStart w:id="50" w:name="java-string-pool"/>
      <w:bookmarkEnd w:id="49"/>
      <w:bookmarkEnd w:id="50"/>
      <w:r w:rsidRPr="00CA7D2E">
        <w:rPr>
          <w:rFonts w:ascii="Times New Roman" w:hAnsi="Times New Roman" w:cs="Times New Roman"/>
          <w:color w:val="333333"/>
        </w:rPr>
        <w:t>What is String Pool?</w:t>
      </w:r>
    </w:p>
    <w:p w:rsidR="009E22FA" w:rsidRPr="00CA7D2E" w:rsidRDefault="009E22FA" w:rsidP="009E22FA">
      <w:pPr>
        <w:pStyle w:val="NormalWeb"/>
        <w:shd w:val="clear" w:color="auto" w:fill="FFFFFF"/>
        <w:spacing w:line="389" w:lineRule="atLeast"/>
        <w:rPr>
          <w:color w:val="333333"/>
          <w:sz w:val="23"/>
          <w:szCs w:val="23"/>
        </w:rPr>
      </w:pPr>
      <w:r w:rsidRPr="00CA7D2E">
        <w:rPr>
          <w:color w:val="333333"/>
          <w:sz w:val="23"/>
          <w:szCs w:val="23"/>
        </w:rPr>
        <w:t>As the name suggests, String Pool is a pool of Strings stored in Java heap memory. We know that String is special class in java and we can create String object using new operator as well as providing values in double quotes.</w:t>
      </w:r>
    </w:p>
    <w:p w:rsidR="009E22FA" w:rsidRPr="00CA7D2E" w:rsidRDefault="009E22FA" w:rsidP="009E22FA">
      <w:pPr>
        <w:pStyle w:val="Heading1"/>
        <w:shd w:val="clear" w:color="auto" w:fill="FFFFFF"/>
        <w:rPr>
          <w:rFonts w:ascii="Times New Roman" w:hAnsi="Times New Roman" w:cs="Times New Roman"/>
          <w:color w:val="333333"/>
        </w:rPr>
      </w:pPr>
      <w:r w:rsidRPr="00CA7D2E">
        <w:rPr>
          <w:rFonts w:ascii="Times New Roman" w:hAnsi="Times New Roman" w:cs="Times New Roman"/>
          <w:color w:val="333333"/>
          <w:sz w:val="23"/>
          <w:szCs w:val="23"/>
        </w:rPr>
        <w:br/>
      </w:r>
      <w:r w:rsidRPr="00CA7D2E">
        <w:rPr>
          <w:rFonts w:ascii="Times New Roman" w:hAnsi="Times New Roman" w:cs="Times New Roman"/>
          <w:color w:val="333333"/>
          <w:sz w:val="23"/>
          <w:szCs w:val="23"/>
        </w:rPr>
        <w:tab/>
      </w:r>
      <w:r w:rsidRPr="00CA7D2E">
        <w:rPr>
          <w:rFonts w:ascii="Times New Roman" w:hAnsi="Times New Roman" w:cs="Times New Roman"/>
          <w:color w:val="333333"/>
        </w:rPr>
        <w:t>What is Java String Pool?</w:t>
      </w:r>
    </w:p>
    <w:p w:rsidR="009E22FA" w:rsidRPr="00CA7D2E" w:rsidRDefault="009E22FA" w:rsidP="009E22FA">
      <w:pPr>
        <w:pStyle w:val="NormalWeb"/>
        <w:shd w:val="clear" w:color="auto" w:fill="FFFFFF"/>
        <w:spacing w:line="389" w:lineRule="atLeast"/>
        <w:rPr>
          <w:ins w:id="51" w:author="Unknown"/>
          <w:color w:val="FF0000"/>
          <w:sz w:val="23"/>
          <w:szCs w:val="23"/>
          <w:u w:val="single"/>
        </w:rPr>
      </w:pPr>
      <w:ins w:id="52" w:author="Unknown">
        <w:r w:rsidRPr="00CA7D2E">
          <w:rPr>
            <w:color w:val="FF0000"/>
            <w:sz w:val="23"/>
            <w:szCs w:val="23"/>
            <w:u w:val="single"/>
          </w:rPr>
          <w:t xml:space="preserve">As the name suggests, </w:t>
        </w:r>
        <w:r w:rsidRPr="00CA7D2E">
          <w:rPr>
            <w:b/>
            <w:bCs/>
            <w:color w:val="FF0000"/>
            <w:u w:val="single"/>
          </w:rPr>
          <w:t>String Pool</w:t>
        </w:r>
        <w:r w:rsidRPr="00CA7D2E">
          <w:rPr>
            <w:color w:val="FF0000"/>
            <w:sz w:val="23"/>
            <w:szCs w:val="23"/>
            <w:u w:val="single"/>
          </w:rPr>
          <w:t xml:space="preserve"> is a pool of Strings stored in Java heap memory. We know that String is special class in java and we can create String object using new operator as well as providing values in double quotes.</w:t>
        </w:r>
      </w:ins>
    </w:p>
    <w:p w:rsidR="009E22FA" w:rsidRPr="00CA7D2E" w:rsidRDefault="009E22FA" w:rsidP="009E22FA">
      <w:pPr>
        <w:pStyle w:val="NormalWeb"/>
        <w:shd w:val="clear" w:color="auto" w:fill="FFFFFF"/>
        <w:spacing w:line="389" w:lineRule="atLeast"/>
        <w:rPr>
          <w:ins w:id="53" w:author="Unknown"/>
          <w:color w:val="FF0000"/>
          <w:sz w:val="23"/>
          <w:szCs w:val="23"/>
          <w:u w:val="single"/>
        </w:rPr>
      </w:pPr>
      <w:ins w:id="54" w:author="Unknown">
        <w:r w:rsidRPr="00CA7D2E">
          <w:rPr>
            <w:color w:val="FF0000"/>
            <w:sz w:val="23"/>
            <w:szCs w:val="23"/>
            <w:u w:val="single"/>
          </w:rPr>
          <w:t>Here is a diagram which clearly explains how String Pool is maintained in java heap space and what happens when we use different ways to create Strings.</w:t>
        </w:r>
      </w:ins>
    </w:p>
    <w:p w:rsidR="009E22FA" w:rsidRPr="00CA7D2E" w:rsidRDefault="009E22FA" w:rsidP="009E22FA">
      <w:pPr>
        <w:pStyle w:val="NormalWeb"/>
        <w:shd w:val="clear" w:color="auto" w:fill="FFFFFF"/>
        <w:spacing w:line="389" w:lineRule="atLeast"/>
        <w:rPr>
          <w:ins w:id="55" w:author="Unknown"/>
          <w:color w:val="333333"/>
          <w:sz w:val="23"/>
          <w:szCs w:val="23"/>
        </w:rPr>
      </w:pPr>
      <w:r w:rsidRPr="00CA7D2E">
        <w:rPr>
          <w:noProof/>
          <w:color w:val="333333"/>
          <w:sz w:val="23"/>
          <w:szCs w:val="23"/>
        </w:rPr>
        <w:lastRenderedPageBreak/>
        <w:drawing>
          <wp:inline distT="0" distB="0" distL="0" distR="0">
            <wp:extent cx="4284980" cy="2371090"/>
            <wp:effectExtent l="0" t="0" r="1270" b="0"/>
            <wp:docPr id="2" name="Picture 2" descr="String-Pool-Jav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ring-Pool-Java">
                      <a:hlinkClick r:id="rId11"/>
                    </pic:cNvPr>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84980" cy="2371090"/>
                    </a:xfrm>
                    <a:prstGeom prst="rect">
                      <a:avLst/>
                    </a:prstGeom>
                    <a:noFill/>
                    <a:ln>
                      <a:noFill/>
                    </a:ln>
                  </pic:spPr>
                </pic:pic>
              </a:graphicData>
            </a:graphic>
          </wp:inline>
        </w:drawing>
      </w:r>
    </w:p>
    <w:p w:rsidR="009E22FA" w:rsidRPr="00CA7D2E" w:rsidRDefault="009E22FA" w:rsidP="009E22FA">
      <w:pPr>
        <w:pStyle w:val="NormalWeb"/>
        <w:shd w:val="clear" w:color="auto" w:fill="FFFFFF"/>
        <w:spacing w:line="389" w:lineRule="atLeast"/>
        <w:rPr>
          <w:ins w:id="56" w:author="Unknown"/>
          <w:color w:val="333333"/>
          <w:sz w:val="23"/>
          <w:szCs w:val="23"/>
        </w:rPr>
      </w:pPr>
      <w:ins w:id="57" w:author="Unknown">
        <w:r w:rsidRPr="00CA7D2E">
          <w:rPr>
            <w:color w:val="333333"/>
            <w:sz w:val="23"/>
            <w:szCs w:val="23"/>
          </w:rPr>
          <w:t xml:space="preserve">String Pool is possible only because </w:t>
        </w:r>
        <w:r w:rsidR="00630DE7" w:rsidRPr="00CA7D2E">
          <w:rPr>
            <w:color w:val="333333"/>
            <w:sz w:val="23"/>
            <w:szCs w:val="23"/>
          </w:rPr>
          <w:fldChar w:fldCharType="begin"/>
        </w:r>
        <w:r w:rsidRPr="00CA7D2E">
          <w:rPr>
            <w:color w:val="333333"/>
            <w:sz w:val="23"/>
            <w:szCs w:val="23"/>
          </w:rPr>
          <w:instrText xml:space="preserve"> HYPERLINK "http://www.journaldev.com/802/why-string-is-immutable-or-final-in-java" \o "Why String is immutable or final in Java" </w:instrText>
        </w:r>
        <w:r w:rsidR="00630DE7" w:rsidRPr="00CA7D2E">
          <w:rPr>
            <w:color w:val="333333"/>
            <w:sz w:val="23"/>
            <w:szCs w:val="23"/>
          </w:rPr>
          <w:fldChar w:fldCharType="separate"/>
        </w:r>
        <w:r w:rsidRPr="00CA7D2E">
          <w:rPr>
            <w:color w:val="333333"/>
          </w:rPr>
          <w:t>String is immutable in Java</w:t>
        </w:r>
        <w:r w:rsidR="00630DE7" w:rsidRPr="00CA7D2E">
          <w:rPr>
            <w:color w:val="333333"/>
            <w:sz w:val="23"/>
            <w:szCs w:val="23"/>
          </w:rPr>
          <w:fldChar w:fldCharType="end"/>
        </w:r>
        <w:r w:rsidRPr="00CA7D2E">
          <w:rPr>
            <w:color w:val="333333"/>
            <w:sz w:val="23"/>
            <w:szCs w:val="23"/>
          </w:rPr>
          <w:t xml:space="preserve"> and </w:t>
        </w:r>
        <w:proofErr w:type="gramStart"/>
        <w:r w:rsidRPr="00CA7D2E">
          <w:rPr>
            <w:color w:val="333333"/>
            <w:sz w:val="23"/>
            <w:szCs w:val="23"/>
          </w:rPr>
          <w:t>it’s</w:t>
        </w:r>
        <w:proofErr w:type="gramEnd"/>
        <w:r w:rsidRPr="00CA7D2E">
          <w:rPr>
            <w:color w:val="333333"/>
            <w:sz w:val="23"/>
            <w:szCs w:val="23"/>
          </w:rPr>
          <w:t xml:space="preserve"> implementation of </w:t>
        </w:r>
        <w:r w:rsidR="00630DE7" w:rsidRPr="00CA7D2E">
          <w:rPr>
            <w:color w:val="333333"/>
            <w:sz w:val="23"/>
            <w:szCs w:val="23"/>
          </w:rPr>
          <w:fldChar w:fldCharType="begin"/>
        </w:r>
        <w:r w:rsidRPr="00CA7D2E">
          <w:rPr>
            <w:color w:val="333333"/>
            <w:sz w:val="23"/>
            <w:szCs w:val="23"/>
          </w:rPr>
          <w:instrText xml:space="preserve"> HYPERLINK "http://en.wikipedia.org/wiki/String_interning" </w:instrText>
        </w:r>
        <w:r w:rsidR="00630DE7" w:rsidRPr="00CA7D2E">
          <w:rPr>
            <w:color w:val="333333"/>
            <w:sz w:val="23"/>
            <w:szCs w:val="23"/>
          </w:rPr>
          <w:fldChar w:fldCharType="separate"/>
        </w:r>
        <w:r w:rsidRPr="00CA7D2E">
          <w:rPr>
            <w:color w:val="333333"/>
          </w:rPr>
          <w:t>String interning</w:t>
        </w:r>
        <w:r w:rsidR="00630DE7" w:rsidRPr="00CA7D2E">
          <w:rPr>
            <w:color w:val="333333"/>
            <w:sz w:val="23"/>
            <w:szCs w:val="23"/>
          </w:rPr>
          <w:fldChar w:fldCharType="end"/>
        </w:r>
        <w:r w:rsidRPr="00CA7D2E">
          <w:rPr>
            <w:color w:val="333333"/>
            <w:sz w:val="23"/>
            <w:szCs w:val="23"/>
          </w:rPr>
          <w:t xml:space="preserve"> concept. String pool is also example of </w:t>
        </w:r>
        <w:r w:rsidR="00630DE7" w:rsidRPr="00CA7D2E">
          <w:rPr>
            <w:color w:val="333333"/>
            <w:sz w:val="23"/>
            <w:szCs w:val="23"/>
          </w:rPr>
          <w:fldChar w:fldCharType="begin"/>
        </w:r>
        <w:r w:rsidRPr="00CA7D2E">
          <w:rPr>
            <w:color w:val="333333"/>
            <w:sz w:val="23"/>
            <w:szCs w:val="23"/>
          </w:rPr>
          <w:instrText xml:space="preserve"> HYPERLINK "http://www.journaldev.com/1562/flyweight-pattern-in-java-example-tutorial" \o "Flyweight Pattern in Java – Example Tutorial" </w:instrText>
        </w:r>
        <w:r w:rsidR="00630DE7" w:rsidRPr="00CA7D2E">
          <w:rPr>
            <w:color w:val="333333"/>
            <w:sz w:val="23"/>
            <w:szCs w:val="23"/>
          </w:rPr>
          <w:fldChar w:fldCharType="separate"/>
        </w:r>
        <w:r w:rsidRPr="00CA7D2E">
          <w:rPr>
            <w:color w:val="333333"/>
          </w:rPr>
          <w:t>Flyweight design pattern</w:t>
        </w:r>
        <w:r w:rsidR="00630DE7" w:rsidRPr="00CA7D2E">
          <w:rPr>
            <w:color w:val="333333"/>
            <w:sz w:val="23"/>
            <w:szCs w:val="23"/>
          </w:rPr>
          <w:fldChar w:fldCharType="end"/>
        </w:r>
        <w:r w:rsidRPr="00CA7D2E">
          <w:rPr>
            <w:color w:val="333333"/>
            <w:sz w:val="23"/>
            <w:szCs w:val="23"/>
          </w:rPr>
          <w:t>.</w:t>
        </w:r>
      </w:ins>
    </w:p>
    <w:p w:rsidR="009E22FA" w:rsidRPr="00CA7D2E" w:rsidRDefault="009E22FA" w:rsidP="009E22FA">
      <w:pPr>
        <w:pStyle w:val="NormalWeb"/>
        <w:shd w:val="clear" w:color="auto" w:fill="FFFFFF"/>
        <w:spacing w:line="389" w:lineRule="atLeast"/>
        <w:rPr>
          <w:ins w:id="58" w:author="Unknown"/>
          <w:color w:val="333333"/>
          <w:sz w:val="23"/>
          <w:szCs w:val="23"/>
        </w:rPr>
      </w:pPr>
      <w:ins w:id="59" w:author="Unknown">
        <w:r w:rsidRPr="00CA7D2E">
          <w:rPr>
            <w:color w:val="333333"/>
            <w:sz w:val="23"/>
            <w:szCs w:val="23"/>
          </w:rPr>
          <w:t>String pool helps in saving a lot of space for Java Runtime although it takes more time to create the String.</w:t>
        </w:r>
      </w:ins>
    </w:p>
    <w:p w:rsidR="009E22FA" w:rsidRPr="00CA7D2E" w:rsidRDefault="009E22FA" w:rsidP="009E22FA">
      <w:pPr>
        <w:pStyle w:val="NormalWeb"/>
        <w:shd w:val="clear" w:color="auto" w:fill="FFFFFF"/>
        <w:spacing w:line="389" w:lineRule="atLeast"/>
        <w:rPr>
          <w:ins w:id="60" w:author="Unknown"/>
          <w:color w:val="333333"/>
          <w:sz w:val="23"/>
          <w:szCs w:val="23"/>
        </w:rPr>
      </w:pPr>
      <w:ins w:id="61" w:author="Unknown">
        <w:r w:rsidRPr="00CA7D2E">
          <w:rPr>
            <w:color w:val="333333"/>
            <w:sz w:val="23"/>
            <w:szCs w:val="23"/>
          </w:rPr>
          <w:t>When we use double quotes to create a String, it first looks for String with same value in the String pool, if found it just returns the reference else it creates a new String in the pool and then returns the reference.</w:t>
        </w:r>
      </w:ins>
    </w:p>
    <w:p w:rsidR="009E22FA" w:rsidRPr="00CA7D2E" w:rsidRDefault="009E22FA" w:rsidP="009E22FA">
      <w:pPr>
        <w:pStyle w:val="NormalWeb"/>
        <w:shd w:val="clear" w:color="auto" w:fill="FFFFFF"/>
        <w:spacing w:line="389" w:lineRule="atLeast"/>
        <w:rPr>
          <w:ins w:id="62" w:author="Unknown"/>
          <w:color w:val="333333"/>
          <w:sz w:val="23"/>
          <w:szCs w:val="23"/>
        </w:rPr>
      </w:pPr>
      <w:ins w:id="63" w:author="Unknown">
        <w:r w:rsidRPr="00CA7D2E">
          <w:rPr>
            <w:color w:val="333333"/>
            <w:sz w:val="23"/>
            <w:szCs w:val="23"/>
          </w:rPr>
          <w:t xml:space="preserve">However using </w:t>
        </w:r>
        <w:r w:rsidRPr="00CA7D2E">
          <w:rPr>
            <w:i/>
            <w:iCs/>
          </w:rPr>
          <w:t>new</w:t>
        </w:r>
        <w:r w:rsidRPr="00CA7D2E">
          <w:rPr>
            <w:color w:val="333333"/>
            <w:sz w:val="23"/>
            <w:szCs w:val="23"/>
          </w:rPr>
          <w:t xml:space="preserve"> operator, we force String class to create a new String object and then we can use </w:t>
        </w:r>
        <w:proofErr w:type="gramStart"/>
        <w:r w:rsidRPr="00CA7D2E">
          <w:rPr>
            <w:sz w:val="23"/>
            <w:szCs w:val="23"/>
          </w:rPr>
          <w:t>intern(</w:t>
        </w:r>
        <w:proofErr w:type="gramEnd"/>
        <w:r w:rsidRPr="00CA7D2E">
          <w:rPr>
            <w:sz w:val="23"/>
            <w:szCs w:val="23"/>
          </w:rPr>
          <w:t>)</w:t>
        </w:r>
        <w:r w:rsidRPr="00CA7D2E">
          <w:rPr>
            <w:color w:val="333333"/>
            <w:sz w:val="23"/>
            <w:szCs w:val="23"/>
          </w:rPr>
          <w:t xml:space="preserve"> method to put it into the pool or refer to other String object from pool having same value.</w:t>
        </w:r>
      </w:ins>
    </w:p>
    <w:p w:rsidR="009E22FA" w:rsidRPr="00CA7D2E" w:rsidRDefault="009E22FA" w:rsidP="009E22FA">
      <w:pPr>
        <w:pStyle w:val="NormalWeb"/>
        <w:shd w:val="clear" w:color="auto" w:fill="FFFFFF"/>
        <w:spacing w:line="389" w:lineRule="atLeast"/>
        <w:rPr>
          <w:ins w:id="64" w:author="Unknown"/>
          <w:color w:val="333333"/>
          <w:sz w:val="23"/>
          <w:szCs w:val="23"/>
        </w:rPr>
      </w:pPr>
      <w:ins w:id="65" w:author="Unknown">
        <w:r w:rsidRPr="00CA7D2E">
          <w:rPr>
            <w:color w:val="333333"/>
            <w:sz w:val="23"/>
            <w:szCs w:val="23"/>
          </w:rPr>
          <w:t>Here is the java program for the String Pool image:</w:t>
        </w:r>
      </w:ins>
    </w:p>
    <w:p w:rsidR="009E22FA" w:rsidRPr="00CA7D2E" w:rsidRDefault="009E22FA" w:rsidP="00747708">
      <w:pPr>
        <w:pStyle w:val="NormalWeb"/>
        <w:shd w:val="clear" w:color="auto" w:fill="FFFFFF"/>
        <w:spacing w:line="389" w:lineRule="atLeast"/>
        <w:rPr>
          <w:ins w:id="66" w:author="Unknown"/>
          <w:color w:val="333333"/>
          <w:sz w:val="23"/>
          <w:szCs w:val="23"/>
        </w:rPr>
      </w:pPr>
      <w:ins w:id="67" w:author="Unknown">
        <w:r w:rsidRPr="00CA7D2E">
          <w:rPr>
            <w:color w:val="333333"/>
            <w:sz w:val="23"/>
            <w:szCs w:val="23"/>
          </w:rPr>
          <w:t>Output of the above program is:</w:t>
        </w:r>
      </w:ins>
    </w:p>
    <w:p w:rsidR="009E22FA" w:rsidRPr="00CA7D2E" w:rsidRDefault="009E22FA" w:rsidP="009E22FA">
      <w:pPr>
        <w:pStyle w:val="NormalWeb"/>
        <w:shd w:val="clear" w:color="auto" w:fill="FFFFFF"/>
        <w:spacing w:line="389" w:lineRule="atLeast"/>
        <w:rPr>
          <w:color w:val="333333"/>
          <w:sz w:val="23"/>
          <w:szCs w:val="23"/>
        </w:rPr>
      </w:pPr>
    </w:p>
    <w:p w:rsidR="007D79A8" w:rsidRPr="00CA7D2E" w:rsidRDefault="007D79A8" w:rsidP="007D79A8">
      <w:pPr>
        <w:pStyle w:val="NoSpacing"/>
        <w:rPr>
          <w:rFonts w:ascii="Times New Roman" w:hAnsi="Times New Roman" w:cs="Times New Roman"/>
          <w:sz w:val="21"/>
          <w:szCs w:val="21"/>
        </w:rPr>
      </w:pPr>
      <w:r w:rsidRPr="00CA7D2E">
        <w:rPr>
          <w:rStyle w:val="HTMLCode"/>
          <w:rFonts w:ascii="Times New Roman" w:eastAsiaTheme="majorEastAsia" w:hAnsi="Times New Roman" w:cs="Times New Roman"/>
          <w:color w:val="333333"/>
        </w:rPr>
        <w:t>packagecom.journaldev.util;</w:t>
      </w:r>
    </w:p>
    <w:p w:rsidR="009E22FA" w:rsidRPr="00CA7D2E" w:rsidRDefault="009E22FA" w:rsidP="009E22FA">
      <w:pPr>
        <w:pStyle w:val="Heading3"/>
        <w:shd w:val="clear" w:color="auto" w:fill="FFFFFF"/>
        <w:rPr>
          <w:rFonts w:ascii="Times New Roman" w:hAnsi="Times New Roman" w:cs="Times New Roman"/>
          <w:color w:val="333333"/>
          <w:sz w:val="36"/>
          <w:szCs w:val="36"/>
        </w:rPr>
      </w:pPr>
      <w:bookmarkStart w:id="68" w:name="java-string-intern"/>
      <w:bookmarkEnd w:id="68"/>
      <w:r w:rsidRPr="00CA7D2E">
        <w:rPr>
          <w:rFonts w:ascii="Times New Roman" w:hAnsi="Times New Roman" w:cs="Times New Roman"/>
          <w:color w:val="333333"/>
        </w:rPr>
        <w:t xml:space="preserve">What does String </w:t>
      </w:r>
      <w:proofErr w:type="gramStart"/>
      <w:r w:rsidRPr="00CA7D2E">
        <w:rPr>
          <w:rFonts w:ascii="Times New Roman" w:hAnsi="Times New Roman" w:cs="Times New Roman"/>
          <w:color w:val="333333"/>
        </w:rPr>
        <w:t>intern(</w:t>
      </w:r>
      <w:proofErr w:type="gramEnd"/>
      <w:r w:rsidRPr="00CA7D2E">
        <w:rPr>
          <w:rFonts w:ascii="Times New Roman" w:hAnsi="Times New Roman" w:cs="Times New Roman"/>
          <w:color w:val="333333"/>
        </w:rPr>
        <w:t>) method do?</w:t>
      </w:r>
    </w:p>
    <w:p w:rsidR="009E22FA" w:rsidRPr="00CA7D2E" w:rsidRDefault="009E22FA" w:rsidP="009E22FA">
      <w:pPr>
        <w:pStyle w:val="NormalWeb"/>
        <w:shd w:val="clear" w:color="auto" w:fill="FFFFFF"/>
        <w:spacing w:line="389" w:lineRule="atLeast"/>
        <w:rPr>
          <w:color w:val="333333"/>
          <w:sz w:val="23"/>
          <w:szCs w:val="23"/>
        </w:rPr>
      </w:pPr>
      <w:r w:rsidRPr="00CA7D2E">
        <w:rPr>
          <w:color w:val="333333"/>
          <w:sz w:val="23"/>
          <w:szCs w:val="23"/>
        </w:rPr>
        <w:t xml:space="preserve">When the intern method is invoked, if the pool already contains a string equal to this String object as determined by the </w:t>
      </w:r>
      <w:proofErr w:type="gramStart"/>
      <w:r w:rsidRPr="00CA7D2E">
        <w:rPr>
          <w:color w:val="333333"/>
          <w:sz w:val="23"/>
          <w:szCs w:val="23"/>
        </w:rPr>
        <w:t>equals(</w:t>
      </w:r>
      <w:proofErr w:type="gramEnd"/>
      <w:r w:rsidRPr="00CA7D2E">
        <w:rPr>
          <w:color w:val="333333"/>
          <w:sz w:val="23"/>
          <w:szCs w:val="23"/>
        </w:rPr>
        <w:t>Object) method, then the string from the pool is returned. Otherwise, this String object is added to the pool and a reference to this String object is returned.</w:t>
      </w:r>
      <w:r w:rsidRPr="00CA7D2E">
        <w:rPr>
          <w:color w:val="333333"/>
          <w:sz w:val="23"/>
          <w:szCs w:val="23"/>
        </w:rPr>
        <w:br/>
      </w:r>
      <w:proofErr w:type="gramStart"/>
      <w:r w:rsidRPr="00CA7D2E">
        <w:rPr>
          <w:color w:val="333333"/>
          <w:sz w:val="23"/>
          <w:szCs w:val="23"/>
        </w:rPr>
        <w:t>This method always return</w:t>
      </w:r>
      <w:proofErr w:type="gramEnd"/>
      <w:r w:rsidRPr="00CA7D2E">
        <w:rPr>
          <w:color w:val="333333"/>
          <w:sz w:val="23"/>
          <w:szCs w:val="23"/>
        </w:rPr>
        <w:t xml:space="preserve"> a String that has the same contents as this string, but is guaranteed to be from a pool of unique strings.</w:t>
      </w:r>
    </w:p>
    <w:p w:rsidR="009E22FA" w:rsidRPr="00CA7D2E" w:rsidRDefault="009E22FA" w:rsidP="009E22FA">
      <w:pPr>
        <w:pStyle w:val="Heading3"/>
        <w:shd w:val="clear" w:color="auto" w:fill="FFFFFF"/>
        <w:rPr>
          <w:rFonts w:ascii="Times New Roman" w:hAnsi="Times New Roman" w:cs="Times New Roman"/>
          <w:color w:val="333333"/>
          <w:sz w:val="36"/>
          <w:szCs w:val="36"/>
        </w:rPr>
      </w:pPr>
      <w:bookmarkStart w:id="69" w:name="java-string-thread-safe"/>
      <w:bookmarkEnd w:id="69"/>
      <w:r w:rsidRPr="00CA7D2E">
        <w:rPr>
          <w:rFonts w:ascii="Times New Roman" w:hAnsi="Times New Roman" w:cs="Times New Roman"/>
          <w:color w:val="333333"/>
        </w:rPr>
        <w:t>Does String is thread-safe in Java?</w:t>
      </w:r>
    </w:p>
    <w:p w:rsidR="009E22FA" w:rsidRPr="00CA7D2E" w:rsidRDefault="009E22FA" w:rsidP="009E22FA">
      <w:pPr>
        <w:pStyle w:val="NormalWeb"/>
        <w:shd w:val="clear" w:color="auto" w:fill="FFFFFF"/>
        <w:spacing w:line="389" w:lineRule="atLeast"/>
        <w:rPr>
          <w:color w:val="333333"/>
          <w:sz w:val="23"/>
          <w:szCs w:val="23"/>
        </w:rPr>
      </w:pPr>
      <w:r w:rsidRPr="00CA7D2E">
        <w:rPr>
          <w:color w:val="333333"/>
          <w:sz w:val="23"/>
          <w:szCs w:val="23"/>
        </w:rPr>
        <w:t xml:space="preserve">Strings are immutable, so we can’t change </w:t>
      </w:r>
      <w:proofErr w:type="gramStart"/>
      <w:r w:rsidRPr="00CA7D2E">
        <w:rPr>
          <w:color w:val="333333"/>
          <w:sz w:val="23"/>
          <w:szCs w:val="23"/>
        </w:rPr>
        <w:t>it’s</w:t>
      </w:r>
      <w:proofErr w:type="gramEnd"/>
      <w:r w:rsidRPr="00CA7D2E">
        <w:rPr>
          <w:color w:val="333333"/>
          <w:sz w:val="23"/>
          <w:szCs w:val="23"/>
        </w:rPr>
        <w:t xml:space="preserve"> value in program. Hence it’s thread-safe and can be safely used in multi-threaded environment.</w:t>
      </w:r>
      <w:r w:rsidRPr="00CA7D2E">
        <w:rPr>
          <w:color w:val="333333"/>
          <w:sz w:val="23"/>
          <w:szCs w:val="23"/>
        </w:rPr>
        <w:br/>
        <w:t xml:space="preserve">Check this post for </w:t>
      </w:r>
      <w:hyperlink r:id="rId13" w:history="1">
        <w:r w:rsidRPr="00CA7D2E">
          <w:rPr>
            <w:rStyle w:val="Hyperlink"/>
            <w:sz w:val="23"/>
            <w:szCs w:val="23"/>
          </w:rPr>
          <w:t>Thread Safety in Java</w:t>
        </w:r>
      </w:hyperlink>
      <w:r w:rsidRPr="00CA7D2E">
        <w:rPr>
          <w:color w:val="333333"/>
          <w:sz w:val="23"/>
          <w:szCs w:val="23"/>
        </w:rPr>
        <w:t>.</w:t>
      </w:r>
    </w:p>
    <w:p w:rsidR="009E22FA" w:rsidRPr="00CA7D2E" w:rsidRDefault="009E22FA" w:rsidP="009E22FA">
      <w:pPr>
        <w:pStyle w:val="Heading3"/>
        <w:shd w:val="clear" w:color="auto" w:fill="FFFFFF"/>
        <w:rPr>
          <w:rFonts w:ascii="Times New Roman" w:hAnsi="Times New Roman" w:cs="Times New Roman"/>
          <w:color w:val="333333"/>
          <w:sz w:val="36"/>
          <w:szCs w:val="36"/>
        </w:rPr>
      </w:pPr>
      <w:bookmarkStart w:id="70" w:name="java-string-hashmap-key"/>
      <w:bookmarkEnd w:id="70"/>
      <w:r w:rsidRPr="00CA7D2E">
        <w:rPr>
          <w:rFonts w:ascii="Times New Roman" w:hAnsi="Times New Roman" w:cs="Times New Roman"/>
          <w:color w:val="333333"/>
        </w:rPr>
        <w:lastRenderedPageBreak/>
        <w:t>Why String is popular HashMap key in Java?</w:t>
      </w:r>
    </w:p>
    <w:p w:rsidR="009E22FA" w:rsidRPr="00CA7D2E" w:rsidRDefault="009E22FA" w:rsidP="009E22FA">
      <w:pPr>
        <w:pStyle w:val="NormalWeb"/>
        <w:shd w:val="clear" w:color="auto" w:fill="FFFFFF"/>
        <w:spacing w:line="389" w:lineRule="atLeast"/>
        <w:rPr>
          <w:color w:val="333333"/>
          <w:sz w:val="23"/>
          <w:szCs w:val="23"/>
        </w:rPr>
      </w:pPr>
      <w:r w:rsidRPr="00CA7D2E">
        <w:rPr>
          <w:color w:val="333333"/>
          <w:sz w:val="23"/>
          <w:szCs w:val="23"/>
        </w:rPr>
        <w:t xml:space="preserve">Since String is immutable, its hashcode is cached at the time of creation and it doesn’t need to be calculated again. This makes it a great candidate for key in a Map and </w:t>
      </w:r>
      <w:proofErr w:type="gramStart"/>
      <w:r w:rsidRPr="00CA7D2E">
        <w:rPr>
          <w:color w:val="333333"/>
          <w:sz w:val="23"/>
          <w:szCs w:val="23"/>
        </w:rPr>
        <w:t>it’s</w:t>
      </w:r>
      <w:proofErr w:type="gramEnd"/>
      <w:r w:rsidRPr="00CA7D2E">
        <w:rPr>
          <w:color w:val="333333"/>
          <w:sz w:val="23"/>
          <w:szCs w:val="23"/>
        </w:rPr>
        <w:t xml:space="preserve"> processing is fast than other HashMap key objects. This is why String is mostly used Object as HashMap keys.</w:t>
      </w:r>
    </w:p>
    <w:p w:rsidR="009E22FA" w:rsidRPr="00CA7D2E" w:rsidRDefault="009E22FA" w:rsidP="009E22FA">
      <w:pPr>
        <w:pStyle w:val="NormalWeb"/>
        <w:shd w:val="clear" w:color="auto" w:fill="FFFFFF"/>
        <w:spacing w:line="389" w:lineRule="atLeast"/>
        <w:rPr>
          <w:ins w:id="71" w:author="Unknown"/>
          <w:color w:val="333333"/>
          <w:sz w:val="23"/>
          <w:szCs w:val="23"/>
        </w:rPr>
      </w:pPr>
    </w:p>
    <w:p w:rsidR="009E22FA" w:rsidRPr="00CA7D2E" w:rsidRDefault="009E22FA" w:rsidP="00E64AFA">
      <w:pPr>
        <w:spacing w:after="0" w:line="240" w:lineRule="auto"/>
        <w:rPr>
          <w:rFonts w:ascii="Times New Roman" w:eastAsia="Times New Roman" w:hAnsi="Times New Roman" w:cs="Times New Roman"/>
          <w:b/>
          <w:bCs/>
          <w:color w:val="404040"/>
          <w:sz w:val="48"/>
          <w:szCs w:val="48"/>
        </w:rPr>
      </w:pPr>
    </w:p>
    <w:p w:rsidR="0076586A" w:rsidRPr="00CA7D2E" w:rsidRDefault="0076586A" w:rsidP="0076586A">
      <w:pPr>
        <w:spacing w:after="0" w:line="240" w:lineRule="auto"/>
        <w:jc w:val="center"/>
        <w:rPr>
          <w:rFonts w:ascii="Times New Roman" w:eastAsia="Times New Roman" w:hAnsi="Times New Roman" w:cs="Times New Roman"/>
          <w:b/>
          <w:bCs/>
          <w:color w:val="404040"/>
          <w:sz w:val="44"/>
          <w:szCs w:val="48"/>
        </w:rPr>
      </w:pPr>
    </w:p>
    <w:p w:rsidR="0076586A" w:rsidRPr="00CA7D2E" w:rsidRDefault="0076586A" w:rsidP="0076586A">
      <w:pPr>
        <w:spacing w:after="0" w:line="240" w:lineRule="auto"/>
        <w:jc w:val="center"/>
        <w:rPr>
          <w:rFonts w:ascii="Times New Roman" w:eastAsia="Times New Roman" w:hAnsi="Times New Roman" w:cs="Times New Roman"/>
          <w:b/>
          <w:bCs/>
          <w:color w:val="404040"/>
          <w:sz w:val="44"/>
          <w:szCs w:val="48"/>
        </w:rPr>
      </w:pPr>
    </w:p>
    <w:p w:rsidR="007D79A8" w:rsidRPr="00CA7D2E" w:rsidRDefault="007D79A8" w:rsidP="0076586A">
      <w:pPr>
        <w:spacing w:after="0" w:line="240" w:lineRule="auto"/>
        <w:jc w:val="center"/>
        <w:rPr>
          <w:rFonts w:ascii="Times New Roman" w:eastAsia="Times New Roman" w:hAnsi="Times New Roman" w:cs="Times New Roman"/>
          <w:b/>
          <w:bCs/>
          <w:color w:val="404040"/>
          <w:sz w:val="44"/>
          <w:szCs w:val="48"/>
        </w:rPr>
      </w:pPr>
    </w:p>
    <w:p w:rsidR="007D79A8" w:rsidRPr="00CA7D2E" w:rsidRDefault="007D79A8" w:rsidP="0076586A">
      <w:pPr>
        <w:spacing w:after="0" w:line="240" w:lineRule="auto"/>
        <w:jc w:val="center"/>
        <w:rPr>
          <w:rFonts w:ascii="Times New Roman" w:eastAsia="Times New Roman" w:hAnsi="Times New Roman" w:cs="Times New Roman"/>
          <w:b/>
          <w:bCs/>
          <w:color w:val="404040"/>
          <w:sz w:val="44"/>
          <w:szCs w:val="48"/>
        </w:rPr>
      </w:pPr>
    </w:p>
    <w:p w:rsidR="007D79A8" w:rsidRPr="00CA7D2E" w:rsidRDefault="007D79A8" w:rsidP="0076586A">
      <w:pPr>
        <w:spacing w:after="0" w:line="240" w:lineRule="auto"/>
        <w:jc w:val="center"/>
        <w:rPr>
          <w:rFonts w:ascii="Times New Roman" w:eastAsia="Times New Roman" w:hAnsi="Times New Roman" w:cs="Times New Roman"/>
          <w:b/>
          <w:bCs/>
          <w:color w:val="404040"/>
          <w:sz w:val="44"/>
          <w:szCs w:val="48"/>
        </w:rPr>
      </w:pPr>
    </w:p>
    <w:p w:rsidR="007D79A8" w:rsidRPr="00CA7D2E" w:rsidRDefault="007D79A8" w:rsidP="0076586A">
      <w:pPr>
        <w:spacing w:after="0" w:line="240" w:lineRule="auto"/>
        <w:jc w:val="center"/>
        <w:rPr>
          <w:rFonts w:ascii="Times New Roman" w:eastAsia="Times New Roman" w:hAnsi="Times New Roman" w:cs="Times New Roman"/>
          <w:b/>
          <w:bCs/>
          <w:color w:val="404040"/>
          <w:sz w:val="44"/>
          <w:szCs w:val="48"/>
        </w:rPr>
      </w:pPr>
    </w:p>
    <w:p w:rsidR="007D79A8" w:rsidRPr="00CA7D2E" w:rsidRDefault="007D79A8" w:rsidP="0076586A">
      <w:pPr>
        <w:spacing w:after="0" w:line="240" w:lineRule="auto"/>
        <w:jc w:val="center"/>
        <w:rPr>
          <w:rFonts w:ascii="Times New Roman" w:eastAsia="Times New Roman" w:hAnsi="Times New Roman" w:cs="Times New Roman"/>
          <w:b/>
          <w:bCs/>
          <w:color w:val="404040"/>
          <w:sz w:val="44"/>
          <w:szCs w:val="48"/>
        </w:rPr>
      </w:pPr>
    </w:p>
    <w:p w:rsidR="007D79A8" w:rsidRPr="00CA7D2E" w:rsidRDefault="007D79A8" w:rsidP="0076586A">
      <w:pPr>
        <w:spacing w:after="0" w:line="240" w:lineRule="auto"/>
        <w:jc w:val="center"/>
        <w:rPr>
          <w:rFonts w:ascii="Times New Roman" w:eastAsia="Times New Roman" w:hAnsi="Times New Roman" w:cs="Times New Roman"/>
          <w:b/>
          <w:bCs/>
          <w:color w:val="404040"/>
          <w:sz w:val="44"/>
          <w:szCs w:val="48"/>
        </w:rPr>
      </w:pPr>
    </w:p>
    <w:p w:rsidR="007D79A8" w:rsidRPr="00CA7D2E" w:rsidRDefault="007D79A8" w:rsidP="0076586A">
      <w:pPr>
        <w:spacing w:after="0" w:line="240" w:lineRule="auto"/>
        <w:jc w:val="center"/>
        <w:rPr>
          <w:rFonts w:ascii="Times New Roman" w:eastAsia="Times New Roman" w:hAnsi="Times New Roman" w:cs="Times New Roman"/>
          <w:b/>
          <w:bCs/>
          <w:color w:val="404040"/>
          <w:sz w:val="44"/>
          <w:szCs w:val="48"/>
        </w:rPr>
      </w:pPr>
    </w:p>
    <w:p w:rsidR="007D79A8" w:rsidRPr="00CA7D2E" w:rsidRDefault="007D79A8" w:rsidP="0076586A">
      <w:pPr>
        <w:spacing w:after="0" w:line="240" w:lineRule="auto"/>
        <w:jc w:val="center"/>
        <w:rPr>
          <w:rFonts w:ascii="Times New Roman" w:eastAsia="Times New Roman" w:hAnsi="Times New Roman" w:cs="Times New Roman"/>
          <w:b/>
          <w:bCs/>
          <w:color w:val="404040"/>
          <w:sz w:val="44"/>
          <w:szCs w:val="48"/>
        </w:rPr>
      </w:pPr>
    </w:p>
    <w:p w:rsidR="007D79A8" w:rsidRPr="00CA7D2E" w:rsidRDefault="007D79A8" w:rsidP="0076586A">
      <w:pPr>
        <w:spacing w:after="0" w:line="240" w:lineRule="auto"/>
        <w:jc w:val="center"/>
        <w:rPr>
          <w:rFonts w:ascii="Times New Roman" w:eastAsia="Times New Roman" w:hAnsi="Times New Roman" w:cs="Times New Roman"/>
          <w:b/>
          <w:bCs/>
          <w:color w:val="404040"/>
          <w:sz w:val="44"/>
          <w:szCs w:val="48"/>
        </w:rPr>
      </w:pPr>
    </w:p>
    <w:p w:rsidR="007D79A8" w:rsidRPr="00CA7D2E" w:rsidRDefault="007D79A8" w:rsidP="0076586A">
      <w:pPr>
        <w:spacing w:after="0" w:line="240" w:lineRule="auto"/>
        <w:jc w:val="center"/>
        <w:rPr>
          <w:rFonts w:ascii="Times New Roman" w:eastAsia="Times New Roman" w:hAnsi="Times New Roman" w:cs="Times New Roman"/>
          <w:b/>
          <w:bCs/>
          <w:color w:val="404040"/>
          <w:sz w:val="44"/>
          <w:szCs w:val="48"/>
        </w:rPr>
      </w:pPr>
    </w:p>
    <w:p w:rsidR="00425F5A" w:rsidRPr="00CA7D2E" w:rsidRDefault="00425F5A" w:rsidP="0076586A">
      <w:pPr>
        <w:spacing w:after="0" w:line="240" w:lineRule="auto"/>
        <w:jc w:val="center"/>
        <w:rPr>
          <w:rFonts w:ascii="Times New Roman" w:eastAsia="Times New Roman" w:hAnsi="Times New Roman" w:cs="Times New Roman"/>
          <w:b/>
          <w:bCs/>
          <w:color w:val="404040"/>
          <w:sz w:val="44"/>
          <w:szCs w:val="48"/>
        </w:rPr>
      </w:pPr>
    </w:p>
    <w:p w:rsidR="00425F5A" w:rsidRPr="00CA7D2E" w:rsidRDefault="00425F5A" w:rsidP="0076586A">
      <w:pPr>
        <w:spacing w:after="0" w:line="240" w:lineRule="auto"/>
        <w:jc w:val="center"/>
        <w:rPr>
          <w:rFonts w:ascii="Times New Roman" w:eastAsia="Times New Roman" w:hAnsi="Times New Roman" w:cs="Times New Roman"/>
          <w:b/>
          <w:bCs/>
          <w:color w:val="404040"/>
          <w:sz w:val="44"/>
          <w:szCs w:val="48"/>
        </w:rPr>
      </w:pPr>
    </w:p>
    <w:p w:rsidR="00425F5A" w:rsidRPr="00CA7D2E" w:rsidRDefault="00425F5A" w:rsidP="0076586A">
      <w:pPr>
        <w:spacing w:after="0" w:line="240" w:lineRule="auto"/>
        <w:jc w:val="center"/>
        <w:rPr>
          <w:rFonts w:ascii="Times New Roman" w:eastAsia="Times New Roman" w:hAnsi="Times New Roman" w:cs="Times New Roman"/>
          <w:b/>
          <w:bCs/>
          <w:color w:val="404040"/>
          <w:sz w:val="44"/>
          <w:szCs w:val="48"/>
        </w:rPr>
      </w:pPr>
    </w:p>
    <w:p w:rsidR="0076586A" w:rsidRPr="00CA7D2E" w:rsidRDefault="0076586A" w:rsidP="0076586A">
      <w:pPr>
        <w:spacing w:after="0" w:line="240" w:lineRule="auto"/>
        <w:jc w:val="center"/>
        <w:rPr>
          <w:rFonts w:ascii="Times New Roman" w:eastAsia="Times New Roman" w:hAnsi="Times New Roman" w:cs="Times New Roman"/>
          <w:b/>
          <w:bCs/>
          <w:color w:val="404040"/>
          <w:sz w:val="44"/>
          <w:szCs w:val="48"/>
        </w:rPr>
      </w:pPr>
      <w:r w:rsidRPr="00CA7D2E">
        <w:rPr>
          <w:rFonts w:ascii="Times New Roman" w:eastAsia="Times New Roman" w:hAnsi="Times New Roman" w:cs="Times New Roman"/>
          <w:b/>
          <w:bCs/>
          <w:color w:val="404040"/>
          <w:sz w:val="44"/>
          <w:szCs w:val="48"/>
        </w:rPr>
        <w:t>Memory Management</w:t>
      </w:r>
    </w:p>
    <w:p w:rsidR="0076586A" w:rsidRPr="00CA7D2E" w:rsidRDefault="0076586A" w:rsidP="0076586A">
      <w:pPr>
        <w:pStyle w:val="Heading3"/>
        <w:jc w:val="both"/>
        <w:rPr>
          <w:rFonts w:ascii="Times New Roman" w:hAnsi="Times New Roman" w:cs="Times New Roman"/>
          <w:sz w:val="27"/>
          <w:szCs w:val="27"/>
        </w:rPr>
      </w:pPr>
      <w:r w:rsidRPr="00CA7D2E">
        <w:rPr>
          <w:rFonts w:ascii="Times New Roman" w:hAnsi="Times New Roman" w:cs="Times New Roman"/>
        </w:rPr>
        <w:t>How would you improve performance of a Java application?</w:t>
      </w:r>
    </w:p>
    <w:p w:rsidR="0076586A" w:rsidRPr="00CA7D2E" w:rsidRDefault="0076586A" w:rsidP="0076586A">
      <w:pPr>
        <w:numPr>
          <w:ilvl w:val="0"/>
          <w:numId w:val="15"/>
        </w:numPr>
        <w:spacing w:before="100" w:beforeAutospacing="1" w:after="100" w:afterAutospacing="1" w:line="240" w:lineRule="auto"/>
        <w:jc w:val="both"/>
        <w:rPr>
          <w:rFonts w:ascii="Times New Roman" w:hAnsi="Times New Roman" w:cs="Times New Roman"/>
          <w:sz w:val="18"/>
          <w:szCs w:val="18"/>
        </w:rPr>
      </w:pPr>
      <w:r w:rsidRPr="00CA7D2E">
        <w:rPr>
          <w:rFonts w:ascii="Times New Roman" w:hAnsi="Times New Roman" w:cs="Times New Roman"/>
          <w:sz w:val="18"/>
          <w:szCs w:val="18"/>
        </w:rPr>
        <w:t xml:space="preserve">Pool valuable system resources like threads, database connections, socket connections etc. Emphasize on reuse of threads from a pool of threads. Creating new threads and discarding them after use can adversely affect performance. Also consider using multi-threading in your single-threaded applications where possible to enhance performance. Optimize the pool sizes based on system and application specifications and requirements. Having too many threads in a pool also can result in performance and scalability problems due to consumption of memory stacks and CPU context switching (i.e. switching between threads as opposed to doing real computation.). </w:t>
      </w:r>
    </w:p>
    <w:p w:rsidR="0076586A" w:rsidRPr="00CA7D2E" w:rsidRDefault="0076586A" w:rsidP="0076586A">
      <w:pPr>
        <w:numPr>
          <w:ilvl w:val="0"/>
          <w:numId w:val="15"/>
        </w:numPr>
        <w:spacing w:before="100" w:beforeAutospacing="1" w:after="100" w:afterAutospacing="1" w:line="240" w:lineRule="auto"/>
        <w:jc w:val="both"/>
        <w:rPr>
          <w:rFonts w:ascii="Times New Roman" w:hAnsi="Times New Roman" w:cs="Times New Roman"/>
          <w:sz w:val="18"/>
          <w:szCs w:val="18"/>
        </w:rPr>
      </w:pPr>
      <w:r w:rsidRPr="00CA7D2E">
        <w:rPr>
          <w:rFonts w:ascii="Times New Roman" w:hAnsi="Times New Roman" w:cs="Times New Roman"/>
          <w:sz w:val="18"/>
          <w:szCs w:val="18"/>
        </w:rPr>
        <w:lastRenderedPageBreak/>
        <w:t>Minimize network overheads by retrieving several related items simultaneously in one remote invocation if possible. Remote method invocations involve a network round-trip, marshaling and unmarshaling of parameters, which can cause huge performance problems if the remote interface is poorly designed.</w:t>
      </w:r>
    </w:p>
    <w:p w:rsidR="0076586A" w:rsidRPr="00CA7D2E" w:rsidRDefault="0076586A" w:rsidP="0076586A">
      <w:pPr>
        <w:pStyle w:val="NormalWeb"/>
        <w:jc w:val="both"/>
        <w:rPr>
          <w:sz w:val="18"/>
          <w:szCs w:val="18"/>
        </w:rPr>
      </w:pPr>
      <w:r w:rsidRPr="00CA7D2E">
        <w:rPr>
          <w:sz w:val="18"/>
          <w:szCs w:val="18"/>
        </w:rPr>
        <w:t>Most applications need to retrieve data from and save/update data into one or more databases. Database calls are remote calls over the network. In general data should be lazily loaded (i.e. load only when required as opposed to pre-loading from the database with a view that it can be used later) from a database to conserve memory but there are use cases (i.e. need to make several database calls) where eagerly loading data and caching can improve performance by minimizing network trips to the database. Data can be eagerly loaded with a help of SQL scripts with complex joins or stored procedures and cached using third party frameworks or building your own framework.</w:t>
      </w:r>
    </w:p>
    <w:p w:rsidR="0076586A" w:rsidRPr="00CA7D2E" w:rsidRDefault="0076586A" w:rsidP="0076586A">
      <w:pPr>
        <w:pStyle w:val="Heading3"/>
        <w:jc w:val="both"/>
        <w:rPr>
          <w:rFonts w:ascii="Times New Roman" w:hAnsi="Times New Roman" w:cs="Times New Roman"/>
          <w:sz w:val="27"/>
          <w:szCs w:val="27"/>
        </w:rPr>
      </w:pPr>
      <w:r w:rsidRPr="00CA7D2E">
        <w:rPr>
          <w:rFonts w:ascii="Times New Roman" w:hAnsi="Times New Roman" w:cs="Times New Roman"/>
        </w:rPr>
        <w:t>How would you refresh your cache?</w:t>
      </w:r>
    </w:p>
    <w:p w:rsidR="0076586A" w:rsidRPr="00CA7D2E" w:rsidRDefault="0076586A" w:rsidP="0076586A">
      <w:pPr>
        <w:spacing w:after="0"/>
        <w:jc w:val="both"/>
        <w:rPr>
          <w:rFonts w:ascii="Times New Roman" w:hAnsi="Times New Roman" w:cs="Times New Roman"/>
          <w:sz w:val="18"/>
          <w:szCs w:val="18"/>
        </w:rPr>
      </w:pPr>
      <w:r w:rsidRPr="00CA7D2E">
        <w:rPr>
          <w:rFonts w:ascii="Times New Roman" w:hAnsi="Times New Roman" w:cs="Times New Roman"/>
          <w:sz w:val="18"/>
          <w:szCs w:val="18"/>
        </w:rPr>
        <w:t xml:space="preserve">You could say that one of the two following strategies can be used: </w:t>
      </w:r>
    </w:p>
    <w:p w:rsidR="0076586A" w:rsidRPr="00CA7D2E" w:rsidRDefault="0076586A" w:rsidP="0076586A">
      <w:pPr>
        <w:numPr>
          <w:ilvl w:val="0"/>
          <w:numId w:val="16"/>
        </w:numPr>
        <w:spacing w:before="100" w:beforeAutospacing="1" w:after="100" w:afterAutospacing="1" w:line="240" w:lineRule="auto"/>
        <w:jc w:val="both"/>
        <w:rPr>
          <w:rFonts w:ascii="Times New Roman" w:hAnsi="Times New Roman" w:cs="Times New Roman"/>
          <w:sz w:val="18"/>
          <w:szCs w:val="18"/>
        </w:rPr>
      </w:pPr>
      <w:r w:rsidRPr="00CA7D2E">
        <w:rPr>
          <w:rFonts w:ascii="Times New Roman" w:hAnsi="Times New Roman" w:cs="Times New Roman"/>
          <w:sz w:val="18"/>
          <w:szCs w:val="18"/>
        </w:rPr>
        <w:t xml:space="preserve">Timed cache strategy where the cache can be replenished periodically (i.e. every 30 minutes, every hour etc). This is a simple strategy applicable when it is acceptable to show dirty data at times and also the data in the database does not change very frequently. </w:t>
      </w:r>
    </w:p>
    <w:p w:rsidR="0076586A" w:rsidRPr="00CA7D2E" w:rsidRDefault="0076586A" w:rsidP="0076586A">
      <w:pPr>
        <w:numPr>
          <w:ilvl w:val="0"/>
          <w:numId w:val="16"/>
        </w:numPr>
        <w:spacing w:before="100" w:beforeAutospacing="1" w:after="100" w:afterAutospacing="1" w:line="240" w:lineRule="auto"/>
        <w:jc w:val="both"/>
        <w:rPr>
          <w:rFonts w:ascii="Times New Roman" w:hAnsi="Times New Roman" w:cs="Times New Roman"/>
          <w:sz w:val="18"/>
          <w:szCs w:val="18"/>
        </w:rPr>
      </w:pPr>
      <w:r w:rsidRPr="00CA7D2E">
        <w:rPr>
          <w:rFonts w:ascii="Times New Roman" w:hAnsi="Times New Roman" w:cs="Times New Roman"/>
          <w:sz w:val="18"/>
          <w:szCs w:val="18"/>
        </w:rPr>
        <w:t xml:space="preserve">Dirty check strategy where your application is the only one which can mutate (i.e. modify) the data in the database. You can set </w:t>
      </w:r>
      <w:proofErr w:type="gramStart"/>
      <w:r w:rsidRPr="00CA7D2E">
        <w:rPr>
          <w:rFonts w:ascii="Times New Roman" w:hAnsi="Times New Roman" w:cs="Times New Roman"/>
          <w:sz w:val="18"/>
          <w:szCs w:val="18"/>
        </w:rPr>
        <w:t>a</w:t>
      </w:r>
      <w:proofErr w:type="gramEnd"/>
      <w:r w:rsidRPr="00CA7D2E">
        <w:rPr>
          <w:rFonts w:ascii="Times New Roman" w:hAnsi="Times New Roman" w:cs="Times New Roman"/>
          <w:sz w:val="18"/>
          <w:szCs w:val="18"/>
        </w:rPr>
        <w:t xml:space="preserve"> "isDirty" flag to true when the data is modified in the database through your application and consequently your cache can be refreshed based on the "isDirty" flag.</w:t>
      </w:r>
    </w:p>
    <w:p w:rsidR="0076586A" w:rsidRPr="00CA7D2E" w:rsidRDefault="0076586A" w:rsidP="0076586A">
      <w:pPr>
        <w:pStyle w:val="Heading3"/>
        <w:jc w:val="both"/>
        <w:rPr>
          <w:rFonts w:ascii="Times New Roman" w:hAnsi="Times New Roman" w:cs="Times New Roman"/>
          <w:sz w:val="27"/>
          <w:szCs w:val="27"/>
        </w:rPr>
      </w:pPr>
      <w:r w:rsidRPr="00CA7D2E">
        <w:rPr>
          <w:rFonts w:ascii="Times New Roman" w:hAnsi="Times New Roman" w:cs="Times New Roman"/>
        </w:rPr>
        <w:t>How would you detect and minimize memory leaks in Java?</w:t>
      </w:r>
    </w:p>
    <w:p w:rsidR="0076586A" w:rsidRPr="00CA7D2E" w:rsidRDefault="0076586A" w:rsidP="0076586A">
      <w:pPr>
        <w:spacing w:after="0"/>
        <w:jc w:val="both"/>
        <w:rPr>
          <w:rFonts w:ascii="Times New Roman" w:hAnsi="Times New Roman" w:cs="Times New Roman"/>
          <w:sz w:val="18"/>
          <w:szCs w:val="18"/>
        </w:rPr>
      </w:pPr>
      <w:r w:rsidRPr="00CA7D2E">
        <w:rPr>
          <w:rFonts w:ascii="Times New Roman" w:hAnsi="Times New Roman" w:cs="Times New Roman"/>
          <w:sz w:val="18"/>
          <w:szCs w:val="18"/>
        </w:rPr>
        <w:t xml:space="preserve">In Java, memory leaks are caused by poor program design where object references are long lived and the garbage collector is unable to reclaim those objects. </w:t>
      </w:r>
    </w:p>
    <w:p w:rsidR="0076586A" w:rsidRPr="00CA7D2E" w:rsidRDefault="0076586A" w:rsidP="0076586A">
      <w:pPr>
        <w:pStyle w:val="Heading4"/>
        <w:jc w:val="both"/>
        <w:rPr>
          <w:rFonts w:ascii="Times New Roman" w:hAnsi="Times New Roman" w:cs="Times New Roman"/>
          <w:sz w:val="24"/>
          <w:szCs w:val="24"/>
        </w:rPr>
      </w:pPr>
      <w:r w:rsidRPr="00CA7D2E">
        <w:rPr>
          <w:rFonts w:ascii="Times New Roman" w:hAnsi="Times New Roman" w:cs="Times New Roman"/>
        </w:rPr>
        <w:t>Detecting memory leaks:</w:t>
      </w:r>
    </w:p>
    <w:p w:rsidR="0076586A" w:rsidRPr="00CA7D2E" w:rsidRDefault="0076586A" w:rsidP="0076586A">
      <w:pPr>
        <w:numPr>
          <w:ilvl w:val="0"/>
          <w:numId w:val="18"/>
        </w:numPr>
        <w:spacing w:before="100" w:beforeAutospacing="1" w:after="100" w:afterAutospacing="1" w:line="240" w:lineRule="auto"/>
        <w:jc w:val="both"/>
        <w:rPr>
          <w:rFonts w:ascii="Times New Roman" w:hAnsi="Times New Roman" w:cs="Times New Roman"/>
          <w:sz w:val="18"/>
          <w:szCs w:val="18"/>
        </w:rPr>
      </w:pPr>
      <w:r w:rsidRPr="00CA7D2E">
        <w:rPr>
          <w:rFonts w:ascii="Times New Roman" w:hAnsi="Times New Roman" w:cs="Times New Roman"/>
          <w:sz w:val="18"/>
          <w:szCs w:val="18"/>
        </w:rPr>
        <w:t xml:space="preserve">Use tools like JProbe, OptimizeItetc to detect memory leaks. </w:t>
      </w:r>
    </w:p>
    <w:p w:rsidR="0076586A" w:rsidRPr="00CA7D2E" w:rsidRDefault="0076586A" w:rsidP="0076586A">
      <w:pPr>
        <w:numPr>
          <w:ilvl w:val="0"/>
          <w:numId w:val="18"/>
        </w:numPr>
        <w:spacing w:before="100" w:beforeAutospacing="1" w:after="100" w:afterAutospacing="1" w:line="240" w:lineRule="auto"/>
        <w:jc w:val="both"/>
        <w:rPr>
          <w:rFonts w:ascii="Times New Roman" w:hAnsi="Times New Roman" w:cs="Times New Roman"/>
          <w:sz w:val="18"/>
          <w:szCs w:val="18"/>
        </w:rPr>
      </w:pPr>
      <w:r w:rsidRPr="00CA7D2E">
        <w:rPr>
          <w:rFonts w:ascii="Times New Roman" w:hAnsi="Times New Roman" w:cs="Times New Roman"/>
          <w:sz w:val="18"/>
          <w:szCs w:val="18"/>
        </w:rPr>
        <w:t xml:space="preserve">Use operating system process monitors like task manager on NT systems, ps, vmstat, iostat, netstatetc on UNIX systems. </w:t>
      </w:r>
    </w:p>
    <w:p w:rsidR="0076586A" w:rsidRPr="00CA7D2E" w:rsidRDefault="0076586A" w:rsidP="0076586A">
      <w:pPr>
        <w:numPr>
          <w:ilvl w:val="0"/>
          <w:numId w:val="18"/>
        </w:numPr>
        <w:spacing w:before="100" w:beforeAutospacing="1" w:after="100" w:afterAutospacing="1" w:line="240" w:lineRule="auto"/>
        <w:jc w:val="both"/>
        <w:rPr>
          <w:rFonts w:ascii="Times New Roman" w:hAnsi="Times New Roman" w:cs="Times New Roman"/>
          <w:sz w:val="18"/>
          <w:szCs w:val="18"/>
        </w:rPr>
      </w:pPr>
      <w:r w:rsidRPr="00CA7D2E">
        <w:rPr>
          <w:rFonts w:ascii="Times New Roman" w:hAnsi="Times New Roman" w:cs="Times New Roman"/>
          <w:sz w:val="18"/>
          <w:szCs w:val="18"/>
        </w:rPr>
        <w:t xml:space="preserve">Write your own utility class with the help of </w:t>
      </w:r>
      <w:proofErr w:type="gramStart"/>
      <w:r w:rsidRPr="00CA7D2E">
        <w:rPr>
          <w:rFonts w:ascii="Times New Roman" w:hAnsi="Times New Roman" w:cs="Times New Roman"/>
          <w:sz w:val="18"/>
          <w:szCs w:val="18"/>
        </w:rPr>
        <w:t>totalMemory(</w:t>
      </w:r>
      <w:proofErr w:type="gramEnd"/>
      <w:r w:rsidRPr="00CA7D2E">
        <w:rPr>
          <w:rFonts w:ascii="Times New Roman" w:hAnsi="Times New Roman" w:cs="Times New Roman"/>
          <w:sz w:val="18"/>
          <w:szCs w:val="18"/>
        </w:rPr>
        <w:t>) and freeMemory() methods in the Java Runtime class. Place these calls in your code strategically for pre and post memory recording where you suspect to be causing memory leaks. An even better approach than a utility class is using dynamic proxies or Aspect Oriented Programming (AOP) for pre and post memory recording where you have the control of activating memory measurement only when needed.</w:t>
      </w:r>
    </w:p>
    <w:p w:rsidR="0076586A" w:rsidRPr="00CA7D2E" w:rsidRDefault="0076586A" w:rsidP="0076586A">
      <w:pPr>
        <w:pStyle w:val="Heading4"/>
        <w:jc w:val="both"/>
        <w:rPr>
          <w:rFonts w:ascii="Times New Roman" w:hAnsi="Times New Roman" w:cs="Times New Roman"/>
          <w:sz w:val="24"/>
          <w:szCs w:val="24"/>
        </w:rPr>
      </w:pPr>
      <w:r w:rsidRPr="00CA7D2E">
        <w:rPr>
          <w:rFonts w:ascii="Times New Roman" w:hAnsi="Times New Roman" w:cs="Times New Roman"/>
        </w:rPr>
        <w:t>Minimizing memory leaks:</w:t>
      </w:r>
    </w:p>
    <w:p w:rsidR="0076586A" w:rsidRPr="00CA7D2E" w:rsidRDefault="0076586A" w:rsidP="0076586A">
      <w:pPr>
        <w:spacing w:after="0"/>
        <w:jc w:val="both"/>
        <w:rPr>
          <w:rFonts w:ascii="Times New Roman" w:hAnsi="Times New Roman" w:cs="Times New Roman"/>
          <w:sz w:val="18"/>
          <w:szCs w:val="18"/>
        </w:rPr>
      </w:pPr>
      <w:r w:rsidRPr="00CA7D2E">
        <w:rPr>
          <w:rFonts w:ascii="Times New Roman" w:hAnsi="Times New Roman" w:cs="Times New Roman"/>
          <w:sz w:val="18"/>
          <w:szCs w:val="18"/>
        </w:rPr>
        <w:t xml:space="preserve">In Java, typically memory leak occurs when an object of a longer lifecycle has a reference to objects of a short life cycle. This prevents the objects with short life cycle being garbage collected. The developer must remember to remove the references to the short-lived objects from the long-lived objects. Objects with the same life cycle do not cause any issues because the garbage collector is smart enough to deal with the circular references </w:t>
      </w:r>
    </w:p>
    <w:p w:rsidR="0076586A" w:rsidRPr="00CA7D2E" w:rsidRDefault="0076586A" w:rsidP="0076586A">
      <w:pPr>
        <w:numPr>
          <w:ilvl w:val="0"/>
          <w:numId w:val="19"/>
        </w:numPr>
        <w:spacing w:before="100" w:beforeAutospacing="1" w:after="100" w:afterAutospacing="1" w:line="240" w:lineRule="auto"/>
        <w:jc w:val="both"/>
        <w:rPr>
          <w:rFonts w:ascii="Times New Roman" w:hAnsi="Times New Roman" w:cs="Times New Roman"/>
          <w:sz w:val="18"/>
          <w:szCs w:val="18"/>
        </w:rPr>
      </w:pPr>
      <w:r w:rsidRPr="00CA7D2E">
        <w:rPr>
          <w:rFonts w:ascii="Times New Roman" w:hAnsi="Times New Roman" w:cs="Times New Roman"/>
          <w:sz w:val="18"/>
          <w:szCs w:val="18"/>
        </w:rPr>
        <w:t xml:space="preserve">Design applications with an object’s life cycle in mind, instead of relying on the clever features of the JVM. Letting go of the object’s reference in one’s own class as soon as possible can mitigate memory problems. Example: myRef = null; </w:t>
      </w:r>
    </w:p>
    <w:p w:rsidR="0076586A" w:rsidRPr="00CA7D2E" w:rsidRDefault="0076586A" w:rsidP="0076586A">
      <w:pPr>
        <w:numPr>
          <w:ilvl w:val="0"/>
          <w:numId w:val="19"/>
        </w:numPr>
        <w:spacing w:before="100" w:beforeAutospacing="1" w:after="100" w:afterAutospacing="1" w:line="240" w:lineRule="auto"/>
        <w:jc w:val="both"/>
        <w:rPr>
          <w:rFonts w:ascii="Times New Roman" w:hAnsi="Times New Roman" w:cs="Times New Roman"/>
          <w:sz w:val="18"/>
          <w:szCs w:val="18"/>
        </w:rPr>
      </w:pPr>
      <w:r w:rsidRPr="00CA7D2E">
        <w:rPr>
          <w:rFonts w:ascii="Times New Roman" w:hAnsi="Times New Roman" w:cs="Times New Roman"/>
          <w:sz w:val="18"/>
          <w:szCs w:val="18"/>
        </w:rPr>
        <w:t xml:space="preserve">Unreachable collection objects can magnify a memory leak problem. In Java it is easy to let go of an entire collection by setting the root of the collection to null. The garbage collector will reclaim all the objects (unless some objects are needed elsewhere). </w:t>
      </w:r>
    </w:p>
    <w:p w:rsidR="0076586A" w:rsidRPr="00CA7D2E" w:rsidRDefault="0076586A" w:rsidP="0076586A">
      <w:pPr>
        <w:numPr>
          <w:ilvl w:val="0"/>
          <w:numId w:val="19"/>
        </w:numPr>
        <w:spacing w:before="100" w:beforeAutospacing="1" w:after="100" w:afterAutospacing="1" w:line="240" w:lineRule="auto"/>
        <w:jc w:val="both"/>
        <w:rPr>
          <w:rFonts w:ascii="Times New Roman" w:hAnsi="Times New Roman" w:cs="Times New Roman"/>
          <w:sz w:val="18"/>
          <w:szCs w:val="18"/>
        </w:rPr>
      </w:pPr>
      <w:r w:rsidRPr="00CA7D2E">
        <w:rPr>
          <w:rFonts w:ascii="Times New Roman" w:hAnsi="Times New Roman" w:cs="Times New Roman"/>
          <w:sz w:val="18"/>
          <w:szCs w:val="18"/>
        </w:rPr>
        <w:t xml:space="preserve">Use weak references if you are the only one using it. The WeakHashMap is a combination of HashMap and WeakReference. This class can be used for programming problems where you need to have a HashMap of information, but you would like that information to be garbage collected if you are the only one referencing it. </w:t>
      </w:r>
    </w:p>
    <w:p w:rsidR="0076586A" w:rsidRPr="00CA7D2E" w:rsidRDefault="0076586A" w:rsidP="0076586A">
      <w:pPr>
        <w:numPr>
          <w:ilvl w:val="0"/>
          <w:numId w:val="19"/>
        </w:numPr>
        <w:spacing w:before="100" w:beforeAutospacing="1" w:after="100" w:afterAutospacing="1" w:line="240" w:lineRule="auto"/>
        <w:jc w:val="both"/>
        <w:rPr>
          <w:rFonts w:ascii="Times New Roman" w:hAnsi="Times New Roman" w:cs="Times New Roman"/>
          <w:sz w:val="18"/>
          <w:szCs w:val="18"/>
        </w:rPr>
      </w:pPr>
      <w:r w:rsidRPr="00CA7D2E">
        <w:rPr>
          <w:rFonts w:ascii="Times New Roman" w:hAnsi="Times New Roman" w:cs="Times New Roman"/>
          <w:sz w:val="18"/>
          <w:szCs w:val="18"/>
        </w:rPr>
        <w:t xml:space="preserve">Free native system resources like AWT frame, files, JNI etc when finished with them. Example: Frame, Dialog, and Graphics classes require that the method </w:t>
      </w:r>
      <w:proofErr w:type="gramStart"/>
      <w:r w:rsidRPr="00CA7D2E">
        <w:rPr>
          <w:rFonts w:ascii="Times New Roman" w:hAnsi="Times New Roman" w:cs="Times New Roman"/>
          <w:sz w:val="18"/>
          <w:szCs w:val="18"/>
        </w:rPr>
        <w:t>dispose(</w:t>
      </w:r>
      <w:proofErr w:type="gramEnd"/>
      <w:r w:rsidRPr="00CA7D2E">
        <w:rPr>
          <w:rFonts w:ascii="Times New Roman" w:hAnsi="Times New Roman" w:cs="Times New Roman"/>
          <w:sz w:val="18"/>
          <w:szCs w:val="18"/>
        </w:rPr>
        <w:t>) be called on them when they are no longer used, to free up the system resources they reserve.</w:t>
      </w:r>
    </w:p>
    <w:p w:rsidR="001911F8" w:rsidRPr="00CA7D2E" w:rsidRDefault="001911F8" w:rsidP="00E64AFA">
      <w:pPr>
        <w:spacing w:after="0" w:line="240" w:lineRule="auto"/>
        <w:jc w:val="center"/>
        <w:rPr>
          <w:rFonts w:ascii="Times New Roman" w:eastAsia="Times New Roman" w:hAnsi="Times New Roman" w:cs="Times New Roman"/>
          <w:b/>
          <w:bCs/>
          <w:color w:val="404040"/>
          <w:sz w:val="48"/>
          <w:szCs w:val="48"/>
        </w:rPr>
      </w:pPr>
    </w:p>
    <w:p w:rsidR="007D79A8" w:rsidRPr="00CA7D2E" w:rsidRDefault="007D79A8" w:rsidP="00E64AFA">
      <w:pPr>
        <w:spacing w:after="0" w:line="240" w:lineRule="auto"/>
        <w:jc w:val="center"/>
        <w:rPr>
          <w:rFonts w:ascii="Times New Roman" w:eastAsia="Times New Roman" w:hAnsi="Times New Roman" w:cs="Times New Roman"/>
          <w:b/>
          <w:bCs/>
          <w:color w:val="404040"/>
          <w:sz w:val="48"/>
          <w:szCs w:val="48"/>
        </w:rPr>
      </w:pPr>
    </w:p>
    <w:p w:rsidR="007D79A8" w:rsidRPr="00CA7D2E" w:rsidRDefault="007D79A8" w:rsidP="00E64AFA">
      <w:pPr>
        <w:spacing w:after="0" w:line="240" w:lineRule="auto"/>
        <w:jc w:val="center"/>
        <w:rPr>
          <w:rFonts w:ascii="Times New Roman" w:eastAsia="Times New Roman" w:hAnsi="Times New Roman" w:cs="Times New Roman"/>
          <w:b/>
          <w:bCs/>
          <w:color w:val="404040"/>
          <w:sz w:val="48"/>
          <w:szCs w:val="48"/>
        </w:rPr>
      </w:pPr>
    </w:p>
    <w:p w:rsidR="007D79A8" w:rsidRPr="00CA7D2E" w:rsidRDefault="007D79A8" w:rsidP="00E64AFA">
      <w:pPr>
        <w:spacing w:after="0" w:line="240" w:lineRule="auto"/>
        <w:jc w:val="center"/>
        <w:rPr>
          <w:rFonts w:ascii="Times New Roman" w:eastAsia="Times New Roman" w:hAnsi="Times New Roman" w:cs="Times New Roman"/>
          <w:b/>
          <w:bCs/>
          <w:color w:val="404040"/>
          <w:sz w:val="48"/>
          <w:szCs w:val="48"/>
        </w:rPr>
      </w:pPr>
    </w:p>
    <w:p w:rsidR="007D79A8" w:rsidRPr="00CA7D2E" w:rsidRDefault="007D79A8" w:rsidP="00E64AFA">
      <w:pPr>
        <w:spacing w:after="0" w:line="240" w:lineRule="auto"/>
        <w:jc w:val="center"/>
        <w:rPr>
          <w:rFonts w:ascii="Times New Roman" w:eastAsia="Times New Roman" w:hAnsi="Times New Roman" w:cs="Times New Roman"/>
          <w:b/>
          <w:bCs/>
          <w:color w:val="404040"/>
          <w:sz w:val="48"/>
          <w:szCs w:val="48"/>
        </w:rPr>
      </w:pPr>
    </w:p>
    <w:p w:rsidR="007D79A8" w:rsidRPr="00CA7D2E" w:rsidRDefault="007D79A8" w:rsidP="00E64AFA">
      <w:pPr>
        <w:spacing w:after="0" w:line="240" w:lineRule="auto"/>
        <w:jc w:val="center"/>
        <w:rPr>
          <w:rFonts w:ascii="Times New Roman" w:eastAsia="Times New Roman" w:hAnsi="Times New Roman" w:cs="Times New Roman"/>
          <w:b/>
          <w:bCs/>
          <w:color w:val="404040"/>
          <w:sz w:val="48"/>
          <w:szCs w:val="48"/>
        </w:rPr>
      </w:pPr>
    </w:p>
    <w:p w:rsidR="007D79A8" w:rsidRPr="00CA7D2E" w:rsidRDefault="007D79A8" w:rsidP="00E64AFA">
      <w:pPr>
        <w:spacing w:after="0" w:line="240" w:lineRule="auto"/>
        <w:jc w:val="center"/>
        <w:rPr>
          <w:rFonts w:ascii="Times New Roman" w:eastAsia="Times New Roman" w:hAnsi="Times New Roman" w:cs="Times New Roman"/>
          <w:b/>
          <w:bCs/>
          <w:color w:val="404040"/>
          <w:sz w:val="48"/>
          <w:szCs w:val="48"/>
        </w:rPr>
      </w:pPr>
    </w:p>
    <w:p w:rsidR="007D79A8" w:rsidRPr="00CA7D2E" w:rsidRDefault="007D79A8" w:rsidP="00E64AFA">
      <w:pPr>
        <w:spacing w:after="0" w:line="240" w:lineRule="auto"/>
        <w:jc w:val="center"/>
        <w:rPr>
          <w:rFonts w:ascii="Times New Roman" w:eastAsia="Times New Roman" w:hAnsi="Times New Roman" w:cs="Times New Roman"/>
          <w:b/>
          <w:bCs/>
          <w:color w:val="404040"/>
          <w:sz w:val="48"/>
          <w:szCs w:val="48"/>
        </w:rPr>
      </w:pPr>
    </w:p>
    <w:p w:rsidR="007D79A8" w:rsidRPr="00CA7D2E" w:rsidRDefault="007D79A8" w:rsidP="00E64AFA">
      <w:pPr>
        <w:spacing w:after="0" w:line="240" w:lineRule="auto"/>
        <w:jc w:val="center"/>
        <w:rPr>
          <w:rFonts w:ascii="Times New Roman" w:eastAsia="Times New Roman" w:hAnsi="Times New Roman" w:cs="Times New Roman"/>
          <w:b/>
          <w:bCs/>
          <w:color w:val="404040"/>
          <w:sz w:val="48"/>
          <w:szCs w:val="48"/>
        </w:rPr>
      </w:pPr>
    </w:p>
    <w:p w:rsidR="007D79A8" w:rsidRPr="00CA7D2E" w:rsidRDefault="007D79A8" w:rsidP="00E64AFA">
      <w:pPr>
        <w:spacing w:after="0" w:line="240" w:lineRule="auto"/>
        <w:jc w:val="center"/>
        <w:rPr>
          <w:rFonts w:ascii="Times New Roman" w:eastAsia="Times New Roman" w:hAnsi="Times New Roman" w:cs="Times New Roman"/>
          <w:b/>
          <w:bCs/>
          <w:color w:val="404040"/>
          <w:sz w:val="48"/>
          <w:szCs w:val="48"/>
        </w:rPr>
      </w:pPr>
    </w:p>
    <w:p w:rsidR="007D79A8" w:rsidRPr="00CA7D2E" w:rsidRDefault="007D79A8" w:rsidP="00E64AFA">
      <w:pPr>
        <w:spacing w:after="0" w:line="240" w:lineRule="auto"/>
        <w:jc w:val="center"/>
        <w:rPr>
          <w:rFonts w:ascii="Times New Roman" w:eastAsia="Times New Roman" w:hAnsi="Times New Roman" w:cs="Times New Roman"/>
          <w:b/>
          <w:bCs/>
          <w:color w:val="404040"/>
          <w:sz w:val="48"/>
          <w:szCs w:val="48"/>
        </w:rPr>
      </w:pPr>
    </w:p>
    <w:p w:rsidR="007D79A8" w:rsidRPr="00CA7D2E" w:rsidRDefault="007D79A8" w:rsidP="00E64AFA">
      <w:pPr>
        <w:spacing w:after="0" w:line="240" w:lineRule="auto"/>
        <w:jc w:val="center"/>
        <w:rPr>
          <w:rFonts w:ascii="Times New Roman" w:eastAsia="Times New Roman" w:hAnsi="Times New Roman" w:cs="Times New Roman"/>
          <w:b/>
          <w:bCs/>
          <w:color w:val="404040"/>
          <w:sz w:val="48"/>
          <w:szCs w:val="48"/>
        </w:rPr>
      </w:pPr>
    </w:p>
    <w:p w:rsidR="001911F8" w:rsidRPr="00CA7D2E" w:rsidRDefault="001911F8" w:rsidP="00E64AFA">
      <w:pPr>
        <w:spacing w:after="0" w:line="240" w:lineRule="auto"/>
        <w:jc w:val="center"/>
        <w:rPr>
          <w:rFonts w:ascii="Times New Roman" w:eastAsia="Times New Roman" w:hAnsi="Times New Roman" w:cs="Times New Roman"/>
          <w:b/>
          <w:bCs/>
          <w:color w:val="404040"/>
          <w:sz w:val="48"/>
          <w:szCs w:val="48"/>
        </w:rPr>
      </w:pPr>
    </w:p>
    <w:p w:rsidR="001911F8" w:rsidRPr="00CA7D2E" w:rsidRDefault="001911F8" w:rsidP="00E64AFA">
      <w:pPr>
        <w:spacing w:after="0" w:line="240" w:lineRule="auto"/>
        <w:jc w:val="center"/>
        <w:rPr>
          <w:rFonts w:ascii="Times New Roman" w:eastAsia="Times New Roman" w:hAnsi="Times New Roman" w:cs="Times New Roman"/>
          <w:b/>
          <w:bCs/>
          <w:color w:val="404040"/>
          <w:sz w:val="48"/>
          <w:szCs w:val="48"/>
        </w:rPr>
      </w:pPr>
    </w:p>
    <w:p w:rsidR="00E64AFA" w:rsidRPr="00CA7D2E" w:rsidRDefault="00E64AFA" w:rsidP="00E64AFA">
      <w:pPr>
        <w:spacing w:after="0" w:line="240" w:lineRule="auto"/>
        <w:jc w:val="center"/>
        <w:rPr>
          <w:rFonts w:ascii="Times New Roman" w:eastAsia="Times New Roman" w:hAnsi="Times New Roman" w:cs="Times New Roman"/>
          <w:color w:val="555555"/>
          <w:sz w:val="24"/>
          <w:szCs w:val="24"/>
        </w:rPr>
      </w:pPr>
      <w:r w:rsidRPr="00CA7D2E">
        <w:rPr>
          <w:rFonts w:ascii="Times New Roman" w:eastAsia="Times New Roman" w:hAnsi="Times New Roman" w:cs="Times New Roman"/>
          <w:b/>
          <w:bCs/>
          <w:color w:val="404040"/>
          <w:sz w:val="48"/>
          <w:szCs w:val="48"/>
        </w:rPr>
        <w:t>Enum</w:t>
      </w:r>
    </w:p>
    <w:p w:rsidR="00E64AFA" w:rsidRPr="00CA7D2E" w:rsidRDefault="00E64AFA" w:rsidP="00E64AFA">
      <w:pPr>
        <w:spacing w:after="0" w:line="240" w:lineRule="auto"/>
        <w:rPr>
          <w:rFonts w:ascii="Times New Roman" w:eastAsia="Times New Roman" w:hAnsi="Times New Roman" w:cs="Times New Roman"/>
          <w:color w:val="555555"/>
          <w:sz w:val="24"/>
          <w:szCs w:val="24"/>
        </w:rPr>
      </w:pPr>
    </w:p>
    <w:p w:rsidR="00E64AFA" w:rsidRPr="00CA7D2E" w:rsidRDefault="00E64AFA" w:rsidP="00E64AFA">
      <w:pPr>
        <w:spacing w:after="0" w:line="240" w:lineRule="auto"/>
        <w:rPr>
          <w:rFonts w:ascii="Times New Roman" w:eastAsia="Times New Roman" w:hAnsi="Times New Roman" w:cs="Times New Roman"/>
          <w:color w:val="555555"/>
          <w:sz w:val="24"/>
          <w:szCs w:val="24"/>
        </w:rPr>
      </w:pPr>
      <w:r w:rsidRPr="00CA7D2E">
        <w:rPr>
          <w:rFonts w:ascii="Times New Roman" w:eastAsia="Times New Roman" w:hAnsi="Times New Roman" w:cs="Times New Roman"/>
          <w:color w:val="555555"/>
          <w:sz w:val="24"/>
          <w:szCs w:val="24"/>
        </w:rPr>
        <w:t xml:space="preserve">Java enums are a special Java type used to define collections of constants. An enum type is a special kind of Java class. It can contain constants, methods etc. </w:t>
      </w:r>
    </w:p>
    <w:p w:rsidR="00E64AFA" w:rsidRPr="00CA7D2E" w:rsidRDefault="00E64AFA" w:rsidP="00E64AFA">
      <w:pPr>
        <w:spacing w:after="0" w:line="240" w:lineRule="auto"/>
        <w:rPr>
          <w:rFonts w:ascii="Times New Roman" w:eastAsia="Times New Roman" w:hAnsi="Times New Roman" w:cs="Times New Roman"/>
          <w:color w:val="555555"/>
          <w:sz w:val="24"/>
          <w:szCs w:val="24"/>
        </w:rPr>
      </w:pPr>
    </w:p>
    <w:p w:rsidR="00E64AFA" w:rsidRPr="00CA7D2E" w:rsidRDefault="00E64AFA" w:rsidP="00E64AFA">
      <w:pPr>
        <w:spacing w:after="0" w:line="240" w:lineRule="auto"/>
        <w:outlineLvl w:val="1"/>
        <w:rPr>
          <w:rFonts w:ascii="Times New Roman" w:eastAsia="Times New Roman" w:hAnsi="Times New Roman" w:cs="Times New Roman"/>
          <w:b/>
          <w:bCs/>
          <w:color w:val="404040"/>
          <w:sz w:val="28"/>
          <w:szCs w:val="28"/>
        </w:rPr>
      </w:pPr>
      <w:bookmarkStart w:id="72" w:name="enum-example"/>
      <w:bookmarkEnd w:id="72"/>
      <w:r w:rsidRPr="00CA7D2E">
        <w:rPr>
          <w:rFonts w:ascii="Times New Roman" w:eastAsia="Times New Roman" w:hAnsi="Times New Roman" w:cs="Times New Roman"/>
          <w:b/>
          <w:bCs/>
          <w:color w:val="404040"/>
          <w:sz w:val="28"/>
          <w:szCs w:val="28"/>
        </w:rPr>
        <w:t>Enum Example</w:t>
      </w:r>
    </w:p>
    <w:p w:rsidR="00E64AFA" w:rsidRPr="00CA7D2E" w:rsidRDefault="00E64AFA" w:rsidP="00E64AFA">
      <w:pPr>
        <w:spacing w:after="0" w:line="240" w:lineRule="auto"/>
        <w:rPr>
          <w:rFonts w:ascii="Times New Roman" w:eastAsia="Times New Roman" w:hAnsi="Times New Roman" w:cs="Times New Roman"/>
          <w:color w:val="555555"/>
          <w:sz w:val="24"/>
          <w:szCs w:val="24"/>
        </w:rPr>
      </w:pPr>
      <w:r w:rsidRPr="00CA7D2E">
        <w:rPr>
          <w:rFonts w:ascii="Times New Roman" w:eastAsia="Times New Roman" w:hAnsi="Times New Roman" w:cs="Times New Roman"/>
          <w:color w:val="555555"/>
          <w:sz w:val="24"/>
          <w:szCs w:val="24"/>
        </w:rPr>
        <w:t xml:space="preserve">Here is a simple enum definition: </w:t>
      </w:r>
    </w:p>
    <w:p w:rsidR="00E64AFA" w:rsidRPr="00CA7D2E" w:rsidRDefault="00E64AFA" w:rsidP="00E6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55555"/>
          <w:sz w:val="24"/>
          <w:szCs w:val="24"/>
        </w:rPr>
      </w:pPr>
      <w:proofErr w:type="gramStart"/>
      <w:r w:rsidRPr="00CA7D2E">
        <w:rPr>
          <w:rFonts w:ascii="Times New Roman" w:eastAsia="Times New Roman" w:hAnsi="Times New Roman" w:cs="Times New Roman"/>
          <w:color w:val="555555"/>
          <w:sz w:val="24"/>
          <w:szCs w:val="24"/>
        </w:rPr>
        <w:t>publicenum</w:t>
      </w:r>
      <w:proofErr w:type="gramEnd"/>
      <w:r w:rsidRPr="00CA7D2E">
        <w:rPr>
          <w:rFonts w:ascii="Times New Roman" w:eastAsia="Times New Roman" w:hAnsi="Times New Roman" w:cs="Times New Roman"/>
          <w:color w:val="555555"/>
          <w:sz w:val="24"/>
          <w:szCs w:val="24"/>
        </w:rPr>
        <w:t xml:space="preserve"> Level {</w:t>
      </w:r>
    </w:p>
    <w:p w:rsidR="00E64AFA" w:rsidRPr="00CA7D2E" w:rsidRDefault="00E64AFA" w:rsidP="00E6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55555"/>
          <w:sz w:val="24"/>
          <w:szCs w:val="24"/>
        </w:rPr>
      </w:pPr>
      <w:r w:rsidRPr="00CA7D2E">
        <w:rPr>
          <w:rFonts w:ascii="Times New Roman" w:eastAsia="Times New Roman" w:hAnsi="Times New Roman" w:cs="Times New Roman"/>
          <w:color w:val="555555"/>
          <w:sz w:val="24"/>
          <w:szCs w:val="24"/>
        </w:rPr>
        <w:t xml:space="preserve">    HIGH,</w:t>
      </w:r>
    </w:p>
    <w:p w:rsidR="00E64AFA" w:rsidRPr="00CA7D2E" w:rsidRDefault="00E64AFA" w:rsidP="00E6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55555"/>
          <w:sz w:val="24"/>
          <w:szCs w:val="24"/>
        </w:rPr>
      </w:pPr>
      <w:r w:rsidRPr="00CA7D2E">
        <w:rPr>
          <w:rFonts w:ascii="Times New Roman" w:eastAsia="Times New Roman" w:hAnsi="Times New Roman" w:cs="Times New Roman"/>
          <w:color w:val="555555"/>
          <w:sz w:val="24"/>
          <w:szCs w:val="24"/>
        </w:rPr>
        <w:t xml:space="preserve">    MEDIUM,</w:t>
      </w:r>
    </w:p>
    <w:p w:rsidR="00E64AFA" w:rsidRPr="00CA7D2E" w:rsidRDefault="00E64AFA" w:rsidP="00E6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55555"/>
          <w:sz w:val="24"/>
          <w:szCs w:val="24"/>
        </w:rPr>
      </w:pPr>
      <w:r w:rsidRPr="00CA7D2E">
        <w:rPr>
          <w:rFonts w:ascii="Times New Roman" w:eastAsia="Times New Roman" w:hAnsi="Times New Roman" w:cs="Times New Roman"/>
          <w:color w:val="555555"/>
          <w:sz w:val="24"/>
          <w:szCs w:val="24"/>
        </w:rPr>
        <w:t xml:space="preserve">    LOW</w:t>
      </w:r>
    </w:p>
    <w:p w:rsidR="00E64AFA" w:rsidRPr="00CA7D2E" w:rsidRDefault="00E64AFA" w:rsidP="00E6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55555"/>
          <w:sz w:val="24"/>
          <w:szCs w:val="24"/>
        </w:rPr>
      </w:pPr>
      <w:r w:rsidRPr="00CA7D2E">
        <w:rPr>
          <w:rFonts w:ascii="Times New Roman" w:eastAsia="Times New Roman" w:hAnsi="Times New Roman" w:cs="Times New Roman"/>
          <w:color w:val="555555"/>
          <w:sz w:val="24"/>
          <w:szCs w:val="24"/>
        </w:rPr>
        <w:t>}</w:t>
      </w:r>
    </w:p>
    <w:p w:rsidR="00E64AFA" w:rsidRPr="00CA7D2E" w:rsidRDefault="00E64AFA" w:rsidP="00E64AFA">
      <w:pPr>
        <w:spacing w:after="0" w:line="240" w:lineRule="auto"/>
        <w:rPr>
          <w:rFonts w:ascii="Times New Roman" w:eastAsia="Times New Roman" w:hAnsi="Times New Roman" w:cs="Times New Roman"/>
          <w:color w:val="555555"/>
          <w:sz w:val="24"/>
          <w:szCs w:val="24"/>
        </w:rPr>
      </w:pPr>
      <w:r w:rsidRPr="00CA7D2E">
        <w:rPr>
          <w:rFonts w:ascii="Times New Roman" w:eastAsia="Times New Roman" w:hAnsi="Times New Roman" w:cs="Times New Roman"/>
          <w:color w:val="555555"/>
          <w:sz w:val="24"/>
          <w:szCs w:val="24"/>
        </w:rPr>
        <w:t xml:space="preserve">You can refer to the constants in the above enum like this: </w:t>
      </w:r>
    </w:p>
    <w:p w:rsidR="00E64AFA" w:rsidRPr="00CA7D2E" w:rsidRDefault="00E64AFA" w:rsidP="00E6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55555"/>
          <w:sz w:val="24"/>
          <w:szCs w:val="24"/>
        </w:rPr>
      </w:pPr>
      <w:r w:rsidRPr="00CA7D2E">
        <w:rPr>
          <w:rFonts w:ascii="Times New Roman" w:eastAsia="Times New Roman" w:hAnsi="Times New Roman" w:cs="Times New Roman"/>
          <w:color w:val="555555"/>
          <w:sz w:val="24"/>
          <w:szCs w:val="24"/>
        </w:rPr>
        <w:t>Level level = Level.HIGH;</w:t>
      </w:r>
    </w:p>
    <w:p w:rsidR="00E64AFA" w:rsidRPr="00CA7D2E" w:rsidRDefault="00E64AFA" w:rsidP="00E64AFA">
      <w:pPr>
        <w:spacing w:after="0" w:line="240" w:lineRule="auto"/>
        <w:rPr>
          <w:rFonts w:ascii="Times New Roman" w:eastAsia="Times New Roman" w:hAnsi="Times New Roman" w:cs="Times New Roman"/>
          <w:color w:val="555555"/>
          <w:sz w:val="24"/>
          <w:szCs w:val="24"/>
        </w:rPr>
      </w:pPr>
      <w:r w:rsidRPr="00CA7D2E">
        <w:rPr>
          <w:rFonts w:ascii="Times New Roman" w:eastAsia="Times New Roman" w:hAnsi="Times New Roman" w:cs="Times New Roman"/>
          <w:color w:val="555555"/>
          <w:sz w:val="24"/>
          <w:szCs w:val="24"/>
        </w:rPr>
        <w:t xml:space="preserve">Notice how the level variable is of the type Level which is the enum type from the example above. The level variable can take one of the Levelenum constants as value (HIGH, MEDIUM or LOW). In this case level is set to HIGH. </w:t>
      </w:r>
    </w:p>
    <w:p w:rsidR="00E64AFA" w:rsidRPr="00CA7D2E" w:rsidRDefault="00E64AFA" w:rsidP="00E64AFA">
      <w:pPr>
        <w:spacing w:after="0" w:line="240" w:lineRule="auto"/>
        <w:rPr>
          <w:rFonts w:ascii="Times New Roman" w:eastAsia="Times New Roman" w:hAnsi="Times New Roman" w:cs="Times New Roman"/>
          <w:color w:val="555555"/>
          <w:sz w:val="24"/>
          <w:szCs w:val="24"/>
        </w:rPr>
      </w:pPr>
    </w:p>
    <w:p w:rsidR="00E64AFA" w:rsidRPr="00CA7D2E" w:rsidRDefault="00E64AFA" w:rsidP="00E64AFA">
      <w:pPr>
        <w:spacing w:after="0" w:line="240" w:lineRule="auto"/>
        <w:outlineLvl w:val="1"/>
        <w:rPr>
          <w:rFonts w:ascii="Times New Roman" w:eastAsia="Times New Roman" w:hAnsi="Times New Roman" w:cs="Times New Roman"/>
          <w:b/>
          <w:bCs/>
          <w:color w:val="404040"/>
          <w:sz w:val="28"/>
          <w:szCs w:val="28"/>
        </w:rPr>
      </w:pPr>
      <w:bookmarkStart w:id="73" w:name="enums-in-if"/>
      <w:bookmarkEnd w:id="73"/>
      <w:r w:rsidRPr="00CA7D2E">
        <w:rPr>
          <w:rFonts w:ascii="Times New Roman" w:eastAsia="Times New Roman" w:hAnsi="Times New Roman" w:cs="Times New Roman"/>
          <w:b/>
          <w:bCs/>
          <w:color w:val="404040"/>
          <w:sz w:val="28"/>
          <w:szCs w:val="28"/>
        </w:rPr>
        <w:t>Enums in if Statements</w:t>
      </w:r>
    </w:p>
    <w:p w:rsidR="00E64AFA" w:rsidRPr="00CA7D2E" w:rsidRDefault="00E64AFA" w:rsidP="00E64AFA">
      <w:pPr>
        <w:spacing w:after="0" w:line="240" w:lineRule="auto"/>
        <w:rPr>
          <w:rFonts w:ascii="Times New Roman" w:eastAsia="Times New Roman" w:hAnsi="Times New Roman" w:cs="Times New Roman"/>
          <w:color w:val="555555"/>
          <w:sz w:val="24"/>
          <w:szCs w:val="24"/>
        </w:rPr>
      </w:pPr>
      <w:r w:rsidRPr="00CA7D2E">
        <w:rPr>
          <w:rFonts w:ascii="Times New Roman" w:eastAsia="Times New Roman" w:hAnsi="Times New Roman" w:cs="Times New Roman"/>
          <w:color w:val="555555"/>
          <w:sz w:val="24"/>
          <w:szCs w:val="24"/>
        </w:rPr>
        <w:t xml:space="preserve">Being constants, you will often have to compare a variable pointing to an enum constant against the possible constants in the enum type. Here is how that could look: </w:t>
      </w:r>
    </w:p>
    <w:p w:rsidR="00E64AFA" w:rsidRPr="00CA7D2E" w:rsidRDefault="00E64AFA" w:rsidP="00E6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55555"/>
          <w:sz w:val="24"/>
          <w:szCs w:val="24"/>
        </w:rPr>
      </w:pPr>
      <w:r w:rsidRPr="00CA7D2E">
        <w:rPr>
          <w:rFonts w:ascii="Times New Roman" w:eastAsia="Times New Roman" w:hAnsi="Times New Roman" w:cs="Times New Roman"/>
          <w:color w:val="555555"/>
          <w:sz w:val="24"/>
          <w:szCs w:val="24"/>
        </w:rPr>
        <w:t>Level level = ...  //assign some Level constant to it</w:t>
      </w:r>
    </w:p>
    <w:p w:rsidR="00E64AFA" w:rsidRPr="00CA7D2E" w:rsidRDefault="00E64AFA" w:rsidP="00E6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55555"/>
          <w:sz w:val="24"/>
          <w:szCs w:val="24"/>
        </w:rPr>
      </w:pPr>
    </w:p>
    <w:p w:rsidR="00E64AFA" w:rsidRPr="00CA7D2E" w:rsidRDefault="00E64AFA" w:rsidP="00E6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55555"/>
          <w:sz w:val="24"/>
          <w:szCs w:val="24"/>
        </w:rPr>
      </w:pPr>
      <w:proofErr w:type="gramStart"/>
      <w:r w:rsidRPr="00CA7D2E">
        <w:rPr>
          <w:rFonts w:ascii="Times New Roman" w:eastAsia="Times New Roman" w:hAnsi="Times New Roman" w:cs="Times New Roman"/>
          <w:color w:val="555555"/>
          <w:sz w:val="24"/>
          <w:szCs w:val="24"/>
        </w:rPr>
        <w:t>if(</w:t>
      </w:r>
      <w:proofErr w:type="gramEnd"/>
      <w:r w:rsidRPr="00CA7D2E">
        <w:rPr>
          <w:rFonts w:ascii="Times New Roman" w:eastAsia="Times New Roman" w:hAnsi="Times New Roman" w:cs="Times New Roman"/>
          <w:color w:val="555555"/>
          <w:sz w:val="24"/>
          <w:szCs w:val="24"/>
        </w:rPr>
        <w:t xml:space="preserve"> level == Level.HIGH) {</w:t>
      </w:r>
    </w:p>
    <w:p w:rsidR="00E64AFA" w:rsidRPr="00CA7D2E" w:rsidRDefault="00E64AFA" w:rsidP="00E6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55555"/>
          <w:sz w:val="24"/>
          <w:szCs w:val="24"/>
        </w:rPr>
      </w:pPr>
    </w:p>
    <w:p w:rsidR="00E64AFA" w:rsidRPr="00CA7D2E" w:rsidRDefault="00E64AFA" w:rsidP="00E6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55555"/>
          <w:sz w:val="24"/>
          <w:szCs w:val="24"/>
        </w:rPr>
      </w:pPr>
      <w:r w:rsidRPr="00CA7D2E">
        <w:rPr>
          <w:rFonts w:ascii="Times New Roman" w:eastAsia="Times New Roman" w:hAnsi="Times New Roman" w:cs="Times New Roman"/>
          <w:color w:val="555555"/>
          <w:sz w:val="24"/>
          <w:szCs w:val="24"/>
        </w:rPr>
        <w:t xml:space="preserve">} else </w:t>
      </w:r>
      <w:proofErr w:type="gramStart"/>
      <w:r w:rsidRPr="00CA7D2E">
        <w:rPr>
          <w:rFonts w:ascii="Times New Roman" w:eastAsia="Times New Roman" w:hAnsi="Times New Roman" w:cs="Times New Roman"/>
          <w:color w:val="555555"/>
          <w:sz w:val="24"/>
          <w:szCs w:val="24"/>
        </w:rPr>
        <w:t>if(</w:t>
      </w:r>
      <w:proofErr w:type="gramEnd"/>
      <w:r w:rsidRPr="00CA7D2E">
        <w:rPr>
          <w:rFonts w:ascii="Times New Roman" w:eastAsia="Times New Roman" w:hAnsi="Times New Roman" w:cs="Times New Roman"/>
          <w:color w:val="555555"/>
          <w:sz w:val="24"/>
          <w:szCs w:val="24"/>
        </w:rPr>
        <w:t xml:space="preserve"> level == Level.MEDIUM) {</w:t>
      </w:r>
    </w:p>
    <w:p w:rsidR="00E64AFA" w:rsidRPr="00CA7D2E" w:rsidRDefault="00E64AFA" w:rsidP="00E6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55555"/>
          <w:sz w:val="24"/>
          <w:szCs w:val="24"/>
        </w:rPr>
      </w:pPr>
    </w:p>
    <w:p w:rsidR="00E64AFA" w:rsidRPr="00CA7D2E" w:rsidRDefault="00E64AFA" w:rsidP="00E6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55555"/>
          <w:sz w:val="24"/>
          <w:szCs w:val="24"/>
        </w:rPr>
      </w:pPr>
      <w:r w:rsidRPr="00CA7D2E">
        <w:rPr>
          <w:rFonts w:ascii="Times New Roman" w:eastAsia="Times New Roman" w:hAnsi="Times New Roman" w:cs="Times New Roman"/>
          <w:color w:val="555555"/>
          <w:sz w:val="24"/>
          <w:szCs w:val="24"/>
        </w:rPr>
        <w:t xml:space="preserve">} else </w:t>
      </w:r>
      <w:proofErr w:type="gramStart"/>
      <w:r w:rsidRPr="00CA7D2E">
        <w:rPr>
          <w:rFonts w:ascii="Times New Roman" w:eastAsia="Times New Roman" w:hAnsi="Times New Roman" w:cs="Times New Roman"/>
          <w:color w:val="555555"/>
          <w:sz w:val="24"/>
          <w:szCs w:val="24"/>
        </w:rPr>
        <w:t>if(</w:t>
      </w:r>
      <w:proofErr w:type="gramEnd"/>
      <w:r w:rsidRPr="00CA7D2E">
        <w:rPr>
          <w:rFonts w:ascii="Times New Roman" w:eastAsia="Times New Roman" w:hAnsi="Times New Roman" w:cs="Times New Roman"/>
          <w:color w:val="555555"/>
          <w:sz w:val="24"/>
          <w:szCs w:val="24"/>
        </w:rPr>
        <w:t xml:space="preserve"> level == Level.LOW) {</w:t>
      </w:r>
    </w:p>
    <w:p w:rsidR="00E64AFA" w:rsidRPr="00CA7D2E" w:rsidRDefault="00E64AFA" w:rsidP="00E6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55555"/>
          <w:sz w:val="24"/>
          <w:szCs w:val="24"/>
        </w:rPr>
      </w:pPr>
    </w:p>
    <w:p w:rsidR="00E64AFA" w:rsidRPr="00CA7D2E" w:rsidRDefault="00E64AFA" w:rsidP="00E6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55555"/>
          <w:sz w:val="24"/>
          <w:szCs w:val="24"/>
        </w:rPr>
      </w:pPr>
      <w:r w:rsidRPr="00CA7D2E">
        <w:rPr>
          <w:rFonts w:ascii="Times New Roman" w:eastAsia="Times New Roman" w:hAnsi="Times New Roman" w:cs="Times New Roman"/>
          <w:color w:val="555555"/>
          <w:sz w:val="24"/>
          <w:szCs w:val="24"/>
        </w:rPr>
        <w:t>}</w:t>
      </w:r>
    </w:p>
    <w:p w:rsidR="00E64AFA" w:rsidRPr="00CA7D2E" w:rsidRDefault="00E64AFA" w:rsidP="00E64AFA">
      <w:pPr>
        <w:spacing w:after="0" w:line="240" w:lineRule="auto"/>
        <w:rPr>
          <w:rFonts w:ascii="Times New Roman" w:eastAsia="Times New Roman" w:hAnsi="Times New Roman" w:cs="Times New Roman"/>
          <w:color w:val="555555"/>
          <w:sz w:val="24"/>
          <w:szCs w:val="24"/>
        </w:rPr>
      </w:pPr>
      <w:r w:rsidRPr="00CA7D2E">
        <w:rPr>
          <w:rFonts w:ascii="Times New Roman" w:eastAsia="Times New Roman" w:hAnsi="Times New Roman" w:cs="Times New Roman"/>
          <w:color w:val="555555"/>
          <w:sz w:val="24"/>
          <w:szCs w:val="24"/>
        </w:rPr>
        <w:t xml:space="preserve">This code compares the level variable against each of the possible enum constants in the Levelenum. </w:t>
      </w:r>
    </w:p>
    <w:p w:rsidR="00E64AFA" w:rsidRPr="00CA7D2E" w:rsidRDefault="00E64AFA" w:rsidP="00E64AFA">
      <w:pPr>
        <w:spacing w:after="0" w:line="240" w:lineRule="auto"/>
        <w:rPr>
          <w:rFonts w:ascii="Times New Roman" w:eastAsia="Times New Roman" w:hAnsi="Times New Roman" w:cs="Times New Roman"/>
          <w:color w:val="555555"/>
          <w:sz w:val="24"/>
          <w:szCs w:val="24"/>
        </w:rPr>
      </w:pPr>
      <w:r w:rsidRPr="00CA7D2E">
        <w:rPr>
          <w:rFonts w:ascii="Times New Roman" w:eastAsia="Times New Roman" w:hAnsi="Times New Roman" w:cs="Times New Roman"/>
          <w:color w:val="555555"/>
          <w:sz w:val="24"/>
          <w:szCs w:val="24"/>
        </w:rPr>
        <w:t xml:space="preserve">If one of the enum values occur more often than the others, checking for that value in the first if-statement will result in better performance, as less comparison on average are executed. This is not a big difference though, unless the comparisons are executed a lot. </w:t>
      </w:r>
    </w:p>
    <w:p w:rsidR="00E64AFA" w:rsidRPr="00CA7D2E" w:rsidRDefault="00E64AFA" w:rsidP="00E64AFA">
      <w:pPr>
        <w:spacing w:after="0" w:line="240" w:lineRule="auto"/>
        <w:rPr>
          <w:rFonts w:ascii="Times New Roman" w:eastAsia="Times New Roman" w:hAnsi="Times New Roman" w:cs="Times New Roman"/>
          <w:color w:val="555555"/>
          <w:sz w:val="24"/>
          <w:szCs w:val="24"/>
        </w:rPr>
      </w:pPr>
    </w:p>
    <w:p w:rsidR="00E64AFA" w:rsidRPr="00CA7D2E" w:rsidRDefault="00E64AFA" w:rsidP="00E64AFA">
      <w:pPr>
        <w:spacing w:after="0" w:line="240" w:lineRule="auto"/>
        <w:outlineLvl w:val="1"/>
        <w:rPr>
          <w:rFonts w:ascii="Times New Roman" w:eastAsia="Times New Roman" w:hAnsi="Times New Roman" w:cs="Times New Roman"/>
          <w:b/>
          <w:bCs/>
          <w:color w:val="404040"/>
          <w:sz w:val="28"/>
          <w:szCs w:val="28"/>
        </w:rPr>
      </w:pPr>
      <w:bookmarkStart w:id="74" w:name="enums-in-switch"/>
      <w:bookmarkEnd w:id="74"/>
      <w:r w:rsidRPr="00CA7D2E">
        <w:rPr>
          <w:rFonts w:ascii="Times New Roman" w:eastAsia="Times New Roman" w:hAnsi="Times New Roman" w:cs="Times New Roman"/>
          <w:b/>
          <w:bCs/>
          <w:color w:val="404040"/>
          <w:sz w:val="28"/>
          <w:szCs w:val="28"/>
        </w:rPr>
        <w:t>Enums in switch Statements</w:t>
      </w:r>
    </w:p>
    <w:p w:rsidR="00E64AFA" w:rsidRPr="00CA7D2E" w:rsidRDefault="00E64AFA" w:rsidP="00E64AFA">
      <w:pPr>
        <w:spacing w:after="0" w:line="240" w:lineRule="auto"/>
        <w:rPr>
          <w:rFonts w:ascii="Times New Roman" w:eastAsia="Times New Roman" w:hAnsi="Times New Roman" w:cs="Times New Roman"/>
          <w:color w:val="555555"/>
          <w:sz w:val="24"/>
          <w:szCs w:val="24"/>
        </w:rPr>
      </w:pPr>
      <w:r w:rsidRPr="00CA7D2E">
        <w:rPr>
          <w:rFonts w:ascii="Times New Roman" w:eastAsia="Times New Roman" w:hAnsi="Times New Roman" w:cs="Times New Roman"/>
          <w:color w:val="555555"/>
          <w:sz w:val="24"/>
          <w:szCs w:val="24"/>
        </w:rPr>
        <w:t xml:space="preserve">If your enum types contain </w:t>
      </w:r>
      <w:proofErr w:type="gramStart"/>
      <w:r w:rsidRPr="00CA7D2E">
        <w:rPr>
          <w:rFonts w:ascii="Times New Roman" w:eastAsia="Times New Roman" w:hAnsi="Times New Roman" w:cs="Times New Roman"/>
          <w:color w:val="555555"/>
          <w:sz w:val="24"/>
          <w:szCs w:val="24"/>
        </w:rPr>
        <w:t>a lot constants</w:t>
      </w:r>
      <w:proofErr w:type="gramEnd"/>
      <w:r w:rsidRPr="00CA7D2E">
        <w:rPr>
          <w:rFonts w:ascii="Times New Roman" w:eastAsia="Times New Roman" w:hAnsi="Times New Roman" w:cs="Times New Roman"/>
          <w:color w:val="555555"/>
          <w:sz w:val="24"/>
          <w:szCs w:val="24"/>
        </w:rPr>
        <w:t xml:space="preserve"> and you need to check a variable against the values as shown in the previous section, using a switch statement might be a good idea. </w:t>
      </w:r>
    </w:p>
    <w:p w:rsidR="00E64AFA" w:rsidRPr="00CA7D2E" w:rsidRDefault="00E64AFA" w:rsidP="00E64AFA">
      <w:pPr>
        <w:spacing w:after="0" w:line="240" w:lineRule="auto"/>
        <w:rPr>
          <w:rFonts w:ascii="Times New Roman" w:eastAsia="Times New Roman" w:hAnsi="Times New Roman" w:cs="Times New Roman"/>
          <w:color w:val="555555"/>
          <w:sz w:val="24"/>
          <w:szCs w:val="24"/>
        </w:rPr>
      </w:pPr>
      <w:r w:rsidRPr="00CA7D2E">
        <w:rPr>
          <w:rFonts w:ascii="Times New Roman" w:eastAsia="Times New Roman" w:hAnsi="Times New Roman" w:cs="Times New Roman"/>
          <w:color w:val="555555"/>
          <w:sz w:val="24"/>
          <w:szCs w:val="24"/>
        </w:rPr>
        <w:t xml:space="preserve">You can use enums in switch statements like this: </w:t>
      </w:r>
    </w:p>
    <w:p w:rsidR="00E64AFA" w:rsidRPr="00CA7D2E" w:rsidRDefault="00E64AFA" w:rsidP="00E6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55555"/>
          <w:sz w:val="24"/>
          <w:szCs w:val="24"/>
        </w:rPr>
      </w:pPr>
      <w:r w:rsidRPr="00CA7D2E">
        <w:rPr>
          <w:rFonts w:ascii="Times New Roman" w:eastAsia="Times New Roman" w:hAnsi="Times New Roman" w:cs="Times New Roman"/>
          <w:color w:val="555555"/>
          <w:sz w:val="24"/>
          <w:szCs w:val="24"/>
        </w:rPr>
        <w:t>Level level = ...  //assign some Level constant to it</w:t>
      </w:r>
    </w:p>
    <w:p w:rsidR="00E64AFA" w:rsidRPr="00CA7D2E" w:rsidRDefault="00E64AFA" w:rsidP="00E6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55555"/>
          <w:sz w:val="24"/>
          <w:szCs w:val="24"/>
        </w:rPr>
      </w:pPr>
    </w:p>
    <w:p w:rsidR="00E64AFA" w:rsidRPr="00CA7D2E" w:rsidRDefault="00E64AFA" w:rsidP="00E6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55555"/>
          <w:sz w:val="24"/>
          <w:szCs w:val="24"/>
        </w:rPr>
      </w:pPr>
      <w:proofErr w:type="gramStart"/>
      <w:r w:rsidRPr="00CA7D2E">
        <w:rPr>
          <w:rFonts w:ascii="Times New Roman" w:eastAsia="Times New Roman" w:hAnsi="Times New Roman" w:cs="Times New Roman"/>
          <w:color w:val="555555"/>
          <w:sz w:val="24"/>
          <w:szCs w:val="24"/>
        </w:rPr>
        <w:t>switch</w:t>
      </w:r>
      <w:proofErr w:type="gramEnd"/>
      <w:r w:rsidRPr="00CA7D2E">
        <w:rPr>
          <w:rFonts w:ascii="Times New Roman" w:eastAsia="Times New Roman" w:hAnsi="Times New Roman" w:cs="Times New Roman"/>
          <w:color w:val="555555"/>
          <w:sz w:val="24"/>
          <w:szCs w:val="24"/>
        </w:rPr>
        <w:t xml:space="preserve"> (level) {</w:t>
      </w:r>
    </w:p>
    <w:p w:rsidR="00E64AFA" w:rsidRPr="00CA7D2E" w:rsidRDefault="00E64AFA" w:rsidP="00E6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55555"/>
          <w:sz w:val="24"/>
          <w:szCs w:val="24"/>
        </w:rPr>
      </w:pPr>
      <w:proofErr w:type="gramStart"/>
      <w:r w:rsidRPr="00CA7D2E">
        <w:rPr>
          <w:rFonts w:ascii="Times New Roman" w:eastAsia="Times New Roman" w:hAnsi="Times New Roman" w:cs="Times New Roman"/>
          <w:color w:val="555555"/>
          <w:sz w:val="24"/>
          <w:szCs w:val="24"/>
        </w:rPr>
        <w:t>case</w:t>
      </w:r>
      <w:proofErr w:type="gramEnd"/>
      <w:r w:rsidRPr="00CA7D2E">
        <w:rPr>
          <w:rFonts w:ascii="Times New Roman" w:eastAsia="Times New Roman" w:hAnsi="Times New Roman" w:cs="Times New Roman"/>
          <w:color w:val="555555"/>
          <w:sz w:val="24"/>
          <w:szCs w:val="24"/>
        </w:rPr>
        <w:t xml:space="preserve"> HIGH   : ...; break;</w:t>
      </w:r>
    </w:p>
    <w:p w:rsidR="00E64AFA" w:rsidRPr="00CA7D2E" w:rsidRDefault="00E64AFA" w:rsidP="00E6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55555"/>
          <w:sz w:val="24"/>
          <w:szCs w:val="24"/>
        </w:rPr>
      </w:pPr>
      <w:proofErr w:type="gramStart"/>
      <w:r w:rsidRPr="00CA7D2E">
        <w:rPr>
          <w:rFonts w:ascii="Times New Roman" w:eastAsia="Times New Roman" w:hAnsi="Times New Roman" w:cs="Times New Roman"/>
          <w:color w:val="555555"/>
          <w:sz w:val="24"/>
          <w:szCs w:val="24"/>
        </w:rPr>
        <w:t>case</w:t>
      </w:r>
      <w:proofErr w:type="gramEnd"/>
      <w:r w:rsidRPr="00CA7D2E">
        <w:rPr>
          <w:rFonts w:ascii="Times New Roman" w:eastAsia="Times New Roman" w:hAnsi="Times New Roman" w:cs="Times New Roman"/>
          <w:color w:val="555555"/>
          <w:sz w:val="24"/>
          <w:szCs w:val="24"/>
        </w:rPr>
        <w:t xml:space="preserve"> MEDIUM : ...; break;</w:t>
      </w:r>
    </w:p>
    <w:p w:rsidR="00E64AFA" w:rsidRPr="00CA7D2E" w:rsidRDefault="00E64AFA" w:rsidP="00E6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55555"/>
          <w:sz w:val="24"/>
          <w:szCs w:val="24"/>
        </w:rPr>
      </w:pPr>
      <w:proofErr w:type="gramStart"/>
      <w:r w:rsidRPr="00CA7D2E">
        <w:rPr>
          <w:rFonts w:ascii="Times New Roman" w:eastAsia="Times New Roman" w:hAnsi="Times New Roman" w:cs="Times New Roman"/>
          <w:color w:val="555555"/>
          <w:sz w:val="24"/>
          <w:szCs w:val="24"/>
        </w:rPr>
        <w:t>case</w:t>
      </w:r>
      <w:proofErr w:type="gramEnd"/>
      <w:r w:rsidRPr="00CA7D2E">
        <w:rPr>
          <w:rFonts w:ascii="Times New Roman" w:eastAsia="Times New Roman" w:hAnsi="Times New Roman" w:cs="Times New Roman"/>
          <w:color w:val="555555"/>
          <w:sz w:val="24"/>
          <w:szCs w:val="24"/>
        </w:rPr>
        <w:t xml:space="preserve"> LOW    : ...; break;</w:t>
      </w:r>
    </w:p>
    <w:p w:rsidR="00E64AFA" w:rsidRPr="00CA7D2E" w:rsidRDefault="00E64AFA" w:rsidP="00E6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55555"/>
          <w:sz w:val="24"/>
          <w:szCs w:val="24"/>
        </w:rPr>
      </w:pPr>
      <w:r w:rsidRPr="00CA7D2E">
        <w:rPr>
          <w:rFonts w:ascii="Times New Roman" w:eastAsia="Times New Roman" w:hAnsi="Times New Roman" w:cs="Times New Roman"/>
          <w:color w:val="555555"/>
          <w:sz w:val="24"/>
          <w:szCs w:val="24"/>
        </w:rPr>
        <w:t>}</w:t>
      </w:r>
    </w:p>
    <w:p w:rsidR="00E64AFA" w:rsidRPr="00CA7D2E" w:rsidRDefault="00E64AFA" w:rsidP="00E64AFA">
      <w:pPr>
        <w:spacing w:after="0" w:line="240" w:lineRule="auto"/>
        <w:rPr>
          <w:rFonts w:ascii="Times New Roman" w:eastAsia="Times New Roman" w:hAnsi="Times New Roman" w:cs="Times New Roman"/>
          <w:color w:val="555555"/>
          <w:sz w:val="24"/>
          <w:szCs w:val="24"/>
        </w:rPr>
      </w:pPr>
      <w:r w:rsidRPr="00CA7D2E">
        <w:rPr>
          <w:rFonts w:ascii="Times New Roman" w:eastAsia="Times New Roman" w:hAnsi="Times New Roman" w:cs="Times New Roman"/>
          <w:color w:val="555555"/>
          <w:sz w:val="24"/>
          <w:szCs w:val="24"/>
        </w:rPr>
        <w:t xml:space="preserve">Replace the ... with the code to execute if the level variable matches the given Level constant value. The code could be a simple Java operation, a method call etc. </w:t>
      </w:r>
    </w:p>
    <w:p w:rsidR="00E64AFA" w:rsidRPr="00CA7D2E" w:rsidRDefault="00E64AFA" w:rsidP="00E64AFA">
      <w:pPr>
        <w:spacing w:after="0" w:line="240" w:lineRule="auto"/>
        <w:rPr>
          <w:rFonts w:ascii="Times New Roman" w:eastAsia="Times New Roman" w:hAnsi="Times New Roman" w:cs="Times New Roman"/>
          <w:color w:val="555555"/>
          <w:sz w:val="24"/>
          <w:szCs w:val="24"/>
        </w:rPr>
      </w:pPr>
    </w:p>
    <w:p w:rsidR="00E64AFA" w:rsidRPr="00CA7D2E" w:rsidRDefault="00E64AFA" w:rsidP="00E64AFA">
      <w:pPr>
        <w:spacing w:after="0" w:line="240" w:lineRule="auto"/>
        <w:outlineLvl w:val="1"/>
        <w:rPr>
          <w:rFonts w:ascii="Times New Roman" w:eastAsia="Times New Roman" w:hAnsi="Times New Roman" w:cs="Times New Roman"/>
          <w:b/>
          <w:bCs/>
          <w:color w:val="404040"/>
          <w:sz w:val="28"/>
          <w:szCs w:val="28"/>
        </w:rPr>
      </w:pPr>
      <w:bookmarkStart w:id="75" w:name="enum-iteration"/>
      <w:bookmarkEnd w:id="75"/>
      <w:r w:rsidRPr="00CA7D2E">
        <w:rPr>
          <w:rFonts w:ascii="Times New Roman" w:eastAsia="Times New Roman" w:hAnsi="Times New Roman" w:cs="Times New Roman"/>
          <w:b/>
          <w:bCs/>
          <w:color w:val="404040"/>
          <w:sz w:val="28"/>
          <w:szCs w:val="28"/>
        </w:rPr>
        <w:t>Enum Iteration</w:t>
      </w:r>
    </w:p>
    <w:p w:rsidR="00E64AFA" w:rsidRPr="00CA7D2E" w:rsidRDefault="00E64AFA" w:rsidP="00E64AFA">
      <w:pPr>
        <w:spacing w:after="0" w:line="240" w:lineRule="auto"/>
        <w:rPr>
          <w:rFonts w:ascii="Times New Roman" w:eastAsia="Times New Roman" w:hAnsi="Times New Roman" w:cs="Times New Roman"/>
          <w:color w:val="555555"/>
          <w:sz w:val="24"/>
          <w:szCs w:val="24"/>
        </w:rPr>
      </w:pPr>
      <w:r w:rsidRPr="00CA7D2E">
        <w:rPr>
          <w:rFonts w:ascii="Times New Roman" w:eastAsia="Times New Roman" w:hAnsi="Times New Roman" w:cs="Times New Roman"/>
          <w:color w:val="555555"/>
          <w:sz w:val="24"/>
          <w:szCs w:val="24"/>
        </w:rPr>
        <w:t xml:space="preserve">You can obtain an array of all the possible values of an enum type by calling its static </w:t>
      </w:r>
      <w:proofErr w:type="gramStart"/>
      <w:r w:rsidRPr="00CA7D2E">
        <w:rPr>
          <w:rFonts w:ascii="Times New Roman" w:eastAsia="Times New Roman" w:hAnsi="Times New Roman" w:cs="Times New Roman"/>
          <w:color w:val="555555"/>
          <w:sz w:val="24"/>
          <w:szCs w:val="24"/>
        </w:rPr>
        <w:t>values(</w:t>
      </w:r>
      <w:proofErr w:type="gramEnd"/>
      <w:r w:rsidRPr="00CA7D2E">
        <w:rPr>
          <w:rFonts w:ascii="Times New Roman" w:eastAsia="Times New Roman" w:hAnsi="Times New Roman" w:cs="Times New Roman"/>
          <w:color w:val="555555"/>
          <w:sz w:val="24"/>
          <w:szCs w:val="24"/>
        </w:rPr>
        <w:t xml:space="preserve">) method. All enum types get a static </w:t>
      </w:r>
      <w:proofErr w:type="gramStart"/>
      <w:r w:rsidRPr="00CA7D2E">
        <w:rPr>
          <w:rFonts w:ascii="Times New Roman" w:eastAsia="Times New Roman" w:hAnsi="Times New Roman" w:cs="Times New Roman"/>
          <w:color w:val="555555"/>
          <w:sz w:val="24"/>
          <w:szCs w:val="24"/>
        </w:rPr>
        <w:t>values(</w:t>
      </w:r>
      <w:proofErr w:type="gramEnd"/>
      <w:r w:rsidRPr="00CA7D2E">
        <w:rPr>
          <w:rFonts w:ascii="Times New Roman" w:eastAsia="Times New Roman" w:hAnsi="Times New Roman" w:cs="Times New Roman"/>
          <w:color w:val="555555"/>
          <w:sz w:val="24"/>
          <w:szCs w:val="24"/>
        </w:rPr>
        <w:t xml:space="preserve">) method automatically by the Java compiler. Here is an example: </w:t>
      </w:r>
    </w:p>
    <w:p w:rsidR="00E64AFA" w:rsidRPr="00CA7D2E" w:rsidRDefault="00E64AFA" w:rsidP="00E6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55555"/>
          <w:sz w:val="24"/>
          <w:szCs w:val="24"/>
        </w:rPr>
      </w:pPr>
      <w:proofErr w:type="gramStart"/>
      <w:r w:rsidRPr="00CA7D2E">
        <w:rPr>
          <w:rFonts w:ascii="Times New Roman" w:eastAsia="Times New Roman" w:hAnsi="Times New Roman" w:cs="Times New Roman"/>
          <w:color w:val="555555"/>
          <w:sz w:val="24"/>
          <w:szCs w:val="24"/>
        </w:rPr>
        <w:t>for</w:t>
      </w:r>
      <w:proofErr w:type="gramEnd"/>
      <w:r w:rsidRPr="00CA7D2E">
        <w:rPr>
          <w:rFonts w:ascii="Times New Roman" w:eastAsia="Times New Roman" w:hAnsi="Times New Roman" w:cs="Times New Roman"/>
          <w:color w:val="555555"/>
          <w:sz w:val="24"/>
          <w:szCs w:val="24"/>
        </w:rPr>
        <w:t xml:space="preserve"> (Level level : Level.values()) {</w:t>
      </w:r>
    </w:p>
    <w:p w:rsidR="00E64AFA" w:rsidRPr="00CA7D2E" w:rsidRDefault="00E64AFA" w:rsidP="00E6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55555"/>
          <w:sz w:val="24"/>
          <w:szCs w:val="24"/>
        </w:rPr>
      </w:pPr>
      <w:proofErr w:type="gramStart"/>
      <w:r w:rsidRPr="00CA7D2E">
        <w:rPr>
          <w:rFonts w:ascii="Times New Roman" w:eastAsia="Times New Roman" w:hAnsi="Times New Roman" w:cs="Times New Roman"/>
          <w:color w:val="555555"/>
          <w:sz w:val="24"/>
          <w:szCs w:val="24"/>
        </w:rPr>
        <w:t>System.out.println(</w:t>
      </w:r>
      <w:proofErr w:type="gramEnd"/>
      <w:r w:rsidRPr="00CA7D2E">
        <w:rPr>
          <w:rFonts w:ascii="Times New Roman" w:eastAsia="Times New Roman" w:hAnsi="Times New Roman" w:cs="Times New Roman"/>
          <w:color w:val="555555"/>
          <w:sz w:val="24"/>
          <w:szCs w:val="24"/>
        </w:rPr>
        <w:t>level);</w:t>
      </w:r>
    </w:p>
    <w:p w:rsidR="00E64AFA" w:rsidRPr="00CA7D2E" w:rsidRDefault="00E64AFA" w:rsidP="00E6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55555"/>
          <w:sz w:val="24"/>
          <w:szCs w:val="24"/>
        </w:rPr>
      </w:pPr>
      <w:r w:rsidRPr="00CA7D2E">
        <w:rPr>
          <w:rFonts w:ascii="Times New Roman" w:eastAsia="Times New Roman" w:hAnsi="Times New Roman" w:cs="Times New Roman"/>
          <w:color w:val="555555"/>
          <w:sz w:val="24"/>
          <w:szCs w:val="24"/>
        </w:rPr>
        <w:t>}</w:t>
      </w:r>
    </w:p>
    <w:p w:rsidR="00E64AFA" w:rsidRPr="00CA7D2E" w:rsidRDefault="00E64AFA" w:rsidP="00E64AFA">
      <w:pPr>
        <w:spacing w:after="0" w:line="240" w:lineRule="auto"/>
        <w:rPr>
          <w:rFonts w:ascii="Times New Roman" w:eastAsia="Times New Roman" w:hAnsi="Times New Roman" w:cs="Times New Roman"/>
          <w:color w:val="555555"/>
          <w:sz w:val="24"/>
          <w:szCs w:val="24"/>
        </w:rPr>
      </w:pPr>
      <w:r w:rsidRPr="00CA7D2E">
        <w:rPr>
          <w:rFonts w:ascii="Times New Roman" w:eastAsia="Times New Roman" w:hAnsi="Times New Roman" w:cs="Times New Roman"/>
          <w:color w:val="555555"/>
          <w:sz w:val="24"/>
          <w:szCs w:val="24"/>
        </w:rPr>
        <w:t xml:space="preserve">Running this code would print out all the enum values. Here is the output: </w:t>
      </w:r>
    </w:p>
    <w:p w:rsidR="00E64AFA" w:rsidRPr="00CA7D2E" w:rsidRDefault="00E64AFA" w:rsidP="00E6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55555"/>
          <w:sz w:val="24"/>
          <w:szCs w:val="24"/>
        </w:rPr>
      </w:pPr>
      <w:r w:rsidRPr="00CA7D2E">
        <w:rPr>
          <w:rFonts w:ascii="Times New Roman" w:eastAsia="Times New Roman" w:hAnsi="Times New Roman" w:cs="Times New Roman"/>
          <w:color w:val="555555"/>
          <w:sz w:val="24"/>
          <w:szCs w:val="24"/>
        </w:rPr>
        <w:t>HIGH</w:t>
      </w:r>
    </w:p>
    <w:p w:rsidR="00E64AFA" w:rsidRPr="00CA7D2E" w:rsidRDefault="00E64AFA" w:rsidP="00E6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55555"/>
          <w:sz w:val="24"/>
          <w:szCs w:val="24"/>
        </w:rPr>
      </w:pPr>
      <w:r w:rsidRPr="00CA7D2E">
        <w:rPr>
          <w:rFonts w:ascii="Times New Roman" w:eastAsia="Times New Roman" w:hAnsi="Times New Roman" w:cs="Times New Roman"/>
          <w:color w:val="555555"/>
          <w:sz w:val="24"/>
          <w:szCs w:val="24"/>
        </w:rPr>
        <w:t>MEDIUM</w:t>
      </w:r>
    </w:p>
    <w:p w:rsidR="00E64AFA" w:rsidRPr="00CA7D2E" w:rsidRDefault="00E64AFA" w:rsidP="00E6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55555"/>
          <w:sz w:val="24"/>
          <w:szCs w:val="24"/>
        </w:rPr>
      </w:pPr>
      <w:r w:rsidRPr="00CA7D2E">
        <w:rPr>
          <w:rFonts w:ascii="Times New Roman" w:eastAsia="Times New Roman" w:hAnsi="Times New Roman" w:cs="Times New Roman"/>
          <w:color w:val="555555"/>
          <w:sz w:val="24"/>
          <w:szCs w:val="24"/>
        </w:rPr>
        <w:t>LOW</w:t>
      </w:r>
    </w:p>
    <w:p w:rsidR="00E64AFA" w:rsidRPr="00CA7D2E" w:rsidRDefault="00E64AFA" w:rsidP="00E64AFA">
      <w:pPr>
        <w:spacing w:after="0" w:line="240" w:lineRule="auto"/>
        <w:rPr>
          <w:rFonts w:ascii="Times New Roman" w:eastAsia="Times New Roman" w:hAnsi="Times New Roman" w:cs="Times New Roman"/>
          <w:color w:val="555555"/>
          <w:sz w:val="24"/>
          <w:szCs w:val="24"/>
        </w:rPr>
      </w:pPr>
      <w:r w:rsidRPr="00CA7D2E">
        <w:rPr>
          <w:rFonts w:ascii="Times New Roman" w:eastAsia="Times New Roman" w:hAnsi="Times New Roman" w:cs="Times New Roman"/>
          <w:color w:val="555555"/>
          <w:sz w:val="24"/>
          <w:szCs w:val="24"/>
        </w:rPr>
        <w:t xml:space="preserve">Notice how the names of the constants themselves are printed out. </w:t>
      </w:r>
    </w:p>
    <w:p w:rsidR="00E64AFA" w:rsidRPr="00CA7D2E" w:rsidRDefault="00E64AFA" w:rsidP="00E64AFA">
      <w:pPr>
        <w:spacing w:after="0" w:line="240" w:lineRule="auto"/>
        <w:rPr>
          <w:rFonts w:ascii="Times New Roman" w:eastAsia="Times New Roman" w:hAnsi="Times New Roman" w:cs="Times New Roman"/>
          <w:color w:val="555555"/>
          <w:sz w:val="24"/>
          <w:szCs w:val="24"/>
        </w:rPr>
      </w:pPr>
    </w:p>
    <w:p w:rsidR="00E64AFA" w:rsidRPr="00CA7D2E" w:rsidRDefault="00E64AFA" w:rsidP="00E64AFA">
      <w:pPr>
        <w:spacing w:after="0" w:line="240" w:lineRule="auto"/>
        <w:outlineLvl w:val="1"/>
        <w:rPr>
          <w:rFonts w:ascii="Times New Roman" w:eastAsia="Times New Roman" w:hAnsi="Times New Roman" w:cs="Times New Roman"/>
          <w:b/>
          <w:bCs/>
          <w:color w:val="404040"/>
          <w:sz w:val="28"/>
          <w:szCs w:val="28"/>
        </w:rPr>
      </w:pPr>
      <w:bookmarkStart w:id="76" w:name="enum-fields"/>
      <w:bookmarkEnd w:id="76"/>
      <w:r w:rsidRPr="00CA7D2E">
        <w:rPr>
          <w:rFonts w:ascii="Times New Roman" w:eastAsia="Times New Roman" w:hAnsi="Times New Roman" w:cs="Times New Roman"/>
          <w:b/>
          <w:bCs/>
          <w:color w:val="404040"/>
          <w:sz w:val="28"/>
          <w:szCs w:val="28"/>
        </w:rPr>
        <w:lastRenderedPageBreak/>
        <w:t>Enum Fields</w:t>
      </w:r>
    </w:p>
    <w:p w:rsidR="00E64AFA" w:rsidRPr="00CA7D2E" w:rsidRDefault="00E64AFA" w:rsidP="00E64AFA">
      <w:pPr>
        <w:spacing w:after="0" w:line="240" w:lineRule="auto"/>
        <w:rPr>
          <w:rFonts w:ascii="Times New Roman" w:eastAsia="Times New Roman" w:hAnsi="Times New Roman" w:cs="Times New Roman"/>
          <w:color w:val="555555"/>
          <w:sz w:val="24"/>
          <w:szCs w:val="24"/>
        </w:rPr>
      </w:pPr>
      <w:r w:rsidRPr="00CA7D2E">
        <w:rPr>
          <w:rFonts w:ascii="Times New Roman" w:eastAsia="Times New Roman" w:hAnsi="Times New Roman" w:cs="Times New Roman"/>
          <w:color w:val="555555"/>
          <w:sz w:val="24"/>
          <w:szCs w:val="24"/>
        </w:rPr>
        <w:t xml:space="preserve">You can add fields to an enum. Thus, each constant value gets these fields. The field values must be supplied to the constructor of the enum when defining the constants. Here is an example: </w:t>
      </w:r>
    </w:p>
    <w:p w:rsidR="00E64AFA" w:rsidRPr="00CA7D2E" w:rsidRDefault="00E64AFA" w:rsidP="00E6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55555"/>
          <w:sz w:val="24"/>
          <w:szCs w:val="24"/>
        </w:rPr>
      </w:pPr>
      <w:proofErr w:type="gramStart"/>
      <w:r w:rsidRPr="00CA7D2E">
        <w:rPr>
          <w:rFonts w:ascii="Times New Roman" w:eastAsia="Times New Roman" w:hAnsi="Times New Roman" w:cs="Times New Roman"/>
          <w:color w:val="555555"/>
          <w:sz w:val="24"/>
          <w:szCs w:val="24"/>
        </w:rPr>
        <w:t>publicenum</w:t>
      </w:r>
      <w:proofErr w:type="gramEnd"/>
      <w:r w:rsidRPr="00CA7D2E">
        <w:rPr>
          <w:rFonts w:ascii="Times New Roman" w:eastAsia="Times New Roman" w:hAnsi="Times New Roman" w:cs="Times New Roman"/>
          <w:color w:val="555555"/>
          <w:sz w:val="24"/>
          <w:szCs w:val="24"/>
        </w:rPr>
        <w:t xml:space="preserve"> Level {</w:t>
      </w:r>
    </w:p>
    <w:p w:rsidR="00E64AFA" w:rsidRPr="00CA7D2E" w:rsidRDefault="00E64AFA" w:rsidP="00E6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55555"/>
          <w:sz w:val="24"/>
          <w:szCs w:val="24"/>
        </w:rPr>
      </w:pPr>
      <w:proofErr w:type="gramStart"/>
      <w:r w:rsidRPr="00CA7D2E">
        <w:rPr>
          <w:rFonts w:ascii="Times New Roman" w:eastAsia="Times New Roman" w:hAnsi="Times New Roman" w:cs="Times New Roman"/>
          <w:color w:val="555555"/>
          <w:sz w:val="24"/>
          <w:szCs w:val="24"/>
        </w:rPr>
        <w:t>HIGH  (</w:t>
      </w:r>
      <w:proofErr w:type="gramEnd"/>
      <w:r w:rsidRPr="00CA7D2E">
        <w:rPr>
          <w:rFonts w:ascii="Times New Roman" w:eastAsia="Times New Roman" w:hAnsi="Times New Roman" w:cs="Times New Roman"/>
          <w:color w:val="555555"/>
          <w:sz w:val="24"/>
          <w:szCs w:val="24"/>
        </w:rPr>
        <w:t>3),  //calls constructor with value 3</w:t>
      </w:r>
    </w:p>
    <w:p w:rsidR="00E64AFA" w:rsidRPr="00CA7D2E" w:rsidRDefault="00E64AFA" w:rsidP="00E6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55555"/>
          <w:sz w:val="24"/>
          <w:szCs w:val="24"/>
        </w:rPr>
      </w:pPr>
      <w:proofErr w:type="gramStart"/>
      <w:r w:rsidRPr="00CA7D2E">
        <w:rPr>
          <w:rFonts w:ascii="Times New Roman" w:eastAsia="Times New Roman" w:hAnsi="Times New Roman" w:cs="Times New Roman"/>
          <w:color w:val="555555"/>
          <w:sz w:val="24"/>
          <w:szCs w:val="24"/>
        </w:rPr>
        <w:t>MEDIUM(</w:t>
      </w:r>
      <w:proofErr w:type="gramEnd"/>
      <w:r w:rsidRPr="00CA7D2E">
        <w:rPr>
          <w:rFonts w:ascii="Times New Roman" w:eastAsia="Times New Roman" w:hAnsi="Times New Roman" w:cs="Times New Roman"/>
          <w:color w:val="555555"/>
          <w:sz w:val="24"/>
          <w:szCs w:val="24"/>
        </w:rPr>
        <w:t>2),  //calls constructor with value 2</w:t>
      </w:r>
    </w:p>
    <w:p w:rsidR="00E64AFA" w:rsidRPr="00CA7D2E" w:rsidRDefault="00E64AFA" w:rsidP="00E6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55555"/>
          <w:sz w:val="24"/>
          <w:szCs w:val="24"/>
        </w:rPr>
      </w:pPr>
      <w:r w:rsidRPr="00CA7D2E">
        <w:rPr>
          <w:rFonts w:ascii="Times New Roman" w:eastAsia="Times New Roman" w:hAnsi="Times New Roman" w:cs="Times New Roman"/>
          <w:color w:val="555555"/>
          <w:sz w:val="24"/>
          <w:szCs w:val="24"/>
        </w:rPr>
        <w:t xml:space="preserve">    LOW   (1)   //calls constructor with value 1</w:t>
      </w:r>
    </w:p>
    <w:p w:rsidR="00E64AFA" w:rsidRPr="00CA7D2E" w:rsidRDefault="00E64AFA" w:rsidP="00E6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55555"/>
          <w:sz w:val="24"/>
          <w:szCs w:val="24"/>
        </w:rPr>
      </w:pPr>
      <w:r w:rsidRPr="00CA7D2E">
        <w:rPr>
          <w:rFonts w:ascii="Times New Roman" w:eastAsia="Times New Roman" w:hAnsi="Times New Roman" w:cs="Times New Roman"/>
          <w:color w:val="555555"/>
          <w:sz w:val="24"/>
          <w:szCs w:val="24"/>
        </w:rPr>
        <w:t xml:space="preserve">    ; // semicolon needed when fields / methods follow</w:t>
      </w:r>
    </w:p>
    <w:p w:rsidR="00E64AFA" w:rsidRPr="00CA7D2E" w:rsidRDefault="00E64AFA" w:rsidP="00E6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55555"/>
          <w:sz w:val="24"/>
          <w:szCs w:val="24"/>
        </w:rPr>
      </w:pPr>
    </w:p>
    <w:p w:rsidR="00E64AFA" w:rsidRPr="00CA7D2E" w:rsidRDefault="00E64AFA" w:rsidP="00E6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55555"/>
          <w:sz w:val="24"/>
          <w:szCs w:val="24"/>
        </w:rPr>
      </w:pPr>
    </w:p>
    <w:p w:rsidR="00E64AFA" w:rsidRPr="00CA7D2E" w:rsidRDefault="00E64AFA" w:rsidP="00E6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55555"/>
          <w:sz w:val="24"/>
          <w:szCs w:val="24"/>
        </w:rPr>
      </w:pPr>
      <w:proofErr w:type="gramStart"/>
      <w:r w:rsidRPr="00CA7D2E">
        <w:rPr>
          <w:rFonts w:ascii="Times New Roman" w:eastAsia="Times New Roman" w:hAnsi="Times New Roman" w:cs="Times New Roman"/>
          <w:color w:val="555555"/>
          <w:sz w:val="24"/>
          <w:szCs w:val="24"/>
        </w:rPr>
        <w:t>private</w:t>
      </w:r>
      <w:proofErr w:type="gramEnd"/>
      <w:r w:rsidRPr="00CA7D2E">
        <w:rPr>
          <w:rFonts w:ascii="Times New Roman" w:eastAsia="Times New Roman" w:hAnsi="Times New Roman" w:cs="Times New Roman"/>
          <w:color w:val="555555"/>
          <w:sz w:val="24"/>
          <w:szCs w:val="24"/>
        </w:rPr>
        <w:t xml:space="preserve"> final intlevelCode;</w:t>
      </w:r>
    </w:p>
    <w:p w:rsidR="00E64AFA" w:rsidRPr="00CA7D2E" w:rsidRDefault="00E64AFA" w:rsidP="00E6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55555"/>
          <w:sz w:val="24"/>
          <w:szCs w:val="24"/>
        </w:rPr>
      </w:pPr>
    </w:p>
    <w:p w:rsidR="00E64AFA" w:rsidRPr="00CA7D2E" w:rsidRDefault="00E64AFA" w:rsidP="00E6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55555"/>
          <w:sz w:val="24"/>
          <w:szCs w:val="24"/>
        </w:rPr>
      </w:pPr>
      <w:proofErr w:type="gramStart"/>
      <w:r w:rsidRPr="00CA7D2E">
        <w:rPr>
          <w:rFonts w:ascii="Times New Roman" w:eastAsia="Times New Roman" w:hAnsi="Times New Roman" w:cs="Times New Roman"/>
          <w:color w:val="555555"/>
          <w:sz w:val="24"/>
          <w:szCs w:val="24"/>
        </w:rPr>
        <w:t>public</w:t>
      </w:r>
      <w:proofErr w:type="gramEnd"/>
      <w:r w:rsidRPr="00CA7D2E">
        <w:rPr>
          <w:rFonts w:ascii="Times New Roman" w:eastAsia="Times New Roman" w:hAnsi="Times New Roman" w:cs="Times New Roman"/>
          <w:color w:val="555555"/>
          <w:sz w:val="24"/>
          <w:szCs w:val="24"/>
        </w:rPr>
        <w:t xml:space="preserve"> Level(intlevelCode) {</w:t>
      </w:r>
    </w:p>
    <w:p w:rsidR="00E64AFA" w:rsidRPr="00CA7D2E" w:rsidRDefault="00E64AFA" w:rsidP="00E6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55555"/>
          <w:sz w:val="24"/>
          <w:szCs w:val="24"/>
        </w:rPr>
      </w:pPr>
      <w:r w:rsidRPr="00CA7D2E">
        <w:rPr>
          <w:rFonts w:ascii="Times New Roman" w:eastAsia="Times New Roman" w:hAnsi="Times New Roman" w:cs="Times New Roman"/>
          <w:color w:val="555555"/>
          <w:sz w:val="24"/>
          <w:szCs w:val="24"/>
        </w:rPr>
        <w:t>this.levelCode = levelCode;</w:t>
      </w:r>
    </w:p>
    <w:p w:rsidR="00E64AFA" w:rsidRPr="00CA7D2E" w:rsidRDefault="00E64AFA" w:rsidP="00E6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55555"/>
          <w:sz w:val="24"/>
          <w:szCs w:val="24"/>
        </w:rPr>
      </w:pPr>
      <w:r w:rsidRPr="00CA7D2E">
        <w:rPr>
          <w:rFonts w:ascii="Times New Roman" w:eastAsia="Times New Roman" w:hAnsi="Times New Roman" w:cs="Times New Roman"/>
          <w:color w:val="555555"/>
          <w:sz w:val="24"/>
          <w:szCs w:val="24"/>
        </w:rPr>
        <w:t xml:space="preserve">    }</w:t>
      </w:r>
    </w:p>
    <w:p w:rsidR="00E64AFA" w:rsidRPr="00CA7D2E" w:rsidRDefault="00E64AFA" w:rsidP="00E6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55555"/>
          <w:sz w:val="24"/>
          <w:szCs w:val="24"/>
        </w:rPr>
      </w:pPr>
      <w:r w:rsidRPr="00CA7D2E">
        <w:rPr>
          <w:rFonts w:ascii="Times New Roman" w:eastAsia="Times New Roman" w:hAnsi="Times New Roman" w:cs="Times New Roman"/>
          <w:color w:val="555555"/>
          <w:sz w:val="24"/>
          <w:szCs w:val="24"/>
        </w:rPr>
        <w:t>}</w:t>
      </w:r>
    </w:p>
    <w:p w:rsidR="00E64AFA" w:rsidRPr="00CA7D2E" w:rsidRDefault="00E64AFA" w:rsidP="00E6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55555"/>
          <w:sz w:val="24"/>
          <w:szCs w:val="24"/>
        </w:rPr>
      </w:pPr>
    </w:p>
    <w:p w:rsidR="00E64AFA" w:rsidRPr="00CA7D2E" w:rsidRDefault="00E64AFA" w:rsidP="00E64AFA">
      <w:pPr>
        <w:spacing w:after="0" w:line="240" w:lineRule="auto"/>
        <w:outlineLvl w:val="1"/>
        <w:rPr>
          <w:rFonts w:ascii="Times New Roman" w:eastAsia="Times New Roman" w:hAnsi="Times New Roman" w:cs="Times New Roman"/>
          <w:b/>
          <w:bCs/>
          <w:color w:val="404040"/>
          <w:sz w:val="28"/>
          <w:szCs w:val="28"/>
        </w:rPr>
      </w:pPr>
      <w:bookmarkStart w:id="77" w:name="enum-methods"/>
      <w:bookmarkEnd w:id="77"/>
      <w:r w:rsidRPr="00CA7D2E">
        <w:rPr>
          <w:rFonts w:ascii="Times New Roman" w:eastAsia="Times New Roman" w:hAnsi="Times New Roman" w:cs="Times New Roman"/>
          <w:b/>
          <w:bCs/>
          <w:color w:val="404040"/>
          <w:sz w:val="28"/>
          <w:szCs w:val="28"/>
        </w:rPr>
        <w:t>Enum Methods</w:t>
      </w:r>
    </w:p>
    <w:p w:rsidR="00E64AFA" w:rsidRPr="00CA7D2E" w:rsidRDefault="00E64AFA" w:rsidP="00E64AFA">
      <w:pPr>
        <w:spacing w:after="0" w:line="240" w:lineRule="auto"/>
        <w:rPr>
          <w:rFonts w:ascii="Times New Roman" w:eastAsia="Times New Roman" w:hAnsi="Times New Roman" w:cs="Times New Roman"/>
          <w:color w:val="555555"/>
          <w:sz w:val="24"/>
          <w:szCs w:val="24"/>
        </w:rPr>
      </w:pPr>
      <w:r w:rsidRPr="00CA7D2E">
        <w:rPr>
          <w:rFonts w:ascii="Times New Roman" w:eastAsia="Times New Roman" w:hAnsi="Times New Roman" w:cs="Times New Roman"/>
          <w:color w:val="555555"/>
          <w:sz w:val="24"/>
          <w:szCs w:val="24"/>
        </w:rPr>
        <w:t xml:space="preserve">You can add methods to an enum too. Here is an example: </w:t>
      </w:r>
    </w:p>
    <w:p w:rsidR="00E64AFA" w:rsidRPr="00CA7D2E" w:rsidRDefault="00E64AFA" w:rsidP="00E6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55555"/>
          <w:sz w:val="24"/>
          <w:szCs w:val="24"/>
        </w:rPr>
      </w:pPr>
      <w:proofErr w:type="gramStart"/>
      <w:r w:rsidRPr="00CA7D2E">
        <w:rPr>
          <w:rFonts w:ascii="Times New Roman" w:eastAsia="Times New Roman" w:hAnsi="Times New Roman" w:cs="Times New Roman"/>
          <w:color w:val="555555"/>
          <w:sz w:val="24"/>
          <w:szCs w:val="24"/>
        </w:rPr>
        <w:t>publicenum</w:t>
      </w:r>
      <w:proofErr w:type="gramEnd"/>
      <w:r w:rsidRPr="00CA7D2E">
        <w:rPr>
          <w:rFonts w:ascii="Times New Roman" w:eastAsia="Times New Roman" w:hAnsi="Times New Roman" w:cs="Times New Roman"/>
          <w:color w:val="555555"/>
          <w:sz w:val="24"/>
          <w:szCs w:val="24"/>
        </w:rPr>
        <w:t xml:space="preserve"> Level {</w:t>
      </w:r>
    </w:p>
    <w:p w:rsidR="00E64AFA" w:rsidRPr="00CA7D2E" w:rsidRDefault="00E64AFA" w:rsidP="00E6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55555"/>
          <w:sz w:val="24"/>
          <w:szCs w:val="24"/>
        </w:rPr>
      </w:pPr>
      <w:proofErr w:type="gramStart"/>
      <w:r w:rsidRPr="00CA7D2E">
        <w:rPr>
          <w:rFonts w:ascii="Times New Roman" w:eastAsia="Times New Roman" w:hAnsi="Times New Roman" w:cs="Times New Roman"/>
          <w:color w:val="555555"/>
          <w:sz w:val="24"/>
          <w:szCs w:val="24"/>
        </w:rPr>
        <w:t>HIGH  (</w:t>
      </w:r>
      <w:proofErr w:type="gramEnd"/>
      <w:r w:rsidRPr="00CA7D2E">
        <w:rPr>
          <w:rFonts w:ascii="Times New Roman" w:eastAsia="Times New Roman" w:hAnsi="Times New Roman" w:cs="Times New Roman"/>
          <w:color w:val="555555"/>
          <w:sz w:val="24"/>
          <w:szCs w:val="24"/>
        </w:rPr>
        <w:t>3),  //calls constructor with value 3</w:t>
      </w:r>
    </w:p>
    <w:p w:rsidR="00E64AFA" w:rsidRPr="00CA7D2E" w:rsidRDefault="00E64AFA" w:rsidP="00E6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55555"/>
          <w:sz w:val="24"/>
          <w:szCs w:val="24"/>
        </w:rPr>
      </w:pPr>
      <w:proofErr w:type="gramStart"/>
      <w:r w:rsidRPr="00CA7D2E">
        <w:rPr>
          <w:rFonts w:ascii="Times New Roman" w:eastAsia="Times New Roman" w:hAnsi="Times New Roman" w:cs="Times New Roman"/>
          <w:color w:val="555555"/>
          <w:sz w:val="24"/>
          <w:szCs w:val="24"/>
        </w:rPr>
        <w:t>MEDIUM(</w:t>
      </w:r>
      <w:proofErr w:type="gramEnd"/>
      <w:r w:rsidRPr="00CA7D2E">
        <w:rPr>
          <w:rFonts w:ascii="Times New Roman" w:eastAsia="Times New Roman" w:hAnsi="Times New Roman" w:cs="Times New Roman"/>
          <w:color w:val="555555"/>
          <w:sz w:val="24"/>
          <w:szCs w:val="24"/>
        </w:rPr>
        <w:t>2),  //calls constructor with value 2</w:t>
      </w:r>
    </w:p>
    <w:p w:rsidR="00E64AFA" w:rsidRPr="00CA7D2E" w:rsidRDefault="00E64AFA" w:rsidP="00E6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55555"/>
          <w:sz w:val="24"/>
          <w:szCs w:val="24"/>
        </w:rPr>
      </w:pPr>
      <w:r w:rsidRPr="00CA7D2E">
        <w:rPr>
          <w:rFonts w:ascii="Times New Roman" w:eastAsia="Times New Roman" w:hAnsi="Times New Roman" w:cs="Times New Roman"/>
          <w:color w:val="555555"/>
          <w:sz w:val="24"/>
          <w:szCs w:val="24"/>
        </w:rPr>
        <w:t xml:space="preserve">    LOW   (1)   //calls constructor with value 1</w:t>
      </w:r>
    </w:p>
    <w:p w:rsidR="00E64AFA" w:rsidRPr="00CA7D2E" w:rsidRDefault="00E64AFA" w:rsidP="00E6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55555"/>
          <w:sz w:val="24"/>
          <w:szCs w:val="24"/>
        </w:rPr>
      </w:pPr>
      <w:r w:rsidRPr="00CA7D2E">
        <w:rPr>
          <w:rFonts w:ascii="Times New Roman" w:eastAsia="Times New Roman" w:hAnsi="Times New Roman" w:cs="Times New Roman"/>
          <w:color w:val="555555"/>
          <w:sz w:val="24"/>
          <w:szCs w:val="24"/>
        </w:rPr>
        <w:t xml:space="preserve">    ; // semicolon needed when fields / methods follow</w:t>
      </w:r>
    </w:p>
    <w:p w:rsidR="00E64AFA" w:rsidRPr="00CA7D2E" w:rsidRDefault="00E64AFA" w:rsidP="00E6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55555"/>
          <w:sz w:val="24"/>
          <w:szCs w:val="24"/>
        </w:rPr>
      </w:pPr>
    </w:p>
    <w:p w:rsidR="00E64AFA" w:rsidRPr="00CA7D2E" w:rsidRDefault="00E64AFA" w:rsidP="00E6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55555"/>
          <w:sz w:val="24"/>
          <w:szCs w:val="24"/>
        </w:rPr>
      </w:pPr>
    </w:p>
    <w:p w:rsidR="00E64AFA" w:rsidRPr="00CA7D2E" w:rsidRDefault="00E64AFA" w:rsidP="00E6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55555"/>
          <w:sz w:val="24"/>
          <w:szCs w:val="24"/>
        </w:rPr>
      </w:pPr>
      <w:proofErr w:type="gramStart"/>
      <w:r w:rsidRPr="00CA7D2E">
        <w:rPr>
          <w:rFonts w:ascii="Times New Roman" w:eastAsia="Times New Roman" w:hAnsi="Times New Roman" w:cs="Times New Roman"/>
          <w:color w:val="555555"/>
          <w:sz w:val="24"/>
          <w:szCs w:val="24"/>
        </w:rPr>
        <w:t>private</w:t>
      </w:r>
      <w:proofErr w:type="gramEnd"/>
      <w:r w:rsidRPr="00CA7D2E">
        <w:rPr>
          <w:rFonts w:ascii="Times New Roman" w:eastAsia="Times New Roman" w:hAnsi="Times New Roman" w:cs="Times New Roman"/>
          <w:color w:val="555555"/>
          <w:sz w:val="24"/>
          <w:szCs w:val="24"/>
        </w:rPr>
        <w:t xml:space="preserve"> final intlevelCode;</w:t>
      </w:r>
    </w:p>
    <w:p w:rsidR="00E64AFA" w:rsidRPr="00CA7D2E" w:rsidRDefault="00E64AFA" w:rsidP="00E6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55555"/>
          <w:sz w:val="24"/>
          <w:szCs w:val="24"/>
        </w:rPr>
      </w:pPr>
    </w:p>
    <w:p w:rsidR="00E64AFA" w:rsidRPr="00CA7D2E" w:rsidRDefault="00E64AFA" w:rsidP="00E6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55555"/>
          <w:sz w:val="24"/>
          <w:szCs w:val="24"/>
        </w:rPr>
      </w:pPr>
      <w:proofErr w:type="gramStart"/>
      <w:r w:rsidRPr="00CA7D2E">
        <w:rPr>
          <w:rFonts w:ascii="Times New Roman" w:eastAsia="Times New Roman" w:hAnsi="Times New Roman" w:cs="Times New Roman"/>
          <w:color w:val="555555"/>
          <w:sz w:val="24"/>
          <w:szCs w:val="24"/>
        </w:rPr>
        <w:t>Level(</w:t>
      </w:r>
      <w:proofErr w:type="gramEnd"/>
      <w:r w:rsidRPr="00CA7D2E">
        <w:rPr>
          <w:rFonts w:ascii="Times New Roman" w:eastAsia="Times New Roman" w:hAnsi="Times New Roman" w:cs="Times New Roman"/>
          <w:color w:val="555555"/>
          <w:sz w:val="24"/>
          <w:szCs w:val="24"/>
        </w:rPr>
        <w:t>intlevelCode) {</w:t>
      </w:r>
    </w:p>
    <w:p w:rsidR="00E64AFA" w:rsidRPr="00CA7D2E" w:rsidRDefault="00E64AFA" w:rsidP="00E6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55555"/>
          <w:sz w:val="24"/>
          <w:szCs w:val="24"/>
        </w:rPr>
      </w:pPr>
      <w:r w:rsidRPr="00CA7D2E">
        <w:rPr>
          <w:rFonts w:ascii="Times New Roman" w:eastAsia="Times New Roman" w:hAnsi="Times New Roman" w:cs="Times New Roman"/>
          <w:color w:val="555555"/>
          <w:sz w:val="24"/>
          <w:szCs w:val="24"/>
        </w:rPr>
        <w:t>this.levelCode = levelCode;</w:t>
      </w:r>
    </w:p>
    <w:p w:rsidR="00E64AFA" w:rsidRPr="00CA7D2E" w:rsidRDefault="00E64AFA" w:rsidP="00E6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55555"/>
          <w:sz w:val="24"/>
          <w:szCs w:val="24"/>
        </w:rPr>
      </w:pPr>
      <w:r w:rsidRPr="00CA7D2E">
        <w:rPr>
          <w:rFonts w:ascii="Times New Roman" w:eastAsia="Times New Roman" w:hAnsi="Times New Roman" w:cs="Times New Roman"/>
          <w:color w:val="555555"/>
          <w:sz w:val="24"/>
          <w:szCs w:val="24"/>
        </w:rPr>
        <w:t xml:space="preserve">    }</w:t>
      </w:r>
    </w:p>
    <w:p w:rsidR="00E64AFA" w:rsidRPr="00CA7D2E" w:rsidRDefault="00E64AFA" w:rsidP="00E6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555555"/>
          <w:sz w:val="24"/>
          <w:szCs w:val="24"/>
        </w:rPr>
      </w:pPr>
    </w:p>
    <w:p w:rsidR="00E64AFA" w:rsidRPr="00CA7D2E" w:rsidRDefault="00E64AFA" w:rsidP="00E6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555555"/>
          <w:sz w:val="24"/>
          <w:szCs w:val="24"/>
        </w:rPr>
      </w:pPr>
      <w:proofErr w:type="gramStart"/>
      <w:r w:rsidRPr="00CA7D2E">
        <w:rPr>
          <w:rFonts w:ascii="Times New Roman" w:eastAsia="Times New Roman" w:hAnsi="Times New Roman" w:cs="Times New Roman"/>
          <w:b/>
          <w:bCs/>
          <w:color w:val="555555"/>
          <w:sz w:val="24"/>
          <w:szCs w:val="24"/>
        </w:rPr>
        <w:t>publicintgetLevelCode(</w:t>
      </w:r>
      <w:proofErr w:type="gramEnd"/>
      <w:r w:rsidRPr="00CA7D2E">
        <w:rPr>
          <w:rFonts w:ascii="Times New Roman" w:eastAsia="Times New Roman" w:hAnsi="Times New Roman" w:cs="Times New Roman"/>
          <w:b/>
          <w:bCs/>
          <w:color w:val="555555"/>
          <w:sz w:val="24"/>
          <w:szCs w:val="24"/>
        </w:rPr>
        <w:t>) {</w:t>
      </w:r>
    </w:p>
    <w:p w:rsidR="00E64AFA" w:rsidRPr="00CA7D2E" w:rsidRDefault="00E64AFA" w:rsidP="00E6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555555"/>
          <w:sz w:val="24"/>
          <w:szCs w:val="24"/>
        </w:rPr>
      </w:pPr>
      <w:r w:rsidRPr="00CA7D2E">
        <w:rPr>
          <w:rFonts w:ascii="Times New Roman" w:eastAsia="Times New Roman" w:hAnsi="Times New Roman" w:cs="Times New Roman"/>
          <w:b/>
          <w:bCs/>
          <w:color w:val="555555"/>
          <w:sz w:val="24"/>
          <w:szCs w:val="24"/>
        </w:rPr>
        <w:t>returnthis.levelCode;</w:t>
      </w:r>
    </w:p>
    <w:p w:rsidR="00E64AFA" w:rsidRPr="00CA7D2E" w:rsidRDefault="00E64AFA" w:rsidP="00E6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555555"/>
          <w:sz w:val="24"/>
          <w:szCs w:val="24"/>
        </w:rPr>
      </w:pPr>
      <w:r w:rsidRPr="00CA7D2E">
        <w:rPr>
          <w:rFonts w:ascii="Times New Roman" w:eastAsia="Times New Roman" w:hAnsi="Times New Roman" w:cs="Times New Roman"/>
          <w:b/>
          <w:bCs/>
          <w:color w:val="555555"/>
          <w:sz w:val="24"/>
          <w:szCs w:val="24"/>
        </w:rPr>
        <w:t xml:space="preserve">        }</w:t>
      </w:r>
    </w:p>
    <w:p w:rsidR="00E64AFA" w:rsidRPr="00CA7D2E" w:rsidRDefault="00E64AFA" w:rsidP="00E6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55555"/>
          <w:sz w:val="24"/>
          <w:szCs w:val="24"/>
        </w:rPr>
      </w:pPr>
    </w:p>
    <w:p w:rsidR="00E64AFA" w:rsidRPr="00CA7D2E" w:rsidRDefault="00E64AFA" w:rsidP="00E6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55555"/>
          <w:sz w:val="24"/>
          <w:szCs w:val="24"/>
        </w:rPr>
      </w:pPr>
      <w:r w:rsidRPr="00CA7D2E">
        <w:rPr>
          <w:rFonts w:ascii="Times New Roman" w:eastAsia="Times New Roman" w:hAnsi="Times New Roman" w:cs="Times New Roman"/>
          <w:color w:val="555555"/>
          <w:sz w:val="24"/>
          <w:szCs w:val="24"/>
        </w:rPr>
        <w:t>}</w:t>
      </w:r>
    </w:p>
    <w:p w:rsidR="00E64AFA" w:rsidRPr="00CA7D2E" w:rsidRDefault="00E64AFA" w:rsidP="00E64AFA">
      <w:pPr>
        <w:spacing w:after="0" w:line="240" w:lineRule="auto"/>
        <w:rPr>
          <w:rFonts w:ascii="Times New Roman" w:eastAsia="Times New Roman" w:hAnsi="Times New Roman" w:cs="Times New Roman"/>
          <w:color w:val="555555"/>
          <w:sz w:val="24"/>
          <w:szCs w:val="24"/>
        </w:rPr>
      </w:pPr>
      <w:r w:rsidRPr="00CA7D2E">
        <w:rPr>
          <w:rFonts w:ascii="Times New Roman" w:eastAsia="Times New Roman" w:hAnsi="Times New Roman" w:cs="Times New Roman"/>
          <w:color w:val="555555"/>
          <w:sz w:val="24"/>
          <w:szCs w:val="24"/>
        </w:rPr>
        <w:t xml:space="preserve">You call en enum method via a reference to one of the constant values. Here is an example: </w:t>
      </w:r>
    </w:p>
    <w:p w:rsidR="00E64AFA" w:rsidRPr="00CA7D2E" w:rsidRDefault="00E64AFA" w:rsidP="00E6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55555"/>
          <w:sz w:val="24"/>
          <w:szCs w:val="24"/>
        </w:rPr>
      </w:pPr>
      <w:r w:rsidRPr="00CA7D2E">
        <w:rPr>
          <w:rFonts w:ascii="Times New Roman" w:eastAsia="Times New Roman" w:hAnsi="Times New Roman" w:cs="Times New Roman"/>
          <w:color w:val="555555"/>
          <w:sz w:val="24"/>
          <w:szCs w:val="24"/>
        </w:rPr>
        <w:t>Level level = Level.HIGH;</w:t>
      </w:r>
    </w:p>
    <w:p w:rsidR="00E64AFA" w:rsidRPr="00CA7D2E" w:rsidRDefault="00E64AFA" w:rsidP="00E6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55555"/>
          <w:sz w:val="24"/>
          <w:szCs w:val="24"/>
        </w:rPr>
      </w:pPr>
    </w:p>
    <w:p w:rsidR="00E64AFA" w:rsidRPr="00CA7D2E" w:rsidRDefault="00E64AFA" w:rsidP="00E6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55555"/>
          <w:sz w:val="24"/>
          <w:szCs w:val="24"/>
        </w:rPr>
      </w:pPr>
      <w:proofErr w:type="gramStart"/>
      <w:r w:rsidRPr="00CA7D2E">
        <w:rPr>
          <w:rFonts w:ascii="Times New Roman" w:eastAsia="Times New Roman" w:hAnsi="Times New Roman" w:cs="Times New Roman"/>
          <w:color w:val="555555"/>
          <w:sz w:val="24"/>
          <w:szCs w:val="24"/>
        </w:rPr>
        <w:t>System.out.println(</w:t>
      </w:r>
      <w:proofErr w:type="gramEnd"/>
      <w:r w:rsidRPr="00CA7D2E">
        <w:rPr>
          <w:rFonts w:ascii="Times New Roman" w:eastAsia="Times New Roman" w:hAnsi="Times New Roman" w:cs="Times New Roman"/>
          <w:color w:val="555555"/>
          <w:sz w:val="24"/>
          <w:szCs w:val="24"/>
        </w:rPr>
        <w:t>level.getLevelCode());</w:t>
      </w:r>
    </w:p>
    <w:p w:rsidR="00E64AFA" w:rsidRPr="00CA7D2E" w:rsidRDefault="00E64AFA" w:rsidP="00E64AFA">
      <w:pPr>
        <w:spacing w:after="0" w:line="240" w:lineRule="auto"/>
        <w:rPr>
          <w:rFonts w:ascii="Times New Roman" w:eastAsia="Times New Roman" w:hAnsi="Times New Roman" w:cs="Times New Roman"/>
          <w:color w:val="555555"/>
          <w:sz w:val="24"/>
          <w:szCs w:val="24"/>
        </w:rPr>
      </w:pPr>
      <w:r w:rsidRPr="00CA7D2E">
        <w:rPr>
          <w:rFonts w:ascii="Times New Roman" w:eastAsia="Times New Roman" w:hAnsi="Times New Roman" w:cs="Times New Roman"/>
          <w:color w:val="555555"/>
          <w:sz w:val="24"/>
          <w:szCs w:val="24"/>
        </w:rPr>
        <w:t xml:space="preserve">This code would print out the value 3 which is the value of the levelCode field for the constant HIGH. </w:t>
      </w:r>
    </w:p>
    <w:p w:rsidR="00E64AFA" w:rsidRPr="00CA7D2E" w:rsidRDefault="00E64AFA" w:rsidP="00E64AFA">
      <w:pPr>
        <w:spacing w:after="0" w:line="240" w:lineRule="auto"/>
        <w:rPr>
          <w:rFonts w:ascii="Times New Roman" w:eastAsia="Times New Roman" w:hAnsi="Times New Roman" w:cs="Times New Roman"/>
          <w:color w:val="555555"/>
          <w:sz w:val="24"/>
          <w:szCs w:val="24"/>
        </w:rPr>
      </w:pPr>
      <w:r w:rsidRPr="00CA7D2E">
        <w:rPr>
          <w:rFonts w:ascii="Times New Roman" w:eastAsia="Times New Roman" w:hAnsi="Times New Roman" w:cs="Times New Roman"/>
          <w:color w:val="555555"/>
          <w:sz w:val="24"/>
          <w:szCs w:val="24"/>
        </w:rPr>
        <w:t xml:space="preserve">You are not restricted to simple getter and setter methods. You can also create methods that make calculations based on the field values of the enum constant. If your fields are not declared </w:t>
      </w:r>
      <w:r w:rsidRPr="00CA7D2E">
        <w:rPr>
          <w:rFonts w:ascii="Times New Roman" w:eastAsia="Times New Roman" w:hAnsi="Times New Roman" w:cs="Times New Roman"/>
          <w:color w:val="555555"/>
          <w:sz w:val="24"/>
          <w:szCs w:val="24"/>
        </w:rPr>
        <w:lastRenderedPageBreak/>
        <w:t xml:space="preserve">final you can even modify the values of the fields (although that may not be so good an idea, considering that the enums are supposed to be constants). </w:t>
      </w:r>
    </w:p>
    <w:p w:rsidR="00E64AFA" w:rsidRPr="00CA7D2E" w:rsidRDefault="00E64AFA" w:rsidP="00E64AFA">
      <w:pPr>
        <w:spacing w:after="0" w:line="240" w:lineRule="auto"/>
        <w:rPr>
          <w:rFonts w:ascii="Times New Roman" w:eastAsia="Times New Roman" w:hAnsi="Times New Roman" w:cs="Times New Roman"/>
          <w:color w:val="555555"/>
          <w:sz w:val="24"/>
          <w:szCs w:val="24"/>
        </w:rPr>
      </w:pPr>
    </w:p>
    <w:p w:rsidR="00E64AFA" w:rsidRPr="00CA7D2E" w:rsidRDefault="00E64AFA" w:rsidP="00E64AFA">
      <w:pPr>
        <w:spacing w:after="0" w:line="240" w:lineRule="auto"/>
        <w:outlineLvl w:val="1"/>
        <w:rPr>
          <w:rFonts w:ascii="Times New Roman" w:eastAsia="Times New Roman" w:hAnsi="Times New Roman" w:cs="Times New Roman"/>
          <w:b/>
          <w:bCs/>
          <w:color w:val="404040"/>
          <w:sz w:val="28"/>
          <w:szCs w:val="28"/>
        </w:rPr>
      </w:pPr>
      <w:bookmarkStart w:id="78" w:name="enum-misc-details"/>
      <w:bookmarkEnd w:id="78"/>
      <w:r w:rsidRPr="00CA7D2E">
        <w:rPr>
          <w:rFonts w:ascii="Times New Roman" w:eastAsia="Times New Roman" w:hAnsi="Times New Roman" w:cs="Times New Roman"/>
          <w:b/>
          <w:bCs/>
          <w:color w:val="404040"/>
          <w:sz w:val="28"/>
          <w:szCs w:val="28"/>
        </w:rPr>
        <w:t>Enum Miscellaneous Details</w:t>
      </w:r>
    </w:p>
    <w:p w:rsidR="00E64AFA" w:rsidRPr="00CA7D2E" w:rsidRDefault="00E64AFA" w:rsidP="00E64AFA">
      <w:pPr>
        <w:spacing w:after="0" w:line="240" w:lineRule="auto"/>
        <w:rPr>
          <w:rFonts w:ascii="Times New Roman" w:eastAsia="Times New Roman" w:hAnsi="Times New Roman" w:cs="Times New Roman"/>
          <w:color w:val="555555"/>
          <w:sz w:val="24"/>
          <w:szCs w:val="24"/>
        </w:rPr>
      </w:pPr>
      <w:r w:rsidRPr="00CA7D2E">
        <w:rPr>
          <w:rFonts w:ascii="Times New Roman" w:eastAsia="Times New Roman" w:hAnsi="Times New Roman" w:cs="Times New Roman"/>
          <w:color w:val="555555"/>
          <w:sz w:val="24"/>
          <w:szCs w:val="24"/>
        </w:rPr>
        <w:t xml:space="preserve">Enums extend the java.lang.Enum class implicitly, so your enum types cannot extend another class. </w:t>
      </w:r>
    </w:p>
    <w:p w:rsidR="00E64AFA" w:rsidRPr="00CA7D2E" w:rsidRDefault="00E64AFA" w:rsidP="00E64AFA">
      <w:pPr>
        <w:spacing w:after="0" w:line="240" w:lineRule="auto"/>
        <w:rPr>
          <w:rFonts w:ascii="Times New Roman" w:eastAsia="Times New Roman" w:hAnsi="Times New Roman" w:cs="Times New Roman"/>
          <w:color w:val="555555"/>
          <w:sz w:val="24"/>
          <w:szCs w:val="24"/>
        </w:rPr>
      </w:pPr>
      <w:proofErr w:type="gramStart"/>
      <w:r w:rsidRPr="00CA7D2E">
        <w:rPr>
          <w:rFonts w:ascii="Times New Roman" w:eastAsia="Times New Roman" w:hAnsi="Times New Roman" w:cs="Times New Roman"/>
          <w:color w:val="555555"/>
          <w:sz w:val="24"/>
          <w:szCs w:val="24"/>
        </w:rPr>
        <w:t>when</w:t>
      </w:r>
      <w:proofErr w:type="gramEnd"/>
      <w:r w:rsidRPr="00CA7D2E">
        <w:rPr>
          <w:rFonts w:ascii="Times New Roman" w:eastAsia="Times New Roman" w:hAnsi="Times New Roman" w:cs="Times New Roman"/>
          <w:color w:val="555555"/>
          <w:sz w:val="24"/>
          <w:szCs w:val="24"/>
        </w:rPr>
        <w:t xml:space="preserve"> an enum contain fields and methods, the definition of fields and methods must always come </w:t>
      </w:r>
      <w:r w:rsidRPr="00CA7D2E">
        <w:rPr>
          <w:rFonts w:ascii="Times New Roman" w:eastAsia="Times New Roman" w:hAnsi="Times New Roman" w:cs="Times New Roman"/>
          <w:i/>
          <w:iCs/>
          <w:color w:val="555555"/>
          <w:sz w:val="24"/>
          <w:szCs w:val="24"/>
        </w:rPr>
        <w:t>after</w:t>
      </w:r>
      <w:r w:rsidRPr="00CA7D2E">
        <w:rPr>
          <w:rFonts w:ascii="Times New Roman" w:eastAsia="Times New Roman" w:hAnsi="Times New Roman" w:cs="Times New Roman"/>
          <w:color w:val="555555"/>
          <w:sz w:val="24"/>
          <w:szCs w:val="24"/>
        </w:rPr>
        <w:t xml:space="preserve"> the list of constants in the enum. Additionally, the list of constants must be terminated by a semicolon; </w:t>
      </w:r>
    </w:p>
    <w:p w:rsidR="009E22FA" w:rsidRPr="00CA7D2E" w:rsidRDefault="009E22FA">
      <w:pPr>
        <w:rPr>
          <w:rFonts w:ascii="Times New Roman" w:hAnsi="Times New Roman" w:cs="Times New Roman"/>
        </w:rPr>
      </w:pPr>
    </w:p>
    <w:p w:rsidR="0076586A" w:rsidRPr="00CA7D2E" w:rsidRDefault="0076586A">
      <w:pPr>
        <w:rPr>
          <w:rFonts w:ascii="Times New Roman" w:hAnsi="Times New Roman" w:cs="Times New Roman"/>
        </w:rPr>
      </w:pPr>
    </w:p>
    <w:p w:rsidR="0076586A" w:rsidRPr="00CA7D2E" w:rsidRDefault="0076586A">
      <w:pPr>
        <w:rPr>
          <w:rFonts w:ascii="Times New Roman" w:hAnsi="Times New Roman" w:cs="Times New Roman"/>
        </w:rPr>
      </w:pPr>
    </w:p>
    <w:p w:rsidR="0076586A" w:rsidRPr="00CA7D2E" w:rsidRDefault="0076586A">
      <w:pPr>
        <w:rPr>
          <w:rFonts w:ascii="Times New Roman" w:hAnsi="Times New Roman" w:cs="Times New Roman"/>
        </w:rPr>
      </w:pPr>
    </w:p>
    <w:p w:rsidR="0076586A" w:rsidRPr="00CA7D2E" w:rsidRDefault="0076586A">
      <w:pPr>
        <w:rPr>
          <w:rFonts w:ascii="Times New Roman" w:hAnsi="Times New Roman" w:cs="Times New Roman"/>
        </w:rPr>
      </w:pPr>
    </w:p>
    <w:p w:rsidR="0076586A" w:rsidRPr="00CA7D2E" w:rsidRDefault="0076586A">
      <w:pPr>
        <w:rPr>
          <w:rFonts w:ascii="Times New Roman" w:hAnsi="Times New Roman" w:cs="Times New Roman"/>
        </w:rPr>
      </w:pPr>
    </w:p>
    <w:p w:rsidR="0076586A" w:rsidRPr="00CA7D2E" w:rsidRDefault="0076586A">
      <w:pPr>
        <w:rPr>
          <w:rFonts w:ascii="Times New Roman" w:hAnsi="Times New Roman" w:cs="Times New Roman"/>
        </w:rPr>
      </w:pPr>
    </w:p>
    <w:p w:rsidR="001911F8" w:rsidRPr="00CA7D2E" w:rsidRDefault="001911F8" w:rsidP="0076586A">
      <w:pPr>
        <w:jc w:val="center"/>
        <w:rPr>
          <w:rFonts w:ascii="Times New Roman" w:hAnsi="Times New Roman" w:cs="Times New Roman"/>
          <w:b/>
          <w:sz w:val="36"/>
        </w:rPr>
      </w:pPr>
    </w:p>
    <w:p w:rsidR="001911F8" w:rsidRPr="00CA7D2E" w:rsidRDefault="001911F8" w:rsidP="0076586A">
      <w:pPr>
        <w:jc w:val="center"/>
        <w:rPr>
          <w:rFonts w:ascii="Times New Roman" w:hAnsi="Times New Roman" w:cs="Times New Roman"/>
          <w:b/>
          <w:sz w:val="36"/>
        </w:rPr>
      </w:pPr>
    </w:p>
    <w:p w:rsidR="001911F8" w:rsidRPr="00CA7D2E" w:rsidRDefault="001911F8" w:rsidP="0076586A">
      <w:pPr>
        <w:jc w:val="center"/>
        <w:rPr>
          <w:rFonts w:ascii="Times New Roman" w:hAnsi="Times New Roman" w:cs="Times New Roman"/>
          <w:b/>
          <w:sz w:val="36"/>
        </w:rPr>
      </w:pPr>
    </w:p>
    <w:p w:rsidR="000B1736" w:rsidRPr="00CA7D2E" w:rsidRDefault="000B1736" w:rsidP="000B1736">
      <w:pPr>
        <w:pStyle w:val="Heading2"/>
        <w:shd w:val="clear" w:color="auto" w:fill="FFFFFF"/>
        <w:spacing w:line="360" w:lineRule="atLeast"/>
        <w:rPr>
          <w:color w:val="000000"/>
          <w:sz w:val="34"/>
        </w:rPr>
      </w:pPr>
      <w:bookmarkStart w:id="79" w:name="checked-or-unchecked-exceptions"/>
      <w:bookmarkEnd w:id="79"/>
      <w:r w:rsidRPr="00CA7D2E">
        <w:rPr>
          <w:rStyle w:val="Hyperlink"/>
          <w:b w:val="0"/>
          <w:bCs w:val="0"/>
          <w:sz w:val="34"/>
          <w:u w:val="single"/>
        </w:rPr>
        <w:t>Difference between Checked vs Unchecked Exception in Java</w:t>
      </w:r>
    </w:p>
    <w:p w:rsidR="000B1736" w:rsidRPr="00CA7D2E" w:rsidRDefault="000B1736" w:rsidP="000B1736">
      <w:pPr>
        <w:pStyle w:val="Heading3"/>
        <w:shd w:val="clear" w:color="auto" w:fill="FFFFFF"/>
        <w:spacing w:line="360" w:lineRule="atLeast"/>
        <w:rPr>
          <w:rFonts w:ascii="Times New Roman" w:hAnsi="Times New Roman" w:cs="Times New Roman"/>
          <w:color w:val="000000"/>
        </w:rPr>
      </w:pPr>
      <w:r w:rsidRPr="00CA7D2E">
        <w:rPr>
          <w:rStyle w:val="Hyperlink"/>
          <w:rFonts w:ascii="Times New Roman" w:hAnsi="Times New Roman" w:cs="Times New Roman"/>
          <w:b w:val="0"/>
          <w:bCs w:val="0"/>
          <w:color w:val="000000"/>
          <w:u w:val="single"/>
        </w:rPr>
        <w:t>What is Checked Exception in Java?</w:t>
      </w:r>
    </w:p>
    <w:p w:rsidR="000B1736" w:rsidRPr="00CA7D2E" w:rsidRDefault="000B1736" w:rsidP="000B1736">
      <w:pPr>
        <w:shd w:val="clear" w:color="auto" w:fill="FFFFFF"/>
        <w:spacing w:line="360" w:lineRule="atLeast"/>
        <w:rPr>
          <w:rFonts w:ascii="Times New Roman" w:hAnsi="Times New Roman" w:cs="Times New Roman"/>
          <w:color w:val="000000"/>
        </w:rPr>
      </w:pPr>
      <w:r w:rsidRPr="00CA7D2E">
        <w:rPr>
          <w:rStyle w:val="Hyperlink"/>
          <w:rFonts w:ascii="Times New Roman" w:hAnsi="Times New Roman" w:cs="Times New Roman"/>
          <w:b/>
          <w:color w:val="000000"/>
          <w:sz w:val="18"/>
          <w:szCs w:val="18"/>
        </w:rPr>
        <w:t>Checked Exception in Java</w:t>
      </w:r>
      <w:r w:rsidRPr="00CA7D2E">
        <w:rPr>
          <w:rStyle w:val="Hyperlink"/>
          <w:rFonts w:ascii="Times New Roman" w:hAnsi="Times New Roman" w:cs="Times New Roman"/>
          <w:color w:val="000000"/>
          <w:sz w:val="18"/>
          <w:szCs w:val="18"/>
        </w:rPr>
        <w:t xml:space="preserve"> is all those Exception which requires being catches and handled during </w:t>
      </w:r>
      <w:hyperlink r:id="rId14" w:history="1">
        <w:r w:rsidRPr="00CA7D2E">
          <w:rPr>
            <w:rStyle w:val="Hyperlink"/>
            <w:rFonts w:ascii="Times New Roman" w:hAnsi="Times New Roman" w:cs="Times New Roman"/>
            <w:color w:val="0066CC"/>
            <w:sz w:val="18"/>
            <w:szCs w:val="18"/>
            <w:u w:val="single"/>
          </w:rPr>
          <w:t>compile time</w:t>
        </w:r>
      </w:hyperlink>
      <w:r w:rsidRPr="00CA7D2E">
        <w:rPr>
          <w:rStyle w:val="Hyperlink"/>
          <w:rFonts w:ascii="Times New Roman" w:hAnsi="Times New Roman" w:cs="Times New Roman"/>
          <w:color w:val="000000"/>
          <w:sz w:val="18"/>
          <w:szCs w:val="18"/>
        </w:rPr>
        <w:t xml:space="preserve">. If Compiler doesn’t see try or catch block handling a Checked Exception, it throws Compilation error. Now Which Exception is checked Exception and Why Checked Exception are introduced in first place? All the Exception which are direct sub Class of Exception but not inherit RuntimeExceptionare Checked Exception. </w:t>
      </w:r>
    </w:p>
    <w:p w:rsidR="000B1736" w:rsidRPr="00CA7D2E" w:rsidRDefault="000B1736" w:rsidP="000B1736">
      <w:pPr>
        <w:shd w:val="clear" w:color="auto" w:fill="FFFFFF"/>
        <w:spacing w:line="360" w:lineRule="atLeast"/>
        <w:rPr>
          <w:rFonts w:ascii="Times New Roman" w:hAnsi="Times New Roman" w:cs="Times New Roman"/>
          <w:color w:val="000000"/>
        </w:rPr>
      </w:pPr>
    </w:p>
    <w:p w:rsidR="000B1736" w:rsidRPr="00CA7D2E" w:rsidRDefault="000B1736" w:rsidP="000B1736">
      <w:pPr>
        <w:shd w:val="clear" w:color="auto" w:fill="FFFFFF"/>
        <w:spacing w:line="360" w:lineRule="atLeast"/>
        <w:rPr>
          <w:rFonts w:ascii="Times New Roman" w:hAnsi="Times New Roman" w:cs="Times New Roman"/>
          <w:color w:val="000000"/>
        </w:rPr>
      </w:pPr>
      <w:r w:rsidRPr="00CA7D2E">
        <w:rPr>
          <w:rStyle w:val="Hyperlink"/>
          <w:rFonts w:ascii="Times New Roman" w:hAnsi="Times New Roman" w:cs="Times New Roman"/>
          <w:color w:val="000000"/>
          <w:sz w:val="18"/>
          <w:szCs w:val="18"/>
        </w:rPr>
        <w:t xml:space="preserve">While doing File </w:t>
      </w:r>
      <w:r w:rsidRPr="00CA7D2E">
        <w:rPr>
          <w:rStyle w:val="ilad"/>
          <w:rFonts w:ascii="Times New Roman" w:hAnsi="Times New Roman" w:cs="Times New Roman"/>
          <w:color w:val="000000"/>
          <w:sz w:val="18"/>
          <w:szCs w:val="18"/>
        </w:rPr>
        <w:t>Programming</w:t>
      </w:r>
      <w:r w:rsidRPr="00CA7D2E">
        <w:rPr>
          <w:rStyle w:val="Hyperlink"/>
          <w:rFonts w:ascii="Times New Roman" w:hAnsi="Times New Roman" w:cs="Times New Roman"/>
          <w:color w:val="000000"/>
          <w:sz w:val="18"/>
          <w:szCs w:val="18"/>
        </w:rPr>
        <w:t xml:space="preserve"> in C++ I found that most of the time programmer forgets to close file descriptors , which often result in locking of file on OS level. Since Java is introduced after C++, designers of Java thought to ensure such mistakes are not allowed and resources opened are closed properly. To ensure this they introduced Checked Exception. If you see most of </w:t>
      </w:r>
      <w:hyperlink r:id="rId15" w:history="1">
        <w:r w:rsidRPr="00CA7D2E">
          <w:rPr>
            <w:rStyle w:val="Hyperlink"/>
            <w:rFonts w:ascii="Times New Roman" w:hAnsi="Times New Roman" w:cs="Times New Roman"/>
            <w:color w:val="0066CC"/>
            <w:sz w:val="18"/>
            <w:szCs w:val="18"/>
            <w:u w:val="single"/>
          </w:rPr>
          <w:t>File IO related operation</w:t>
        </w:r>
      </w:hyperlink>
      <w:r w:rsidRPr="00CA7D2E">
        <w:rPr>
          <w:rStyle w:val="Hyperlink"/>
          <w:rFonts w:ascii="Times New Roman" w:hAnsi="Times New Roman" w:cs="Times New Roman"/>
          <w:color w:val="000000"/>
          <w:sz w:val="18"/>
          <w:szCs w:val="18"/>
        </w:rPr>
        <w:t xml:space="preserve"> comes under IOException which is checked one. Though is a special scenario related to Checked Exception but </w:t>
      </w:r>
      <w:r w:rsidRPr="00CA7D2E">
        <w:rPr>
          <w:rStyle w:val="Hyperlink"/>
          <w:rFonts w:ascii="Times New Roman" w:hAnsi="Times New Roman" w:cs="Times New Roman"/>
          <w:color w:val="000000"/>
          <w:sz w:val="18"/>
          <w:szCs w:val="18"/>
        </w:rPr>
        <w:lastRenderedPageBreak/>
        <w:t>you can generalize this as, where Java sees an opportunity of failure more, they ensure that programmer provide recovery strategy or at least handle those scenario gracefully.</w:t>
      </w:r>
    </w:p>
    <w:p w:rsidR="000B1736" w:rsidRPr="00CA7D2E" w:rsidRDefault="000B1736" w:rsidP="000B1736">
      <w:pPr>
        <w:shd w:val="clear" w:color="auto" w:fill="FFFFFF"/>
        <w:spacing w:line="360" w:lineRule="atLeast"/>
        <w:rPr>
          <w:rFonts w:ascii="Times New Roman" w:hAnsi="Times New Roman" w:cs="Times New Roman"/>
          <w:color w:val="000000"/>
        </w:rPr>
      </w:pPr>
    </w:p>
    <w:p w:rsidR="000B1736" w:rsidRPr="00CA7D2E" w:rsidRDefault="000B1736" w:rsidP="000B1736">
      <w:pPr>
        <w:shd w:val="clear" w:color="auto" w:fill="FFFFFF"/>
        <w:spacing w:line="360" w:lineRule="atLeast"/>
        <w:rPr>
          <w:rFonts w:ascii="Times New Roman" w:hAnsi="Times New Roman" w:cs="Times New Roman"/>
          <w:color w:val="000000"/>
        </w:rPr>
      </w:pPr>
      <w:r w:rsidRPr="00CA7D2E">
        <w:rPr>
          <w:rFonts w:ascii="Times New Roman" w:hAnsi="Times New Roman" w:cs="Times New Roman"/>
          <w:color w:val="000000"/>
          <w:sz w:val="20"/>
          <w:szCs w:val="20"/>
        </w:rPr>
        <w:t xml:space="preserve">Since a </w:t>
      </w:r>
      <w:r w:rsidRPr="00CA7D2E">
        <w:rPr>
          <w:rStyle w:val="ilad"/>
          <w:rFonts w:ascii="Times New Roman" w:hAnsi="Times New Roman" w:cs="Times New Roman"/>
          <w:color w:val="000000"/>
          <w:sz w:val="20"/>
          <w:szCs w:val="20"/>
        </w:rPr>
        <w:t>picture</w:t>
      </w:r>
      <w:r w:rsidRPr="00CA7D2E">
        <w:rPr>
          <w:rFonts w:ascii="Times New Roman" w:hAnsi="Times New Roman" w:cs="Times New Roman"/>
          <w:color w:val="000000"/>
          <w:sz w:val="20"/>
          <w:szCs w:val="20"/>
        </w:rPr>
        <w:t xml:space="preserve"> is worth 1000 words I have put together Exception hierarchy in mind </w:t>
      </w:r>
      <w:r w:rsidRPr="00CA7D2E">
        <w:rPr>
          <w:rStyle w:val="ilad"/>
          <w:rFonts w:ascii="Times New Roman" w:hAnsi="Times New Roman" w:cs="Times New Roman"/>
          <w:color w:val="000000"/>
          <w:sz w:val="20"/>
          <w:szCs w:val="20"/>
        </w:rPr>
        <w:t>map</w:t>
      </w:r>
      <w:r w:rsidRPr="00CA7D2E">
        <w:rPr>
          <w:rFonts w:ascii="Times New Roman" w:hAnsi="Times New Roman" w:cs="Times New Roman"/>
          <w:color w:val="000000"/>
          <w:sz w:val="20"/>
          <w:szCs w:val="20"/>
        </w:rPr>
        <w:t xml:space="preserve"> which clearly says which Exceptions are checked and which Exceptions are unchecked.</w:t>
      </w:r>
    </w:p>
    <w:p w:rsidR="000B1736" w:rsidRPr="00CA7D2E" w:rsidRDefault="000B1736" w:rsidP="000B1736">
      <w:pPr>
        <w:shd w:val="clear" w:color="auto" w:fill="FFFFFF"/>
        <w:spacing w:line="360" w:lineRule="atLeast"/>
        <w:jc w:val="center"/>
        <w:rPr>
          <w:rFonts w:ascii="Times New Roman" w:hAnsi="Times New Roman" w:cs="Times New Roman"/>
          <w:color w:val="000000"/>
        </w:rPr>
      </w:pPr>
      <w:r w:rsidRPr="00CA7D2E">
        <w:rPr>
          <w:rFonts w:ascii="Times New Roman" w:hAnsi="Times New Roman" w:cs="Times New Roman"/>
          <w:noProof/>
          <w:color w:val="0066CC"/>
        </w:rPr>
        <w:drawing>
          <wp:inline distT="0" distB="0" distL="0" distR="0">
            <wp:extent cx="6092190" cy="2615565"/>
            <wp:effectExtent l="0" t="0" r="3810" b="0"/>
            <wp:docPr id="3" name="Picture 3" descr="Difference between Checked and Unchecked Exception in Java">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fference between Checked and Unchecked Exception in Java">
                      <a:hlinkClick r:id="rId16"/>
                    </pic:cNvPr>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92190" cy="2615565"/>
                    </a:xfrm>
                    <a:prstGeom prst="rect">
                      <a:avLst/>
                    </a:prstGeom>
                    <a:noFill/>
                    <a:ln>
                      <a:noFill/>
                    </a:ln>
                  </pic:spPr>
                </pic:pic>
              </a:graphicData>
            </a:graphic>
          </wp:inline>
        </w:drawing>
      </w:r>
    </w:p>
    <w:p w:rsidR="000B1736" w:rsidRPr="00CA7D2E" w:rsidRDefault="000B1736" w:rsidP="000B1736">
      <w:pPr>
        <w:shd w:val="clear" w:color="auto" w:fill="FFFFFF"/>
        <w:spacing w:line="360" w:lineRule="atLeast"/>
        <w:rPr>
          <w:rFonts w:ascii="Times New Roman" w:hAnsi="Times New Roman" w:cs="Times New Roman"/>
          <w:color w:val="000000"/>
        </w:rPr>
      </w:pPr>
    </w:p>
    <w:p w:rsidR="000B1736" w:rsidRPr="00CA7D2E" w:rsidRDefault="000B1736" w:rsidP="000B1736">
      <w:pPr>
        <w:shd w:val="clear" w:color="auto" w:fill="FFFFFF"/>
        <w:spacing w:line="360" w:lineRule="atLeast"/>
        <w:rPr>
          <w:rFonts w:ascii="Times New Roman" w:hAnsi="Times New Roman" w:cs="Times New Roman"/>
          <w:color w:val="000000"/>
        </w:rPr>
      </w:pPr>
    </w:p>
    <w:p w:rsidR="000B1736" w:rsidRPr="00CA7D2E" w:rsidRDefault="000B1736" w:rsidP="000B1736">
      <w:pPr>
        <w:pStyle w:val="Heading3"/>
        <w:shd w:val="clear" w:color="auto" w:fill="FFFFFF"/>
        <w:spacing w:line="360" w:lineRule="atLeast"/>
        <w:rPr>
          <w:rFonts w:ascii="Times New Roman" w:hAnsi="Times New Roman" w:cs="Times New Roman"/>
          <w:color w:val="000000"/>
        </w:rPr>
      </w:pPr>
      <w:r w:rsidRPr="00CA7D2E">
        <w:rPr>
          <w:rStyle w:val="Hyperlink"/>
          <w:rFonts w:ascii="Times New Roman" w:hAnsi="Times New Roman" w:cs="Times New Roman"/>
          <w:b w:val="0"/>
          <w:bCs w:val="0"/>
          <w:color w:val="000000"/>
          <w:u w:val="single"/>
        </w:rPr>
        <w:t>When to use Checked Exception in Java</w:t>
      </w:r>
    </w:p>
    <w:p w:rsidR="000B1736" w:rsidRPr="00CA7D2E" w:rsidRDefault="000B1736" w:rsidP="000B1736">
      <w:pPr>
        <w:shd w:val="clear" w:color="auto" w:fill="FFFFFF"/>
        <w:spacing w:line="360" w:lineRule="atLeast"/>
        <w:rPr>
          <w:rFonts w:ascii="Times New Roman" w:hAnsi="Times New Roman" w:cs="Times New Roman"/>
          <w:color w:val="000000"/>
        </w:rPr>
      </w:pPr>
      <w:r w:rsidRPr="00CA7D2E">
        <w:rPr>
          <w:rStyle w:val="Hyperlink"/>
          <w:rFonts w:ascii="Times New Roman" w:hAnsi="Times New Roman" w:cs="Times New Roman"/>
          <w:color w:val="000000"/>
          <w:sz w:val="18"/>
          <w:szCs w:val="18"/>
        </w:rPr>
        <w:t xml:space="preserve">Knowing </w:t>
      </w:r>
      <w:r w:rsidRPr="00CA7D2E">
        <w:rPr>
          <w:rStyle w:val="Hyperlink"/>
          <w:rFonts w:ascii="Times New Roman" w:hAnsi="Times New Roman" w:cs="Times New Roman"/>
          <w:b/>
          <w:color w:val="000000"/>
          <w:sz w:val="18"/>
          <w:szCs w:val="18"/>
        </w:rPr>
        <w:t>Checked Exception</w:t>
      </w:r>
      <w:r w:rsidRPr="00CA7D2E">
        <w:rPr>
          <w:rStyle w:val="Hyperlink"/>
          <w:rFonts w:ascii="Times New Roman" w:hAnsi="Times New Roman" w:cs="Times New Roman"/>
          <w:color w:val="000000"/>
          <w:sz w:val="18"/>
          <w:szCs w:val="18"/>
        </w:rPr>
        <w:t xml:space="preserve"> is not that useful until you know how to use Checked Exception in Java. Java has often been criticized for its Checked Exception strategy, arguments given are that checked Exception adds lot of boiler plate code and makes whole class or function unreadable. Somewhat I agree with this and java also recognize this by introducing </w:t>
      </w:r>
      <w:hyperlink r:id="rId18" w:history="1">
        <w:r w:rsidRPr="00CA7D2E">
          <w:rPr>
            <w:rStyle w:val="Hyperlink"/>
            <w:rFonts w:ascii="Times New Roman" w:hAnsi="Times New Roman" w:cs="Times New Roman"/>
            <w:color w:val="0066CC"/>
            <w:sz w:val="18"/>
            <w:szCs w:val="18"/>
            <w:u w:val="single"/>
          </w:rPr>
          <w:t>improved Exception handling mechanism in Java7</w:t>
        </w:r>
      </w:hyperlink>
      <w:r w:rsidRPr="00CA7D2E">
        <w:rPr>
          <w:rStyle w:val="Hyperlink"/>
          <w:rFonts w:ascii="Times New Roman" w:hAnsi="Times New Roman" w:cs="Times New Roman"/>
          <w:color w:val="000000"/>
          <w:sz w:val="18"/>
          <w:szCs w:val="18"/>
        </w:rPr>
        <w:t xml:space="preserve"> but Checked Exception does have its real purpose. Following are some scenarios where I would prefer to use Checked Exception to ensure that </w:t>
      </w:r>
      <w:hyperlink r:id="rId19" w:history="1">
        <w:r w:rsidRPr="00CA7D2E">
          <w:rPr>
            <w:rStyle w:val="Hyperlink"/>
            <w:rFonts w:ascii="Times New Roman" w:hAnsi="Times New Roman" w:cs="Times New Roman"/>
            <w:color w:val="0066CC"/>
            <w:sz w:val="18"/>
            <w:szCs w:val="18"/>
            <w:u w:val="single"/>
          </w:rPr>
          <w:t>Code is Robust and stable</w:t>
        </w:r>
      </w:hyperlink>
      <w:r w:rsidRPr="00CA7D2E">
        <w:rPr>
          <w:rStyle w:val="Hyperlink"/>
          <w:rFonts w:ascii="Times New Roman" w:hAnsi="Times New Roman" w:cs="Times New Roman"/>
          <w:color w:val="000000"/>
          <w:sz w:val="18"/>
          <w:szCs w:val="18"/>
        </w:rPr>
        <w:t>:</w:t>
      </w:r>
    </w:p>
    <w:p w:rsidR="000B1736" w:rsidRPr="00CA7D2E" w:rsidRDefault="000B1736" w:rsidP="000B1736">
      <w:pPr>
        <w:shd w:val="clear" w:color="auto" w:fill="FFFFFF"/>
        <w:spacing w:line="360" w:lineRule="atLeast"/>
        <w:rPr>
          <w:rFonts w:ascii="Times New Roman" w:hAnsi="Times New Roman" w:cs="Times New Roman"/>
          <w:color w:val="000000"/>
        </w:rPr>
      </w:pPr>
      <w:r w:rsidRPr="00CA7D2E">
        <w:rPr>
          <w:rStyle w:val="Hyperlink"/>
          <w:rFonts w:ascii="Times New Roman" w:hAnsi="Times New Roman" w:cs="Times New Roman"/>
          <w:color w:val="000000"/>
          <w:sz w:val="18"/>
          <w:szCs w:val="18"/>
        </w:rPr>
        <w:t>1) All Operation where chances of failure is more e.g. IO Operation, Database Access or Networking operation can be handled with Checked Exception.</w:t>
      </w:r>
    </w:p>
    <w:p w:rsidR="000B1736" w:rsidRPr="00CA7D2E" w:rsidRDefault="000B1736" w:rsidP="000B1736">
      <w:pPr>
        <w:shd w:val="clear" w:color="auto" w:fill="FFFFFF"/>
        <w:spacing w:line="360" w:lineRule="atLeast"/>
        <w:rPr>
          <w:rFonts w:ascii="Times New Roman" w:hAnsi="Times New Roman" w:cs="Times New Roman"/>
          <w:color w:val="000000"/>
        </w:rPr>
      </w:pPr>
      <w:r w:rsidRPr="00CA7D2E">
        <w:rPr>
          <w:rStyle w:val="Hyperlink"/>
          <w:rFonts w:ascii="Times New Roman" w:hAnsi="Times New Roman" w:cs="Times New Roman"/>
          <w:color w:val="000000"/>
          <w:sz w:val="18"/>
          <w:szCs w:val="18"/>
        </w:rPr>
        <w:t xml:space="preserve">2) </w:t>
      </w:r>
      <w:r w:rsidRPr="00CA7D2E">
        <w:rPr>
          <w:rStyle w:val="ilad"/>
          <w:rFonts w:ascii="Times New Roman" w:hAnsi="Times New Roman" w:cs="Times New Roman"/>
          <w:color w:val="000000"/>
          <w:sz w:val="18"/>
          <w:szCs w:val="18"/>
        </w:rPr>
        <w:t>When you know</w:t>
      </w:r>
      <w:r w:rsidRPr="00CA7D2E">
        <w:rPr>
          <w:rStyle w:val="Hyperlink"/>
          <w:rFonts w:ascii="Times New Roman" w:hAnsi="Times New Roman" w:cs="Times New Roman"/>
          <w:color w:val="000000"/>
          <w:sz w:val="18"/>
          <w:szCs w:val="18"/>
        </w:rPr>
        <w:t xml:space="preserve"> what to do (i.e. you have alternative) when an Exception occurs, may be as part of Business Process.</w:t>
      </w:r>
    </w:p>
    <w:p w:rsidR="000B1736" w:rsidRPr="00CA7D2E" w:rsidRDefault="000B1736" w:rsidP="000B1736">
      <w:pPr>
        <w:shd w:val="clear" w:color="auto" w:fill="FFFFFF"/>
        <w:spacing w:line="360" w:lineRule="atLeast"/>
        <w:rPr>
          <w:rFonts w:ascii="Times New Roman" w:hAnsi="Times New Roman" w:cs="Times New Roman"/>
          <w:color w:val="000000"/>
        </w:rPr>
      </w:pPr>
      <w:r w:rsidRPr="00CA7D2E">
        <w:rPr>
          <w:rStyle w:val="Hyperlink"/>
          <w:rFonts w:ascii="Times New Roman" w:hAnsi="Times New Roman" w:cs="Times New Roman"/>
          <w:color w:val="000000"/>
          <w:sz w:val="18"/>
          <w:szCs w:val="18"/>
        </w:rPr>
        <w:t xml:space="preserve">3) </w:t>
      </w:r>
      <w:r w:rsidRPr="00CA7D2E">
        <w:rPr>
          <w:rStyle w:val="Hyperlink"/>
          <w:rFonts w:ascii="Times New Roman" w:hAnsi="Times New Roman" w:cs="Times New Roman"/>
          <w:b/>
          <w:color w:val="000000"/>
          <w:sz w:val="18"/>
          <w:szCs w:val="18"/>
        </w:rPr>
        <w:t>Checked Exception</w:t>
      </w:r>
      <w:r w:rsidRPr="00CA7D2E">
        <w:rPr>
          <w:rStyle w:val="Hyperlink"/>
          <w:rFonts w:ascii="Times New Roman" w:hAnsi="Times New Roman" w:cs="Times New Roman"/>
          <w:color w:val="000000"/>
          <w:sz w:val="18"/>
          <w:szCs w:val="18"/>
        </w:rPr>
        <w:t xml:space="preserve"> is a reminder by compiler to programmer to handle failure scenario.</w:t>
      </w:r>
    </w:p>
    <w:p w:rsidR="000B1736" w:rsidRPr="00CA7D2E" w:rsidRDefault="000B1736" w:rsidP="000B1736">
      <w:pPr>
        <w:shd w:val="clear" w:color="auto" w:fill="FFFFFF"/>
        <w:spacing w:line="360" w:lineRule="atLeast"/>
        <w:rPr>
          <w:rFonts w:ascii="Times New Roman" w:hAnsi="Times New Roman" w:cs="Times New Roman"/>
          <w:color w:val="000000"/>
        </w:rPr>
      </w:pPr>
    </w:p>
    <w:p w:rsidR="000B1736" w:rsidRPr="00CA7D2E" w:rsidRDefault="000B1736" w:rsidP="000B1736">
      <w:pPr>
        <w:pStyle w:val="Heading3"/>
        <w:shd w:val="clear" w:color="auto" w:fill="FFFFFF"/>
        <w:spacing w:line="360" w:lineRule="atLeast"/>
        <w:rPr>
          <w:rFonts w:ascii="Times New Roman" w:hAnsi="Times New Roman" w:cs="Times New Roman"/>
          <w:color w:val="000000"/>
        </w:rPr>
      </w:pPr>
      <w:proofErr w:type="gramStart"/>
      <w:r w:rsidRPr="00CA7D2E">
        <w:rPr>
          <w:rStyle w:val="Hyperlink"/>
          <w:rFonts w:ascii="Times New Roman" w:hAnsi="Times New Roman" w:cs="Times New Roman"/>
          <w:b w:val="0"/>
          <w:bCs w:val="0"/>
          <w:color w:val="000000"/>
          <w:u w:val="single"/>
        </w:rPr>
        <w:lastRenderedPageBreak/>
        <w:t>Example of checked Exception in Java API</w:t>
      </w:r>
      <w:r w:rsidRPr="00CA7D2E">
        <w:rPr>
          <w:rFonts w:ascii="Times New Roman" w:hAnsi="Times New Roman" w:cs="Times New Roman"/>
          <w:color w:val="000000"/>
          <w:sz w:val="18"/>
          <w:szCs w:val="18"/>
        </w:rPr>
        <w:br/>
      </w:r>
      <w:r w:rsidRPr="00CA7D2E">
        <w:rPr>
          <w:rStyle w:val="Hyperlink"/>
          <w:rFonts w:ascii="Times New Roman" w:hAnsi="Times New Roman" w:cs="Times New Roman"/>
          <w:b w:val="0"/>
          <w:bCs w:val="0"/>
          <w:color w:val="000000"/>
          <w:sz w:val="18"/>
          <w:szCs w:val="18"/>
        </w:rPr>
        <w:t>Following are</w:t>
      </w:r>
      <w:proofErr w:type="gramEnd"/>
      <w:r w:rsidRPr="00CA7D2E">
        <w:rPr>
          <w:rStyle w:val="Hyperlink"/>
          <w:rFonts w:ascii="Times New Roman" w:hAnsi="Times New Roman" w:cs="Times New Roman"/>
          <w:b w:val="0"/>
          <w:bCs w:val="0"/>
          <w:color w:val="000000"/>
          <w:sz w:val="18"/>
          <w:szCs w:val="18"/>
        </w:rPr>
        <w:t xml:space="preserve"> some Examples of Checked Exception in Java library:</w:t>
      </w:r>
    </w:p>
    <w:p w:rsidR="000B1736" w:rsidRPr="00CA7D2E" w:rsidRDefault="000B1736" w:rsidP="000B1736">
      <w:pPr>
        <w:shd w:val="clear" w:color="auto" w:fill="FFFFFF"/>
        <w:spacing w:line="360" w:lineRule="atLeast"/>
        <w:rPr>
          <w:rFonts w:ascii="Times New Roman" w:hAnsi="Times New Roman" w:cs="Times New Roman"/>
          <w:color w:val="000000"/>
        </w:rPr>
      </w:pPr>
      <w:r w:rsidRPr="00CA7D2E">
        <w:rPr>
          <w:rStyle w:val="Hyperlink"/>
          <w:rFonts w:ascii="Times New Roman" w:hAnsi="Times New Roman" w:cs="Times New Roman"/>
          <w:color w:val="000000"/>
          <w:sz w:val="18"/>
          <w:szCs w:val="18"/>
        </w:rPr>
        <w:t>IOException</w:t>
      </w:r>
    </w:p>
    <w:p w:rsidR="000B1736" w:rsidRPr="00CA7D2E" w:rsidRDefault="00630DE7" w:rsidP="000B1736">
      <w:pPr>
        <w:shd w:val="clear" w:color="auto" w:fill="FFFFFF"/>
        <w:spacing w:line="360" w:lineRule="atLeast"/>
        <w:rPr>
          <w:rFonts w:ascii="Times New Roman" w:hAnsi="Times New Roman" w:cs="Times New Roman"/>
          <w:color w:val="000000"/>
        </w:rPr>
      </w:pPr>
      <w:hyperlink r:id="rId20" w:history="1">
        <w:r w:rsidR="000B1736" w:rsidRPr="00CA7D2E">
          <w:rPr>
            <w:rStyle w:val="Hyperlink"/>
            <w:rFonts w:ascii="Times New Roman" w:hAnsi="Times New Roman" w:cs="Times New Roman"/>
            <w:color w:val="000000"/>
            <w:sz w:val="18"/>
            <w:szCs w:val="18"/>
            <w:u w:val="single"/>
          </w:rPr>
          <w:t>SQLException</w:t>
        </w:r>
      </w:hyperlink>
    </w:p>
    <w:p w:rsidR="000B1736" w:rsidRPr="00CA7D2E" w:rsidRDefault="000B1736" w:rsidP="000B1736">
      <w:pPr>
        <w:shd w:val="clear" w:color="auto" w:fill="FFFFFF"/>
        <w:spacing w:line="360" w:lineRule="atLeast"/>
        <w:rPr>
          <w:rFonts w:ascii="Times New Roman" w:hAnsi="Times New Roman" w:cs="Times New Roman"/>
          <w:color w:val="000000"/>
        </w:rPr>
      </w:pPr>
      <w:r w:rsidRPr="00CA7D2E">
        <w:rPr>
          <w:rStyle w:val="Hyperlink"/>
          <w:rFonts w:ascii="Times New Roman" w:hAnsi="Times New Roman" w:cs="Times New Roman"/>
          <w:color w:val="000000"/>
          <w:sz w:val="18"/>
          <w:szCs w:val="18"/>
        </w:rPr>
        <w:t>DataAccessException</w:t>
      </w:r>
    </w:p>
    <w:p w:rsidR="000B1736" w:rsidRPr="00CA7D2E" w:rsidRDefault="00630DE7" w:rsidP="000B1736">
      <w:pPr>
        <w:shd w:val="clear" w:color="auto" w:fill="FFFFFF"/>
        <w:spacing w:line="360" w:lineRule="atLeast"/>
        <w:rPr>
          <w:rFonts w:ascii="Times New Roman" w:hAnsi="Times New Roman" w:cs="Times New Roman"/>
          <w:color w:val="000000"/>
        </w:rPr>
      </w:pPr>
      <w:hyperlink r:id="rId21" w:history="1">
        <w:r w:rsidR="000B1736" w:rsidRPr="00CA7D2E">
          <w:rPr>
            <w:rStyle w:val="Hyperlink"/>
            <w:rFonts w:ascii="Times New Roman" w:hAnsi="Times New Roman" w:cs="Times New Roman"/>
            <w:color w:val="0066CC"/>
            <w:sz w:val="18"/>
            <w:szCs w:val="18"/>
            <w:u w:val="single"/>
          </w:rPr>
          <w:t>ClassNotFoundException</w:t>
        </w:r>
      </w:hyperlink>
    </w:p>
    <w:p w:rsidR="000B1736" w:rsidRPr="00CA7D2E" w:rsidRDefault="000B1736" w:rsidP="000B1736">
      <w:pPr>
        <w:shd w:val="clear" w:color="auto" w:fill="FFFFFF"/>
        <w:spacing w:line="360" w:lineRule="atLeast"/>
        <w:rPr>
          <w:rFonts w:ascii="Times New Roman" w:hAnsi="Times New Roman" w:cs="Times New Roman"/>
          <w:color w:val="000000"/>
        </w:rPr>
      </w:pPr>
      <w:r w:rsidRPr="00CA7D2E">
        <w:rPr>
          <w:rStyle w:val="Hyperlink"/>
          <w:rFonts w:ascii="Times New Roman" w:hAnsi="Times New Roman" w:cs="Times New Roman"/>
          <w:color w:val="000000"/>
          <w:sz w:val="18"/>
          <w:szCs w:val="18"/>
        </w:rPr>
        <w:t>InvocationTargetException</w:t>
      </w:r>
    </w:p>
    <w:p w:rsidR="000B1736" w:rsidRPr="00CA7D2E" w:rsidRDefault="000B1736" w:rsidP="000B1736">
      <w:pPr>
        <w:shd w:val="clear" w:color="auto" w:fill="FFFFFF"/>
        <w:spacing w:line="360" w:lineRule="atLeast"/>
        <w:rPr>
          <w:rFonts w:ascii="Times New Roman" w:hAnsi="Times New Roman" w:cs="Times New Roman"/>
          <w:color w:val="000000"/>
        </w:rPr>
      </w:pPr>
    </w:p>
    <w:p w:rsidR="000B1736" w:rsidRPr="00CA7D2E" w:rsidRDefault="000B1736" w:rsidP="000B1736">
      <w:pPr>
        <w:pStyle w:val="Heading3"/>
        <w:shd w:val="clear" w:color="auto" w:fill="FFFFFF"/>
        <w:spacing w:line="360" w:lineRule="atLeast"/>
        <w:rPr>
          <w:rFonts w:ascii="Times New Roman" w:hAnsi="Times New Roman" w:cs="Times New Roman"/>
          <w:color w:val="000000"/>
        </w:rPr>
      </w:pPr>
      <w:r w:rsidRPr="00CA7D2E">
        <w:rPr>
          <w:rStyle w:val="Hyperlink"/>
          <w:rFonts w:ascii="Times New Roman" w:hAnsi="Times New Roman" w:cs="Times New Roman"/>
          <w:b w:val="0"/>
          <w:bCs w:val="0"/>
          <w:color w:val="000000"/>
          <w:u w:val="single"/>
        </w:rPr>
        <w:t>What is Unchecked Exception in Java?</w:t>
      </w:r>
    </w:p>
    <w:p w:rsidR="000B1736" w:rsidRPr="00CA7D2E" w:rsidRDefault="000B1736" w:rsidP="000B1736">
      <w:pPr>
        <w:shd w:val="clear" w:color="auto" w:fill="FFFFFF"/>
        <w:spacing w:line="360" w:lineRule="atLeast"/>
        <w:rPr>
          <w:rFonts w:ascii="Times New Roman" w:hAnsi="Times New Roman" w:cs="Times New Roman"/>
          <w:color w:val="000000"/>
        </w:rPr>
      </w:pPr>
      <w:r w:rsidRPr="00CA7D2E">
        <w:rPr>
          <w:rStyle w:val="Hyperlink"/>
          <w:rFonts w:ascii="Times New Roman" w:hAnsi="Times New Roman" w:cs="Times New Roman"/>
          <w:b/>
          <w:color w:val="000000"/>
          <w:sz w:val="18"/>
          <w:szCs w:val="18"/>
        </w:rPr>
        <w:t>Unchecked Exception in Java</w:t>
      </w:r>
      <w:r w:rsidRPr="00CA7D2E">
        <w:rPr>
          <w:rStyle w:val="Hyperlink"/>
          <w:rFonts w:ascii="Times New Roman" w:hAnsi="Times New Roman" w:cs="Times New Roman"/>
          <w:color w:val="000000"/>
          <w:sz w:val="18"/>
          <w:szCs w:val="18"/>
        </w:rPr>
        <w:t xml:space="preserve"> is those Exceptions whose handling is not verified during Compile time. Unchecked Exceptions mostly arise due to programming errors like accessing method of a null object, accessing element outside an array bonding or invoking method with illegal arguments. In Java, Unchecked Exception is direct sub Class of RuntimeException. </w:t>
      </w:r>
      <w:r w:rsidRPr="00CA7D2E">
        <w:rPr>
          <w:rStyle w:val="Hyperlink"/>
          <w:rFonts w:ascii="Times New Roman" w:hAnsi="Times New Roman" w:cs="Times New Roman"/>
          <w:i/>
          <w:color w:val="000000"/>
          <w:sz w:val="18"/>
          <w:szCs w:val="18"/>
        </w:rPr>
        <w:t xml:space="preserve">What is major </w:t>
      </w:r>
      <w:r w:rsidRPr="00CA7D2E">
        <w:rPr>
          <w:rStyle w:val="ilad"/>
          <w:rFonts w:ascii="Times New Roman" w:hAnsi="Times New Roman" w:cs="Times New Roman"/>
          <w:i/>
          <w:color w:val="000000"/>
          <w:sz w:val="18"/>
          <w:szCs w:val="18"/>
        </w:rPr>
        <w:t>benefit</w:t>
      </w:r>
      <w:r w:rsidRPr="00CA7D2E">
        <w:rPr>
          <w:rStyle w:val="Hyperlink"/>
          <w:rFonts w:ascii="Times New Roman" w:hAnsi="Times New Roman" w:cs="Times New Roman"/>
          <w:i/>
          <w:color w:val="000000"/>
          <w:sz w:val="18"/>
          <w:szCs w:val="18"/>
        </w:rPr>
        <w:t xml:space="preserve"> of Unchecked Exception</w:t>
      </w:r>
      <w:r w:rsidRPr="00CA7D2E">
        <w:rPr>
          <w:rStyle w:val="Hyperlink"/>
          <w:rFonts w:ascii="Times New Roman" w:hAnsi="Times New Roman" w:cs="Times New Roman"/>
          <w:color w:val="000000"/>
          <w:sz w:val="18"/>
          <w:szCs w:val="18"/>
        </w:rPr>
        <w:t xml:space="preserve"> is that it doesn't reduce code readability and keeps the client code clean.</w:t>
      </w:r>
    </w:p>
    <w:p w:rsidR="000B1736" w:rsidRPr="00CA7D2E" w:rsidRDefault="000B1736" w:rsidP="000B1736">
      <w:pPr>
        <w:shd w:val="clear" w:color="auto" w:fill="FFFFFF"/>
        <w:spacing w:line="360" w:lineRule="atLeast"/>
        <w:rPr>
          <w:rFonts w:ascii="Times New Roman" w:hAnsi="Times New Roman" w:cs="Times New Roman"/>
          <w:color w:val="000000"/>
        </w:rPr>
      </w:pPr>
    </w:p>
    <w:p w:rsidR="000B1736" w:rsidRPr="00CA7D2E" w:rsidRDefault="000B1736" w:rsidP="000B1736">
      <w:pPr>
        <w:pStyle w:val="Heading3"/>
        <w:shd w:val="clear" w:color="auto" w:fill="FFFFFF"/>
        <w:spacing w:line="360" w:lineRule="atLeast"/>
        <w:rPr>
          <w:rFonts w:ascii="Times New Roman" w:hAnsi="Times New Roman" w:cs="Times New Roman"/>
          <w:color w:val="000000"/>
        </w:rPr>
      </w:pPr>
      <w:r w:rsidRPr="00CA7D2E">
        <w:rPr>
          <w:rStyle w:val="Hyperlink"/>
          <w:rFonts w:ascii="Times New Roman" w:hAnsi="Times New Roman" w:cs="Times New Roman"/>
          <w:b w:val="0"/>
          <w:bCs w:val="0"/>
          <w:color w:val="000000"/>
          <w:u w:val="single"/>
        </w:rPr>
        <w:t>When to use UnCheckedException in Java</w:t>
      </w:r>
    </w:p>
    <w:p w:rsidR="000B1736" w:rsidRPr="00CA7D2E" w:rsidRDefault="000B1736" w:rsidP="000B1736">
      <w:pPr>
        <w:shd w:val="clear" w:color="auto" w:fill="FFFFFF"/>
        <w:spacing w:line="360" w:lineRule="atLeast"/>
        <w:rPr>
          <w:rFonts w:ascii="Times New Roman" w:hAnsi="Times New Roman" w:cs="Times New Roman"/>
          <w:color w:val="000000"/>
        </w:rPr>
      </w:pPr>
      <w:r w:rsidRPr="00CA7D2E">
        <w:rPr>
          <w:rStyle w:val="Hyperlink"/>
          <w:rFonts w:ascii="Times New Roman" w:hAnsi="Times New Roman" w:cs="Times New Roman"/>
          <w:color w:val="000000"/>
          <w:sz w:val="18"/>
          <w:szCs w:val="18"/>
        </w:rPr>
        <w:t xml:space="preserve">A good strategy of </w:t>
      </w:r>
      <w:r w:rsidRPr="00CA7D2E">
        <w:rPr>
          <w:rStyle w:val="Hyperlink"/>
          <w:rFonts w:ascii="Times New Roman" w:hAnsi="Times New Roman" w:cs="Times New Roman"/>
          <w:b/>
          <w:color w:val="000000"/>
          <w:sz w:val="18"/>
          <w:szCs w:val="18"/>
        </w:rPr>
        <w:t>Exception handling in Java</w:t>
      </w:r>
      <w:r w:rsidRPr="00CA7D2E">
        <w:rPr>
          <w:rStyle w:val="Hyperlink"/>
          <w:rFonts w:ascii="Times New Roman" w:hAnsi="Times New Roman" w:cs="Times New Roman"/>
          <w:color w:val="000000"/>
          <w:sz w:val="18"/>
          <w:szCs w:val="18"/>
        </w:rPr>
        <w:t xml:space="preserve"> is wrapping a checked Exception into </w:t>
      </w:r>
      <w:r w:rsidRPr="00CA7D2E">
        <w:rPr>
          <w:rStyle w:val="Hyperlink"/>
          <w:rFonts w:ascii="Times New Roman" w:hAnsi="Times New Roman" w:cs="Times New Roman"/>
          <w:b/>
          <w:color w:val="000000"/>
          <w:sz w:val="18"/>
          <w:szCs w:val="18"/>
        </w:rPr>
        <w:t>UnCheckedException</w:t>
      </w:r>
      <w:r w:rsidRPr="00CA7D2E">
        <w:rPr>
          <w:rStyle w:val="Hyperlink"/>
          <w:rFonts w:ascii="Times New Roman" w:hAnsi="Times New Roman" w:cs="Times New Roman"/>
          <w:color w:val="000000"/>
          <w:sz w:val="18"/>
          <w:szCs w:val="18"/>
        </w:rPr>
        <w:t xml:space="preserve">. Since most of </w:t>
      </w:r>
      <w:hyperlink r:id="rId22" w:history="1">
        <w:r w:rsidRPr="00CA7D2E">
          <w:rPr>
            <w:rStyle w:val="Hyperlink"/>
            <w:rFonts w:ascii="Times New Roman" w:hAnsi="Times New Roman" w:cs="Times New Roman"/>
            <w:color w:val="0066CC"/>
            <w:sz w:val="18"/>
            <w:szCs w:val="18"/>
            <w:u w:val="single"/>
          </w:rPr>
          <w:t>Database operation</w:t>
        </w:r>
      </w:hyperlink>
      <w:r w:rsidRPr="00CA7D2E">
        <w:rPr>
          <w:rStyle w:val="Hyperlink"/>
          <w:rFonts w:ascii="Times New Roman" w:hAnsi="Times New Roman" w:cs="Times New Roman"/>
          <w:color w:val="000000"/>
          <w:sz w:val="18"/>
          <w:szCs w:val="18"/>
        </w:rPr>
        <w:t xml:space="preserve"> throws SQLException but it’s not good to let SQLException propagate from your DAO layer to up higher on business layer and client code provide exception handling you can handle SQLException in DAO layer and you can wrap the cause in a RuntimeException to propagate through client code. Also as I said earlier unchecked exceptions are mostly programming errors and to catch them is real hard until you do a load test with all possible input and scenario.</w:t>
      </w:r>
    </w:p>
    <w:p w:rsidR="000B1736" w:rsidRPr="00CA7D2E" w:rsidRDefault="000B1736" w:rsidP="000B1736">
      <w:pPr>
        <w:shd w:val="clear" w:color="auto" w:fill="FFFFFF"/>
        <w:spacing w:line="360" w:lineRule="atLeast"/>
        <w:rPr>
          <w:rFonts w:ascii="Times New Roman" w:hAnsi="Times New Roman" w:cs="Times New Roman"/>
          <w:color w:val="000000"/>
        </w:rPr>
      </w:pPr>
    </w:p>
    <w:p w:rsidR="000B1736" w:rsidRPr="00CA7D2E" w:rsidRDefault="000B1736" w:rsidP="000B1736">
      <w:pPr>
        <w:pStyle w:val="Heading3"/>
        <w:shd w:val="clear" w:color="auto" w:fill="FFFFFF"/>
        <w:spacing w:line="360" w:lineRule="atLeast"/>
        <w:rPr>
          <w:rFonts w:ascii="Times New Roman" w:hAnsi="Times New Roman" w:cs="Times New Roman"/>
          <w:color w:val="000000"/>
        </w:rPr>
      </w:pPr>
      <w:r w:rsidRPr="00CA7D2E">
        <w:rPr>
          <w:rStyle w:val="Hyperlink"/>
          <w:rFonts w:ascii="Times New Roman" w:hAnsi="Times New Roman" w:cs="Times New Roman"/>
          <w:color w:val="000000"/>
          <w:u w:val="single"/>
        </w:rPr>
        <w:t>Difference between Checked and Unchecked Exception in Java</w:t>
      </w:r>
    </w:p>
    <w:p w:rsidR="000B1736" w:rsidRPr="00CA7D2E" w:rsidRDefault="000B1736" w:rsidP="000B1736">
      <w:pPr>
        <w:shd w:val="clear" w:color="auto" w:fill="FFFFFF"/>
        <w:spacing w:line="360" w:lineRule="atLeast"/>
        <w:rPr>
          <w:rFonts w:ascii="Times New Roman" w:hAnsi="Times New Roman" w:cs="Times New Roman"/>
          <w:color w:val="000000"/>
        </w:rPr>
      </w:pPr>
      <w:r w:rsidRPr="00CA7D2E">
        <w:rPr>
          <w:rStyle w:val="Hyperlink"/>
          <w:rFonts w:ascii="Times New Roman" w:hAnsi="Times New Roman" w:cs="Times New Roman"/>
          <w:color w:val="000000"/>
          <w:sz w:val="18"/>
          <w:szCs w:val="18"/>
        </w:rPr>
        <w:t>Now we have enough information to differentiate Checked Exception with Unchecked Exception:</w:t>
      </w:r>
    </w:p>
    <w:p w:rsidR="000B1736" w:rsidRPr="00CA7D2E" w:rsidRDefault="000B1736" w:rsidP="000B1736">
      <w:pPr>
        <w:shd w:val="clear" w:color="auto" w:fill="FFFFFF"/>
        <w:spacing w:line="360" w:lineRule="atLeast"/>
        <w:rPr>
          <w:rFonts w:ascii="Times New Roman" w:hAnsi="Times New Roman" w:cs="Times New Roman"/>
          <w:color w:val="000000"/>
        </w:rPr>
      </w:pPr>
    </w:p>
    <w:p w:rsidR="000B1736" w:rsidRPr="00CA7D2E" w:rsidRDefault="000B1736" w:rsidP="000B1736">
      <w:pPr>
        <w:shd w:val="clear" w:color="auto" w:fill="FFFFFF"/>
        <w:spacing w:line="360" w:lineRule="atLeast"/>
        <w:rPr>
          <w:rFonts w:ascii="Times New Roman" w:hAnsi="Times New Roman" w:cs="Times New Roman"/>
          <w:color w:val="000000"/>
        </w:rPr>
      </w:pPr>
      <w:r w:rsidRPr="00CA7D2E">
        <w:rPr>
          <w:rStyle w:val="Hyperlink"/>
          <w:rFonts w:ascii="Times New Roman" w:hAnsi="Times New Roman" w:cs="Times New Roman"/>
          <w:color w:val="000000"/>
          <w:sz w:val="18"/>
          <w:szCs w:val="18"/>
        </w:rPr>
        <w:t>1) Checked Exception is required to be handled by compile time while Unchecked Exception doesn't.</w:t>
      </w:r>
    </w:p>
    <w:p w:rsidR="000B1736" w:rsidRPr="00CA7D2E" w:rsidRDefault="000B1736" w:rsidP="000B1736">
      <w:pPr>
        <w:shd w:val="clear" w:color="auto" w:fill="FFFFFF"/>
        <w:spacing w:line="360" w:lineRule="atLeast"/>
        <w:rPr>
          <w:rFonts w:ascii="Times New Roman" w:hAnsi="Times New Roman" w:cs="Times New Roman"/>
          <w:color w:val="000000"/>
        </w:rPr>
      </w:pPr>
      <w:r w:rsidRPr="00CA7D2E">
        <w:rPr>
          <w:rStyle w:val="Hyperlink"/>
          <w:rFonts w:ascii="Times New Roman" w:hAnsi="Times New Roman" w:cs="Times New Roman"/>
          <w:color w:val="000000"/>
          <w:sz w:val="18"/>
          <w:szCs w:val="18"/>
        </w:rPr>
        <w:t xml:space="preserve">2) Checked Exception is direct sub-Class of Exception while Unchecked Exception </w:t>
      </w:r>
      <w:proofErr w:type="gramStart"/>
      <w:r w:rsidRPr="00CA7D2E">
        <w:rPr>
          <w:rStyle w:val="Hyperlink"/>
          <w:rFonts w:ascii="Times New Roman" w:hAnsi="Times New Roman" w:cs="Times New Roman"/>
          <w:color w:val="000000"/>
          <w:sz w:val="18"/>
          <w:szCs w:val="18"/>
        </w:rPr>
        <w:t>are</w:t>
      </w:r>
      <w:proofErr w:type="gramEnd"/>
      <w:r w:rsidRPr="00CA7D2E">
        <w:rPr>
          <w:rStyle w:val="Hyperlink"/>
          <w:rFonts w:ascii="Times New Roman" w:hAnsi="Times New Roman" w:cs="Times New Roman"/>
          <w:color w:val="000000"/>
          <w:sz w:val="18"/>
          <w:szCs w:val="18"/>
        </w:rPr>
        <w:t xml:space="preserve"> of RuntimeException.</w:t>
      </w:r>
    </w:p>
    <w:p w:rsidR="000B1736" w:rsidRPr="00CA7D2E" w:rsidRDefault="000B1736" w:rsidP="000B1736">
      <w:pPr>
        <w:shd w:val="clear" w:color="auto" w:fill="FFFFFF"/>
        <w:spacing w:line="360" w:lineRule="atLeast"/>
        <w:rPr>
          <w:rFonts w:ascii="Times New Roman" w:hAnsi="Times New Roman" w:cs="Times New Roman"/>
          <w:color w:val="000000"/>
        </w:rPr>
      </w:pPr>
      <w:r w:rsidRPr="00CA7D2E">
        <w:rPr>
          <w:rStyle w:val="Hyperlink"/>
          <w:rFonts w:ascii="Times New Roman" w:hAnsi="Times New Roman" w:cs="Times New Roman"/>
          <w:color w:val="000000"/>
          <w:sz w:val="18"/>
          <w:szCs w:val="18"/>
        </w:rPr>
        <w:t>3) CheckedException represent scenario with higher failure rate while UnCheckedException are mostly programming mistakes.</w:t>
      </w:r>
    </w:p>
    <w:p w:rsidR="000B1736" w:rsidRPr="00CA7D2E" w:rsidRDefault="000B1736" w:rsidP="000B1736">
      <w:pPr>
        <w:shd w:val="clear" w:color="auto" w:fill="FFFFFF"/>
        <w:spacing w:line="360" w:lineRule="atLeast"/>
        <w:rPr>
          <w:rFonts w:ascii="Times New Roman" w:hAnsi="Times New Roman" w:cs="Times New Roman"/>
          <w:color w:val="000000"/>
        </w:rPr>
      </w:pPr>
    </w:p>
    <w:p w:rsidR="000B1736" w:rsidRPr="00CA7D2E" w:rsidRDefault="000B1736" w:rsidP="000B1736">
      <w:pPr>
        <w:pStyle w:val="Heading3"/>
        <w:shd w:val="clear" w:color="auto" w:fill="FFFFFF"/>
        <w:spacing w:line="360" w:lineRule="atLeast"/>
        <w:rPr>
          <w:rFonts w:ascii="Times New Roman" w:hAnsi="Times New Roman" w:cs="Times New Roman"/>
          <w:color w:val="000000"/>
        </w:rPr>
      </w:pPr>
      <w:r w:rsidRPr="00CA7D2E">
        <w:rPr>
          <w:rStyle w:val="Hyperlink"/>
          <w:rFonts w:ascii="Times New Roman" w:hAnsi="Times New Roman" w:cs="Times New Roman"/>
          <w:b w:val="0"/>
          <w:bCs w:val="0"/>
          <w:color w:val="000000"/>
          <w:u w:val="single"/>
        </w:rPr>
        <w:t>Example of unchecked Exception in Java API</w:t>
      </w:r>
    </w:p>
    <w:p w:rsidR="000B1736" w:rsidRPr="00CA7D2E" w:rsidRDefault="000B1736" w:rsidP="000B1736">
      <w:pPr>
        <w:shd w:val="clear" w:color="auto" w:fill="FFFFFF"/>
        <w:spacing w:line="360" w:lineRule="atLeast"/>
        <w:rPr>
          <w:rFonts w:ascii="Times New Roman" w:hAnsi="Times New Roman" w:cs="Times New Roman"/>
          <w:color w:val="000000"/>
        </w:rPr>
      </w:pPr>
      <w:r w:rsidRPr="00CA7D2E">
        <w:rPr>
          <w:rStyle w:val="Hyperlink"/>
          <w:rFonts w:ascii="Times New Roman" w:hAnsi="Times New Roman" w:cs="Times New Roman"/>
          <w:color w:val="000000"/>
          <w:sz w:val="18"/>
          <w:szCs w:val="18"/>
        </w:rPr>
        <w:t xml:space="preserve">Here are few </w:t>
      </w:r>
      <w:r w:rsidRPr="00CA7D2E">
        <w:rPr>
          <w:rStyle w:val="Hyperlink"/>
          <w:rFonts w:ascii="Times New Roman" w:hAnsi="Times New Roman" w:cs="Times New Roman"/>
          <w:b/>
          <w:color w:val="000000"/>
          <w:sz w:val="18"/>
          <w:szCs w:val="18"/>
        </w:rPr>
        <w:t>examples of Unchecked Exception in Java</w:t>
      </w:r>
      <w:r w:rsidRPr="00CA7D2E">
        <w:rPr>
          <w:rStyle w:val="Hyperlink"/>
          <w:rFonts w:ascii="Times New Roman" w:hAnsi="Times New Roman" w:cs="Times New Roman"/>
          <w:color w:val="000000"/>
          <w:sz w:val="18"/>
          <w:szCs w:val="18"/>
        </w:rPr>
        <w:t xml:space="preserve"> library:</w:t>
      </w:r>
    </w:p>
    <w:p w:rsidR="000B1736" w:rsidRPr="00CA7D2E" w:rsidRDefault="000B1736" w:rsidP="000B1736">
      <w:pPr>
        <w:shd w:val="clear" w:color="auto" w:fill="FFFFFF"/>
        <w:spacing w:line="360" w:lineRule="atLeast"/>
        <w:rPr>
          <w:rFonts w:ascii="Times New Roman" w:hAnsi="Times New Roman" w:cs="Times New Roman"/>
          <w:color w:val="000000"/>
        </w:rPr>
      </w:pPr>
      <w:r w:rsidRPr="00CA7D2E">
        <w:rPr>
          <w:rStyle w:val="Hyperlink"/>
          <w:rFonts w:ascii="Times New Roman" w:hAnsi="Times New Roman" w:cs="Times New Roman"/>
          <w:color w:val="000000"/>
          <w:sz w:val="18"/>
          <w:szCs w:val="18"/>
        </w:rPr>
        <w:t>NullPointerException</w:t>
      </w:r>
    </w:p>
    <w:p w:rsidR="000B1736" w:rsidRPr="00CA7D2E" w:rsidRDefault="000B1736" w:rsidP="000B1736">
      <w:pPr>
        <w:shd w:val="clear" w:color="auto" w:fill="FFFFFF"/>
        <w:spacing w:line="360" w:lineRule="atLeast"/>
        <w:rPr>
          <w:rFonts w:ascii="Times New Roman" w:hAnsi="Times New Roman" w:cs="Times New Roman"/>
          <w:color w:val="000000"/>
        </w:rPr>
      </w:pPr>
      <w:r w:rsidRPr="00CA7D2E">
        <w:rPr>
          <w:rStyle w:val="Hyperlink"/>
          <w:rFonts w:ascii="Times New Roman" w:hAnsi="Times New Roman" w:cs="Times New Roman"/>
          <w:color w:val="000000"/>
          <w:sz w:val="18"/>
          <w:szCs w:val="18"/>
        </w:rPr>
        <w:t>ArrayIndexOutOfBound</w:t>
      </w:r>
    </w:p>
    <w:p w:rsidR="000B1736" w:rsidRPr="00CA7D2E" w:rsidRDefault="000B1736" w:rsidP="000B1736">
      <w:pPr>
        <w:shd w:val="clear" w:color="auto" w:fill="FFFFFF"/>
        <w:spacing w:line="360" w:lineRule="atLeast"/>
        <w:rPr>
          <w:rFonts w:ascii="Times New Roman" w:hAnsi="Times New Roman" w:cs="Times New Roman"/>
          <w:color w:val="000000"/>
        </w:rPr>
      </w:pPr>
      <w:r w:rsidRPr="00CA7D2E">
        <w:rPr>
          <w:rStyle w:val="Hyperlink"/>
          <w:rFonts w:ascii="Times New Roman" w:hAnsi="Times New Roman" w:cs="Times New Roman"/>
          <w:color w:val="000000"/>
          <w:sz w:val="18"/>
          <w:szCs w:val="18"/>
        </w:rPr>
        <w:t>IllegalArgumentException</w:t>
      </w:r>
    </w:p>
    <w:p w:rsidR="000B1736" w:rsidRPr="00CA7D2E" w:rsidRDefault="000B1736" w:rsidP="000B1736">
      <w:pPr>
        <w:shd w:val="clear" w:color="auto" w:fill="FFFFFF"/>
        <w:spacing w:line="360" w:lineRule="atLeast"/>
        <w:rPr>
          <w:rFonts w:ascii="Times New Roman" w:hAnsi="Times New Roman" w:cs="Times New Roman"/>
          <w:color w:val="000000"/>
        </w:rPr>
      </w:pPr>
      <w:r w:rsidRPr="00CA7D2E">
        <w:rPr>
          <w:rStyle w:val="Hyperlink"/>
          <w:rFonts w:ascii="Times New Roman" w:hAnsi="Times New Roman" w:cs="Times New Roman"/>
          <w:color w:val="000000"/>
          <w:sz w:val="18"/>
          <w:szCs w:val="18"/>
        </w:rPr>
        <w:t>IllegalStateException</w:t>
      </w:r>
    </w:p>
    <w:p w:rsidR="00E64AFA" w:rsidRPr="00CA7D2E" w:rsidRDefault="000B1736" w:rsidP="00425F5A">
      <w:pPr>
        <w:pStyle w:val="Heading2"/>
        <w:rPr>
          <w:color w:val="555555"/>
          <w:sz w:val="24"/>
        </w:rPr>
      </w:pPr>
      <w:r w:rsidRPr="00CA7D2E">
        <w:rPr>
          <w:color w:val="000000"/>
        </w:rPr>
        <w:br/>
      </w:r>
      <w:r w:rsidR="00E64AFA" w:rsidRPr="00CA7D2E">
        <w:rPr>
          <w:color w:val="555555"/>
          <w:sz w:val="24"/>
        </w:rPr>
        <w:t>What are annotations?</w:t>
      </w:r>
    </w:p>
    <w:p w:rsidR="00E64AFA" w:rsidRPr="00CA7D2E" w:rsidRDefault="00E64AFA" w:rsidP="00E64AFA">
      <w:pPr>
        <w:ind w:firstLine="720"/>
        <w:rPr>
          <w:rFonts w:ascii="Times New Roman" w:hAnsi="Times New Roman" w:cs="Times New Roman"/>
          <w:color w:val="555555"/>
          <w:sz w:val="24"/>
        </w:rPr>
      </w:pPr>
      <w:r w:rsidRPr="00CA7D2E">
        <w:rPr>
          <w:rFonts w:ascii="Times New Roman" w:hAnsi="Times New Roman" w:cs="Times New Roman"/>
          <w:color w:val="555555"/>
          <w:sz w:val="24"/>
        </w:rPr>
        <w:t xml:space="preserve">Java annotations are used to provide </w:t>
      </w:r>
      <w:proofErr w:type="gramStart"/>
      <w:r w:rsidRPr="00CA7D2E">
        <w:rPr>
          <w:rFonts w:ascii="Times New Roman" w:hAnsi="Times New Roman" w:cs="Times New Roman"/>
          <w:color w:val="555555"/>
          <w:sz w:val="24"/>
        </w:rPr>
        <w:t>meta</w:t>
      </w:r>
      <w:proofErr w:type="gramEnd"/>
      <w:r w:rsidRPr="00CA7D2E">
        <w:rPr>
          <w:rFonts w:ascii="Times New Roman" w:hAnsi="Times New Roman" w:cs="Times New Roman"/>
          <w:color w:val="555555"/>
          <w:sz w:val="24"/>
        </w:rPr>
        <w:t xml:space="preserve"> data for your Java code.</w:t>
      </w:r>
    </w:p>
    <w:p w:rsidR="000B1736" w:rsidRPr="00CA7D2E" w:rsidRDefault="000B1736" w:rsidP="000B1736">
      <w:pPr>
        <w:rPr>
          <w:rFonts w:ascii="Times New Roman" w:hAnsi="Times New Roman" w:cs="Times New Roman"/>
          <w:color w:val="222222"/>
          <w:sz w:val="20"/>
          <w:szCs w:val="18"/>
        </w:rPr>
      </w:pPr>
    </w:p>
    <w:p w:rsidR="00425F5A" w:rsidRPr="00CA7D2E" w:rsidRDefault="00425F5A" w:rsidP="000B1736">
      <w:pPr>
        <w:rPr>
          <w:rFonts w:ascii="Times New Roman" w:hAnsi="Times New Roman" w:cs="Times New Roman"/>
          <w:color w:val="222222"/>
          <w:sz w:val="20"/>
          <w:szCs w:val="18"/>
        </w:rPr>
      </w:pPr>
    </w:p>
    <w:p w:rsidR="000B1736" w:rsidRPr="00CA7D2E" w:rsidRDefault="000B1736" w:rsidP="000B1736">
      <w:pPr>
        <w:rPr>
          <w:rFonts w:ascii="Times New Roman" w:hAnsi="Times New Roman" w:cs="Times New Roman"/>
          <w:b/>
          <w:color w:val="222222"/>
          <w:sz w:val="20"/>
          <w:szCs w:val="18"/>
        </w:rPr>
      </w:pPr>
      <w:r w:rsidRPr="00CA7D2E">
        <w:rPr>
          <w:rFonts w:ascii="Times New Roman" w:hAnsi="Times New Roman" w:cs="Times New Roman"/>
          <w:b/>
          <w:color w:val="222222"/>
          <w:sz w:val="20"/>
          <w:szCs w:val="18"/>
        </w:rPr>
        <w:t>What is transient?</w:t>
      </w:r>
    </w:p>
    <w:p w:rsidR="000B1736" w:rsidRPr="00CA7D2E" w:rsidRDefault="000B1736" w:rsidP="000B1736">
      <w:pPr>
        <w:rPr>
          <w:rFonts w:ascii="Times New Roman" w:hAnsi="Times New Roman" w:cs="Times New Roman"/>
          <w:color w:val="222222"/>
          <w:sz w:val="20"/>
          <w:szCs w:val="18"/>
        </w:rPr>
      </w:pPr>
      <w:r w:rsidRPr="00CA7D2E">
        <w:rPr>
          <w:rFonts w:ascii="Times New Roman" w:hAnsi="Times New Roman" w:cs="Times New Roman"/>
          <w:color w:val="222222"/>
          <w:sz w:val="20"/>
          <w:szCs w:val="18"/>
        </w:rPr>
        <w:t>Transient variables are not serialized during Serialization process and initialize with default value during deserialization</w:t>
      </w:r>
    </w:p>
    <w:p w:rsidR="008964B3" w:rsidRPr="00CA7D2E" w:rsidRDefault="008964B3" w:rsidP="000B1736">
      <w:pPr>
        <w:rPr>
          <w:rFonts w:ascii="Times New Roman" w:hAnsi="Times New Roman" w:cs="Times New Roman"/>
          <w:color w:val="222222"/>
          <w:sz w:val="20"/>
          <w:szCs w:val="18"/>
        </w:rPr>
      </w:pPr>
    </w:p>
    <w:p w:rsidR="008964B3" w:rsidRPr="00CA7D2E" w:rsidRDefault="008964B3" w:rsidP="000B1736">
      <w:pPr>
        <w:rPr>
          <w:rFonts w:ascii="Times New Roman" w:hAnsi="Times New Roman" w:cs="Times New Roman"/>
          <w:b/>
          <w:color w:val="222222"/>
          <w:sz w:val="20"/>
          <w:szCs w:val="18"/>
        </w:rPr>
      </w:pPr>
      <w:r w:rsidRPr="00CA7D2E">
        <w:rPr>
          <w:rFonts w:ascii="Times New Roman" w:hAnsi="Times New Roman" w:cs="Times New Roman"/>
          <w:b/>
          <w:color w:val="222222"/>
          <w:sz w:val="20"/>
          <w:szCs w:val="18"/>
        </w:rPr>
        <w:t>Why java is platform independent?</w:t>
      </w:r>
    </w:p>
    <w:p w:rsidR="008964B3" w:rsidRPr="00CA7D2E" w:rsidRDefault="008964B3" w:rsidP="000B1736">
      <w:pPr>
        <w:rPr>
          <w:rFonts w:ascii="Times New Roman" w:hAnsi="Times New Roman" w:cs="Times New Roman"/>
          <w:color w:val="000000"/>
          <w:sz w:val="20"/>
          <w:szCs w:val="20"/>
        </w:rPr>
      </w:pPr>
      <w:r w:rsidRPr="00CA7D2E">
        <w:rPr>
          <w:rFonts w:ascii="Times New Roman" w:hAnsi="Times New Roman" w:cs="Times New Roman"/>
          <w:color w:val="000000"/>
          <w:sz w:val="20"/>
          <w:szCs w:val="20"/>
        </w:rPr>
        <w:t xml:space="preserve">Java code can be run on multiple platforms e.g.Windows,Linux,SunSolaris,Mac/OS etc. Java code is compiled by the compiler and converted into bytecode.Thisbytecode is a platform independent code because it can be run on multiple platforms i.e. Write Once and Run </w:t>
      </w:r>
      <w:proofErr w:type="gramStart"/>
      <w:r w:rsidRPr="00CA7D2E">
        <w:rPr>
          <w:rFonts w:ascii="Times New Roman" w:hAnsi="Times New Roman" w:cs="Times New Roman"/>
          <w:color w:val="000000"/>
          <w:sz w:val="20"/>
          <w:szCs w:val="20"/>
        </w:rPr>
        <w:t>Anywhere(</w:t>
      </w:r>
      <w:proofErr w:type="gramEnd"/>
      <w:r w:rsidRPr="00CA7D2E">
        <w:rPr>
          <w:rFonts w:ascii="Times New Roman" w:hAnsi="Times New Roman" w:cs="Times New Roman"/>
          <w:color w:val="000000"/>
          <w:sz w:val="20"/>
          <w:szCs w:val="20"/>
        </w:rPr>
        <w:t>WORA).</w:t>
      </w:r>
    </w:p>
    <w:p w:rsidR="008964B3" w:rsidRPr="00CA7D2E" w:rsidRDefault="008964B3" w:rsidP="000B1736">
      <w:pPr>
        <w:rPr>
          <w:rFonts w:ascii="Times New Roman" w:hAnsi="Times New Roman" w:cs="Times New Roman"/>
          <w:color w:val="000000"/>
          <w:sz w:val="20"/>
          <w:szCs w:val="20"/>
        </w:rPr>
      </w:pPr>
    </w:p>
    <w:p w:rsidR="008964B3" w:rsidRPr="00CA7D2E" w:rsidRDefault="008964B3" w:rsidP="008964B3">
      <w:pPr>
        <w:pStyle w:val="Heading3"/>
        <w:rPr>
          <w:rFonts w:ascii="Times New Roman" w:hAnsi="Times New Roman" w:cs="Times New Roman"/>
          <w:color w:val="556B2F"/>
          <w:sz w:val="26"/>
          <w:szCs w:val="26"/>
        </w:rPr>
      </w:pPr>
      <w:r w:rsidRPr="00CA7D2E">
        <w:rPr>
          <w:rFonts w:ascii="Times New Roman" w:hAnsi="Times New Roman" w:cs="Times New Roman"/>
          <w:color w:val="556B2F"/>
          <w:sz w:val="26"/>
          <w:szCs w:val="26"/>
        </w:rPr>
        <w:t>Can constructor perform other tasks instead of initialization?</w:t>
      </w:r>
    </w:p>
    <w:p w:rsidR="008964B3" w:rsidRPr="00CA7D2E" w:rsidRDefault="008964B3" w:rsidP="008964B3">
      <w:pPr>
        <w:pStyle w:val="NormalWeb"/>
        <w:rPr>
          <w:color w:val="000000"/>
          <w:sz w:val="20"/>
          <w:szCs w:val="20"/>
        </w:rPr>
      </w:pPr>
      <w:r w:rsidRPr="00CA7D2E">
        <w:rPr>
          <w:color w:val="000000"/>
          <w:sz w:val="20"/>
          <w:szCs w:val="20"/>
        </w:rPr>
        <w:t>Yes, like object creation, starting a thread, calling method etc. You can perform any operation in the constructor as you perform in the method.</w:t>
      </w:r>
    </w:p>
    <w:p w:rsidR="008964B3" w:rsidRPr="00CA7D2E" w:rsidRDefault="008964B3" w:rsidP="000B1736">
      <w:pPr>
        <w:rPr>
          <w:rFonts w:ascii="Times New Roman" w:hAnsi="Times New Roman" w:cs="Times New Roman"/>
          <w:color w:val="555555"/>
          <w:sz w:val="24"/>
        </w:rPr>
      </w:pPr>
    </w:p>
    <w:p w:rsidR="00E64AFA" w:rsidRPr="00CA7D2E" w:rsidRDefault="004B60BB" w:rsidP="00E64AFA">
      <w:pPr>
        <w:rPr>
          <w:rFonts w:ascii="Times New Roman" w:hAnsi="Times New Roman" w:cs="Times New Roman"/>
          <w:b/>
          <w:sz w:val="28"/>
        </w:rPr>
      </w:pPr>
      <w:r w:rsidRPr="00CA7D2E">
        <w:rPr>
          <w:rFonts w:ascii="Times New Roman" w:hAnsi="Times New Roman" w:cs="Times New Roman"/>
          <w:b/>
          <w:sz w:val="28"/>
        </w:rPr>
        <w:t>Is-A relation</w:t>
      </w:r>
    </w:p>
    <w:p w:rsidR="004B60BB" w:rsidRPr="00CA7D2E" w:rsidRDefault="004B60BB" w:rsidP="00E64AFA">
      <w:pPr>
        <w:rPr>
          <w:rFonts w:ascii="Times New Roman" w:hAnsi="Times New Roman" w:cs="Times New Roman"/>
          <w:color w:val="000000"/>
          <w:sz w:val="20"/>
          <w:szCs w:val="20"/>
        </w:rPr>
      </w:pPr>
      <w:r w:rsidRPr="00CA7D2E">
        <w:rPr>
          <w:rFonts w:ascii="Times New Roman" w:hAnsi="Times New Roman" w:cs="Times New Roman"/>
          <w:color w:val="000000"/>
          <w:sz w:val="20"/>
          <w:szCs w:val="20"/>
        </w:rPr>
        <w:t xml:space="preserve">Inheritance represents the </w:t>
      </w:r>
      <w:r w:rsidRPr="00CA7D2E">
        <w:rPr>
          <w:rFonts w:ascii="Times New Roman" w:hAnsi="Times New Roman" w:cs="Times New Roman"/>
          <w:b/>
          <w:bCs/>
          <w:color w:val="000000"/>
          <w:sz w:val="20"/>
          <w:szCs w:val="20"/>
        </w:rPr>
        <w:t>IS-A relationship</w:t>
      </w:r>
      <w:r w:rsidRPr="00CA7D2E">
        <w:rPr>
          <w:rFonts w:ascii="Times New Roman" w:hAnsi="Times New Roman" w:cs="Times New Roman"/>
          <w:color w:val="000000"/>
          <w:sz w:val="20"/>
          <w:szCs w:val="20"/>
        </w:rPr>
        <w:t xml:space="preserve">.Programmer is the subclass and Employee is the superclass. Relationship between two classes is </w:t>
      </w:r>
      <w:r w:rsidRPr="00CA7D2E">
        <w:rPr>
          <w:rFonts w:ascii="Times New Roman" w:hAnsi="Times New Roman" w:cs="Times New Roman"/>
          <w:b/>
          <w:bCs/>
          <w:color w:val="000000"/>
          <w:sz w:val="20"/>
          <w:szCs w:val="20"/>
        </w:rPr>
        <w:t>Programmer IS-A Employee</w:t>
      </w:r>
      <w:r w:rsidRPr="00CA7D2E">
        <w:rPr>
          <w:rFonts w:ascii="Times New Roman" w:hAnsi="Times New Roman" w:cs="Times New Roman"/>
          <w:color w:val="000000"/>
          <w:sz w:val="20"/>
          <w:szCs w:val="20"/>
        </w:rPr>
        <w:t>.It means that Programmer is a type of Employee.</w:t>
      </w:r>
    </w:p>
    <w:p w:rsidR="004B60BB" w:rsidRPr="00CA7D2E" w:rsidRDefault="004B60BB" w:rsidP="00E64AFA">
      <w:pPr>
        <w:rPr>
          <w:rFonts w:ascii="Times New Roman" w:hAnsi="Times New Roman" w:cs="Times New Roman"/>
          <w:color w:val="000000"/>
          <w:sz w:val="20"/>
          <w:szCs w:val="20"/>
        </w:rPr>
      </w:pPr>
    </w:p>
    <w:p w:rsidR="004B60BB" w:rsidRPr="00CA7D2E" w:rsidRDefault="004B60BB" w:rsidP="00E64AFA">
      <w:pPr>
        <w:rPr>
          <w:rFonts w:ascii="Times New Roman" w:hAnsi="Times New Roman" w:cs="Times New Roman"/>
          <w:b/>
          <w:color w:val="000000"/>
          <w:sz w:val="20"/>
          <w:szCs w:val="20"/>
        </w:rPr>
      </w:pPr>
      <w:r w:rsidRPr="00CA7D2E">
        <w:rPr>
          <w:rFonts w:ascii="Times New Roman" w:hAnsi="Times New Roman" w:cs="Times New Roman"/>
          <w:b/>
          <w:color w:val="000000"/>
          <w:sz w:val="20"/>
          <w:szCs w:val="20"/>
        </w:rPr>
        <w:t>HAS-A relation</w:t>
      </w:r>
    </w:p>
    <w:p w:rsidR="004B60BB" w:rsidRPr="00CA7D2E" w:rsidRDefault="004B60BB" w:rsidP="00E64AFA">
      <w:pPr>
        <w:rPr>
          <w:rFonts w:ascii="Times New Roman" w:hAnsi="Times New Roman" w:cs="Times New Roman"/>
          <w:color w:val="000000"/>
          <w:sz w:val="20"/>
          <w:szCs w:val="20"/>
        </w:rPr>
      </w:pPr>
      <w:r w:rsidRPr="00CA7D2E">
        <w:rPr>
          <w:rFonts w:ascii="Times New Roman" w:hAnsi="Times New Roman" w:cs="Times New Roman"/>
          <w:b/>
          <w:color w:val="000000"/>
          <w:sz w:val="20"/>
          <w:szCs w:val="20"/>
        </w:rPr>
        <w:lastRenderedPageBreak/>
        <w:t>Aggregation</w:t>
      </w:r>
      <w:r w:rsidRPr="00CA7D2E">
        <w:rPr>
          <w:rFonts w:ascii="Times New Roman" w:hAnsi="Times New Roman" w:cs="Times New Roman"/>
          <w:color w:val="000000"/>
          <w:sz w:val="20"/>
          <w:szCs w:val="20"/>
        </w:rPr>
        <w:t xml:space="preserve"> represents HAS-A relationship</w:t>
      </w:r>
    </w:p>
    <w:p w:rsidR="004B60BB" w:rsidRPr="00CA7D2E" w:rsidRDefault="004B60BB" w:rsidP="004B60BB">
      <w:pPr>
        <w:spacing w:before="100" w:beforeAutospacing="1" w:after="100" w:afterAutospacing="1" w:line="240" w:lineRule="auto"/>
        <w:ind w:left="300"/>
        <w:rPr>
          <w:rFonts w:ascii="Times New Roman" w:eastAsia="Times New Roman" w:hAnsi="Times New Roman" w:cs="Times New Roman"/>
          <w:color w:val="000000"/>
          <w:sz w:val="20"/>
          <w:szCs w:val="20"/>
        </w:rPr>
      </w:pPr>
      <w:r w:rsidRPr="00CA7D2E">
        <w:rPr>
          <w:rFonts w:ascii="Times New Roman" w:eastAsia="Times New Roman" w:hAnsi="Times New Roman" w:cs="Times New Roman"/>
          <w:color w:val="000000"/>
          <w:sz w:val="20"/>
          <w:szCs w:val="20"/>
        </w:rPr>
        <w:t xml:space="preserve">Consider a </w:t>
      </w:r>
      <w:proofErr w:type="gramStart"/>
      <w:r w:rsidRPr="00CA7D2E">
        <w:rPr>
          <w:rFonts w:ascii="Times New Roman" w:eastAsia="Times New Roman" w:hAnsi="Times New Roman" w:cs="Times New Roman"/>
          <w:color w:val="000000"/>
          <w:sz w:val="20"/>
          <w:szCs w:val="20"/>
        </w:rPr>
        <w:t>situation,</w:t>
      </w:r>
      <w:proofErr w:type="gramEnd"/>
      <w:r w:rsidRPr="00CA7D2E">
        <w:rPr>
          <w:rFonts w:ascii="Times New Roman" w:eastAsia="Times New Roman" w:hAnsi="Times New Roman" w:cs="Times New Roman"/>
          <w:color w:val="000000"/>
          <w:sz w:val="20"/>
          <w:szCs w:val="20"/>
        </w:rPr>
        <w:t xml:space="preserve"> Employee object contains many informations such as id, name, emailId etc. It contains one more object named address, which contains its own informations such as city, state, country, zipcode etc. as given below. </w:t>
      </w:r>
    </w:p>
    <w:p w:rsidR="004B60BB" w:rsidRPr="00CA7D2E" w:rsidRDefault="004B60BB" w:rsidP="004B60BB">
      <w:pPr>
        <w:numPr>
          <w:ilvl w:val="0"/>
          <w:numId w:val="26"/>
        </w:numPr>
        <w:shd w:val="clear" w:color="auto" w:fill="F8F8F5"/>
        <w:spacing w:after="0" w:line="240" w:lineRule="auto"/>
        <w:ind w:left="450"/>
        <w:rPr>
          <w:rFonts w:ascii="Times New Roman" w:eastAsia="Times New Roman" w:hAnsi="Times New Roman" w:cs="Times New Roman"/>
          <w:color w:val="000000"/>
          <w:sz w:val="20"/>
          <w:szCs w:val="20"/>
        </w:rPr>
      </w:pPr>
      <w:r w:rsidRPr="00CA7D2E">
        <w:rPr>
          <w:rFonts w:ascii="Times New Roman" w:eastAsia="Times New Roman" w:hAnsi="Times New Roman" w:cs="Times New Roman"/>
          <w:b/>
          <w:bCs/>
          <w:color w:val="006699"/>
          <w:sz w:val="20"/>
          <w:szCs w:val="20"/>
          <w:bdr w:val="none" w:sz="0" w:space="0" w:color="auto" w:frame="1"/>
        </w:rPr>
        <w:t>class</w:t>
      </w:r>
      <w:r w:rsidRPr="00CA7D2E">
        <w:rPr>
          <w:rFonts w:ascii="Times New Roman" w:eastAsia="Times New Roman" w:hAnsi="Times New Roman" w:cs="Times New Roman"/>
          <w:color w:val="000000"/>
          <w:sz w:val="20"/>
          <w:szCs w:val="20"/>
          <w:bdr w:val="none" w:sz="0" w:space="0" w:color="auto" w:frame="1"/>
        </w:rPr>
        <w:t> Employee{  </w:t>
      </w:r>
    </w:p>
    <w:p w:rsidR="004B60BB" w:rsidRPr="00CA7D2E" w:rsidRDefault="004B60BB" w:rsidP="004B60BB">
      <w:pPr>
        <w:numPr>
          <w:ilvl w:val="0"/>
          <w:numId w:val="26"/>
        </w:numPr>
        <w:shd w:val="clear" w:color="auto" w:fill="F8F8F5"/>
        <w:spacing w:after="0" w:line="240" w:lineRule="auto"/>
        <w:ind w:left="450"/>
        <w:rPr>
          <w:rFonts w:ascii="Times New Roman" w:eastAsia="Times New Roman" w:hAnsi="Times New Roman" w:cs="Times New Roman"/>
          <w:color w:val="000000"/>
          <w:sz w:val="20"/>
          <w:szCs w:val="20"/>
        </w:rPr>
      </w:pPr>
      <w:r w:rsidRPr="00CA7D2E">
        <w:rPr>
          <w:rFonts w:ascii="Times New Roman" w:eastAsia="Times New Roman" w:hAnsi="Times New Roman" w:cs="Times New Roman"/>
          <w:b/>
          <w:bCs/>
          <w:color w:val="006699"/>
          <w:sz w:val="20"/>
          <w:szCs w:val="20"/>
          <w:bdr w:val="none" w:sz="0" w:space="0" w:color="auto" w:frame="1"/>
        </w:rPr>
        <w:t>int</w:t>
      </w:r>
      <w:r w:rsidRPr="00CA7D2E">
        <w:rPr>
          <w:rFonts w:ascii="Times New Roman" w:eastAsia="Times New Roman" w:hAnsi="Times New Roman" w:cs="Times New Roman"/>
          <w:color w:val="000000"/>
          <w:sz w:val="20"/>
          <w:szCs w:val="20"/>
          <w:bdr w:val="none" w:sz="0" w:space="0" w:color="auto" w:frame="1"/>
        </w:rPr>
        <w:t> id;  </w:t>
      </w:r>
    </w:p>
    <w:p w:rsidR="004B60BB" w:rsidRPr="00CA7D2E" w:rsidRDefault="004B60BB" w:rsidP="004B60BB">
      <w:pPr>
        <w:numPr>
          <w:ilvl w:val="0"/>
          <w:numId w:val="26"/>
        </w:numPr>
        <w:shd w:val="clear" w:color="auto" w:fill="F8F8F5"/>
        <w:spacing w:after="0" w:line="240" w:lineRule="auto"/>
        <w:ind w:left="450"/>
        <w:rPr>
          <w:rFonts w:ascii="Times New Roman" w:eastAsia="Times New Roman" w:hAnsi="Times New Roman" w:cs="Times New Roman"/>
          <w:color w:val="000000"/>
          <w:sz w:val="20"/>
          <w:szCs w:val="20"/>
        </w:rPr>
      </w:pPr>
      <w:r w:rsidRPr="00CA7D2E">
        <w:rPr>
          <w:rFonts w:ascii="Times New Roman" w:eastAsia="Times New Roman" w:hAnsi="Times New Roman" w:cs="Times New Roman"/>
          <w:color w:val="000000"/>
          <w:sz w:val="20"/>
          <w:szCs w:val="20"/>
          <w:bdr w:val="none" w:sz="0" w:space="0" w:color="auto" w:frame="1"/>
        </w:rPr>
        <w:t>String name;  </w:t>
      </w:r>
    </w:p>
    <w:p w:rsidR="004B60BB" w:rsidRPr="00CA7D2E" w:rsidRDefault="004B60BB" w:rsidP="004B60BB">
      <w:pPr>
        <w:numPr>
          <w:ilvl w:val="0"/>
          <w:numId w:val="26"/>
        </w:numPr>
        <w:shd w:val="clear" w:color="auto" w:fill="F8F8F5"/>
        <w:spacing w:after="0" w:line="240" w:lineRule="auto"/>
        <w:ind w:left="450"/>
        <w:rPr>
          <w:rFonts w:ascii="Times New Roman" w:eastAsia="Times New Roman" w:hAnsi="Times New Roman" w:cs="Times New Roman"/>
          <w:color w:val="000000"/>
          <w:sz w:val="20"/>
          <w:szCs w:val="20"/>
        </w:rPr>
      </w:pPr>
      <w:r w:rsidRPr="00CA7D2E">
        <w:rPr>
          <w:rFonts w:ascii="Times New Roman" w:eastAsia="Times New Roman" w:hAnsi="Times New Roman" w:cs="Times New Roman"/>
          <w:color w:val="000000"/>
          <w:sz w:val="20"/>
          <w:szCs w:val="20"/>
          <w:bdr w:val="none" w:sz="0" w:space="0" w:color="auto" w:frame="1"/>
        </w:rPr>
        <w:t>Address address;</w:t>
      </w:r>
      <w:r w:rsidRPr="00CA7D2E">
        <w:rPr>
          <w:rFonts w:ascii="Times New Roman" w:eastAsia="Times New Roman" w:hAnsi="Times New Roman" w:cs="Times New Roman"/>
          <w:color w:val="008200"/>
          <w:sz w:val="20"/>
          <w:szCs w:val="20"/>
          <w:bdr w:val="none" w:sz="0" w:space="0" w:color="auto" w:frame="1"/>
        </w:rPr>
        <w:t>//Address is a class</w:t>
      </w:r>
      <w:r w:rsidRPr="00CA7D2E">
        <w:rPr>
          <w:rFonts w:ascii="Times New Roman" w:eastAsia="Times New Roman" w:hAnsi="Times New Roman" w:cs="Times New Roman"/>
          <w:color w:val="000000"/>
          <w:sz w:val="20"/>
          <w:szCs w:val="20"/>
          <w:bdr w:val="none" w:sz="0" w:space="0" w:color="auto" w:frame="1"/>
        </w:rPr>
        <w:t>  </w:t>
      </w:r>
    </w:p>
    <w:p w:rsidR="004B60BB" w:rsidRPr="00CA7D2E" w:rsidRDefault="004B60BB" w:rsidP="004B60BB">
      <w:pPr>
        <w:numPr>
          <w:ilvl w:val="0"/>
          <w:numId w:val="26"/>
        </w:numPr>
        <w:shd w:val="clear" w:color="auto" w:fill="F8F8F5"/>
        <w:spacing w:after="0" w:line="240" w:lineRule="auto"/>
        <w:ind w:left="450"/>
        <w:rPr>
          <w:rFonts w:ascii="Times New Roman" w:eastAsia="Times New Roman" w:hAnsi="Times New Roman" w:cs="Times New Roman"/>
          <w:color w:val="000000"/>
          <w:sz w:val="20"/>
          <w:szCs w:val="20"/>
        </w:rPr>
      </w:pPr>
      <w:r w:rsidRPr="00CA7D2E">
        <w:rPr>
          <w:rFonts w:ascii="Times New Roman" w:eastAsia="Times New Roman" w:hAnsi="Times New Roman" w:cs="Times New Roman"/>
          <w:color w:val="000000"/>
          <w:sz w:val="20"/>
          <w:szCs w:val="20"/>
          <w:bdr w:val="none" w:sz="0" w:space="0" w:color="auto" w:frame="1"/>
        </w:rPr>
        <w:t>...  </w:t>
      </w:r>
    </w:p>
    <w:p w:rsidR="004B60BB" w:rsidRPr="00CA7D2E" w:rsidRDefault="004B60BB" w:rsidP="004B60BB">
      <w:pPr>
        <w:numPr>
          <w:ilvl w:val="0"/>
          <w:numId w:val="26"/>
        </w:numPr>
        <w:shd w:val="clear" w:color="auto" w:fill="F8F8F5"/>
        <w:spacing w:after="120" w:line="240" w:lineRule="auto"/>
        <w:ind w:left="450"/>
        <w:rPr>
          <w:rFonts w:ascii="Times New Roman" w:eastAsia="Times New Roman" w:hAnsi="Times New Roman" w:cs="Times New Roman"/>
          <w:color w:val="000000"/>
          <w:sz w:val="20"/>
          <w:szCs w:val="20"/>
        </w:rPr>
      </w:pPr>
      <w:r w:rsidRPr="00CA7D2E">
        <w:rPr>
          <w:rFonts w:ascii="Times New Roman" w:eastAsia="Times New Roman" w:hAnsi="Times New Roman" w:cs="Times New Roman"/>
          <w:color w:val="000000"/>
          <w:sz w:val="20"/>
          <w:szCs w:val="20"/>
          <w:bdr w:val="none" w:sz="0" w:space="0" w:color="auto" w:frame="1"/>
        </w:rPr>
        <w:t>}  </w:t>
      </w:r>
    </w:p>
    <w:p w:rsidR="004B60BB" w:rsidRPr="00CA7D2E" w:rsidRDefault="004B60BB" w:rsidP="004B60BB">
      <w:pPr>
        <w:shd w:val="clear" w:color="auto" w:fill="F8F8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00"/>
        <w:rPr>
          <w:rFonts w:ascii="Times New Roman" w:eastAsia="Times New Roman" w:hAnsi="Times New Roman" w:cs="Times New Roman"/>
          <w:vanish/>
          <w:color w:val="000000"/>
          <w:sz w:val="20"/>
          <w:szCs w:val="20"/>
        </w:rPr>
      </w:pPr>
    </w:p>
    <w:p w:rsidR="004B60BB" w:rsidRPr="00CA7D2E" w:rsidRDefault="004B60BB" w:rsidP="004B60BB">
      <w:pPr>
        <w:shd w:val="clear" w:color="auto" w:fill="F8F8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00"/>
        <w:rPr>
          <w:rFonts w:ascii="Times New Roman" w:eastAsia="Times New Roman" w:hAnsi="Times New Roman" w:cs="Times New Roman"/>
          <w:vanish/>
          <w:color w:val="000000"/>
          <w:sz w:val="20"/>
          <w:szCs w:val="20"/>
        </w:rPr>
      </w:pPr>
      <w:r w:rsidRPr="00CA7D2E">
        <w:rPr>
          <w:rFonts w:ascii="Times New Roman" w:eastAsia="Times New Roman" w:hAnsi="Times New Roman" w:cs="Times New Roman"/>
          <w:vanish/>
          <w:color w:val="000000"/>
          <w:sz w:val="20"/>
          <w:szCs w:val="20"/>
        </w:rPr>
        <w:t>class Employee{</w:t>
      </w:r>
    </w:p>
    <w:p w:rsidR="004B60BB" w:rsidRPr="00CA7D2E" w:rsidRDefault="004B60BB" w:rsidP="004B60BB">
      <w:pPr>
        <w:shd w:val="clear" w:color="auto" w:fill="F8F8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00"/>
        <w:rPr>
          <w:rFonts w:ascii="Times New Roman" w:eastAsia="Times New Roman" w:hAnsi="Times New Roman" w:cs="Times New Roman"/>
          <w:vanish/>
          <w:color w:val="000000"/>
          <w:sz w:val="20"/>
          <w:szCs w:val="20"/>
        </w:rPr>
      </w:pPr>
      <w:r w:rsidRPr="00CA7D2E">
        <w:rPr>
          <w:rFonts w:ascii="Times New Roman" w:eastAsia="Times New Roman" w:hAnsi="Times New Roman" w:cs="Times New Roman"/>
          <w:vanish/>
          <w:color w:val="000000"/>
          <w:sz w:val="20"/>
          <w:szCs w:val="20"/>
        </w:rPr>
        <w:t>int id;</w:t>
      </w:r>
    </w:p>
    <w:p w:rsidR="004B60BB" w:rsidRPr="00CA7D2E" w:rsidRDefault="004B60BB" w:rsidP="004B60BB">
      <w:pPr>
        <w:shd w:val="clear" w:color="auto" w:fill="F8F8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00"/>
        <w:rPr>
          <w:rFonts w:ascii="Times New Roman" w:eastAsia="Times New Roman" w:hAnsi="Times New Roman" w:cs="Times New Roman"/>
          <w:vanish/>
          <w:color w:val="000000"/>
          <w:sz w:val="20"/>
          <w:szCs w:val="20"/>
        </w:rPr>
      </w:pPr>
      <w:r w:rsidRPr="00CA7D2E">
        <w:rPr>
          <w:rFonts w:ascii="Times New Roman" w:eastAsia="Times New Roman" w:hAnsi="Times New Roman" w:cs="Times New Roman"/>
          <w:vanish/>
          <w:color w:val="000000"/>
          <w:sz w:val="20"/>
          <w:szCs w:val="20"/>
        </w:rPr>
        <w:t>String name;</w:t>
      </w:r>
    </w:p>
    <w:p w:rsidR="004B60BB" w:rsidRPr="00CA7D2E" w:rsidRDefault="004B60BB" w:rsidP="004B60BB">
      <w:pPr>
        <w:shd w:val="clear" w:color="auto" w:fill="F8F8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00"/>
        <w:rPr>
          <w:rFonts w:ascii="Times New Roman" w:eastAsia="Times New Roman" w:hAnsi="Times New Roman" w:cs="Times New Roman"/>
          <w:vanish/>
          <w:color w:val="000000"/>
          <w:sz w:val="20"/>
          <w:szCs w:val="20"/>
        </w:rPr>
      </w:pPr>
      <w:r w:rsidRPr="00CA7D2E">
        <w:rPr>
          <w:rFonts w:ascii="Times New Roman" w:eastAsia="Times New Roman" w:hAnsi="Times New Roman" w:cs="Times New Roman"/>
          <w:vanish/>
          <w:color w:val="000000"/>
          <w:sz w:val="20"/>
          <w:szCs w:val="20"/>
        </w:rPr>
        <w:t>Address address;//Address is a class</w:t>
      </w:r>
    </w:p>
    <w:p w:rsidR="004B60BB" w:rsidRPr="00CA7D2E" w:rsidRDefault="004B60BB" w:rsidP="004B60BB">
      <w:pPr>
        <w:shd w:val="clear" w:color="auto" w:fill="F8F8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00"/>
        <w:rPr>
          <w:rFonts w:ascii="Times New Roman" w:eastAsia="Times New Roman" w:hAnsi="Times New Roman" w:cs="Times New Roman"/>
          <w:vanish/>
          <w:color w:val="000000"/>
          <w:sz w:val="20"/>
          <w:szCs w:val="20"/>
        </w:rPr>
      </w:pPr>
      <w:r w:rsidRPr="00CA7D2E">
        <w:rPr>
          <w:rFonts w:ascii="Times New Roman" w:eastAsia="Times New Roman" w:hAnsi="Times New Roman" w:cs="Times New Roman"/>
          <w:vanish/>
          <w:color w:val="000000"/>
          <w:sz w:val="20"/>
          <w:szCs w:val="20"/>
        </w:rPr>
        <w:t>...</w:t>
      </w:r>
    </w:p>
    <w:p w:rsidR="004B60BB" w:rsidRPr="00CA7D2E" w:rsidRDefault="004B60BB" w:rsidP="004B60BB">
      <w:pPr>
        <w:shd w:val="clear" w:color="auto" w:fill="F8F8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00"/>
        <w:rPr>
          <w:rFonts w:ascii="Times New Roman" w:eastAsia="Times New Roman" w:hAnsi="Times New Roman" w:cs="Times New Roman"/>
          <w:vanish/>
          <w:color w:val="000000"/>
          <w:sz w:val="20"/>
          <w:szCs w:val="20"/>
        </w:rPr>
      </w:pPr>
      <w:r w:rsidRPr="00CA7D2E">
        <w:rPr>
          <w:rFonts w:ascii="Times New Roman" w:eastAsia="Times New Roman" w:hAnsi="Times New Roman" w:cs="Times New Roman"/>
          <w:vanish/>
          <w:color w:val="000000"/>
          <w:sz w:val="20"/>
          <w:szCs w:val="20"/>
        </w:rPr>
        <w:t>}</w:t>
      </w:r>
    </w:p>
    <w:p w:rsidR="004B60BB" w:rsidRPr="00CA7D2E" w:rsidRDefault="004B60BB" w:rsidP="004B60BB">
      <w:pPr>
        <w:shd w:val="clear" w:color="auto" w:fill="F8F8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ind w:left="600"/>
        <w:rPr>
          <w:rFonts w:ascii="Times New Roman" w:eastAsia="Times New Roman" w:hAnsi="Times New Roman" w:cs="Times New Roman"/>
          <w:vanish/>
          <w:color w:val="000000"/>
          <w:sz w:val="20"/>
          <w:szCs w:val="20"/>
        </w:rPr>
      </w:pPr>
    </w:p>
    <w:p w:rsidR="004B60BB" w:rsidRPr="00CA7D2E" w:rsidRDefault="004B60BB" w:rsidP="004B60BB">
      <w:pPr>
        <w:spacing w:before="100" w:beforeAutospacing="1" w:after="100" w:afterAutospacing="1" w:line="240" w:lineRule="auto"/>
        <w:ind w:left="300"/>
        <w:rPr>
          <w:rFonts w:ascii="Times New Roman" w:eastAsia="Times New Roman" w:hAnsi="Times New Roman" w:cs="Times New Roman"/>
          <w:color w:val="000000"/>
          <w:sz w:val="20"/>
          <w:szCs w:val="20"/>
        </w:rPr>
      </w:pPr>
      <w:r w:rsidRPr="00CA7D2E">
        <w:rPr>
          <w:rFonts w:ascii="Times New Roman" w:eastAsia="Times New Roman" w:hAnsi="Times New Roman" w:cs="Times New Roman"/>
          <w:color w:val="000000"/>
          <w:sz w:val="20"/>
          <w:szCs w:val="20"/>
        </w:rPr>
        <w:t>In such case, Employee has an entity reference address, so relationship is Employee HAS-</w:t>
      </w:r>
      <w:proofErr w:type="gramStart"/>
      <w:r w:rsidRPr="00CA7D2E">
        <w:rPr>
          <w:rFonts w:ascii="Times New Roman" w:eastAsia="Times New Roman" w:hAnsi="Times New Roman" w:cs="Times New Roman"/>
          <w:color w:val="000000"/>
          <w:sz w:val="20"/>
          <w:szCs w:val="20"/>
        </w:rPr>
        <w:t>A</w:t>
      </w:r>
      <w:proofErr w:type="gramEnd"/>
      <w:r w:rsidRPr="00CA7D2E">
        <w:rPr>
          <w:rFonts w:ascii="Times New Roman" w:eastAsia="Times New Roman" w:hAnsi="Times New Roman" w:cs="Times New Roman"/>
          <w:color w:val="000000"/>
          <w:sz w:val="20"/>
          <w:szCs w:val="20"/>
        </w:rPr>
        <w:t xml:space="preserve"> address. </w:t>
      </w:r>
    </w:p>
    <w:p w:rsidR="00425F5A" w:rsidRPr="00CA7D2E" w:rsidRDefault="00425F5A" w:rsidP="004B60BB">
      <w:pPr>
        <w:spacing w:before="100" w:beforeAutospacing="1" w:after="100" w:afterAutospacing="1" w:line="240" w:lineRule="auto"/>
        <w:ind w:left="300"/>
        <w:rPr>
          <w:rFonts w:ascii="Times New Roman" w:eastAsia="Times New Roman" w:hAnsi="Times New Roman" w:cs="Times New Roman"/>
          <w:color w:val="000000"/>
          <w:sz w:val="20"/>
          <w:szCs w:val="20"/>
        </w:rPr>
      </w:pPr>
    </w:p>
    <w:p w:rsidR="00425F5A" w:rsidRPr="00CA7D2E" w:rsidRDefault="00425F5A" w:rsidP="004B60BB">
      <w:pPr>
        <w:spacing w:before="100" w:beforeAutospacing="1" w:after="100" w:afterAutospacing="1" w:line="240" w:lineRule="auto"/>
        <w:ind w:left="300"/>
        <w:rPr>
          <w:rFonts w:ascii="Times New Roman" w:eastAsia="Times New Roman" w:hAnsi="Times New Roman" w:cs="Times New Roman"/>
          <w:color w:val="000000"/>
          <w:sz w:val="20"/>
          <w:szCs w:val="20"/>
        </w:rPr>
      </w:pPr>
    </w:p>
    <w:p w:rsidR="004B60BB" w:rsidRPr="00CA7D2E" w:rsidRDefault="004B60BB" w:rsidP="004B60BB">
      <w:pPr>
        <w:pStyle w:val="Heading3"/>
        <w:ind w:left="300"/>
        <w:rPr>
          <w:rFonts w:ascii="Times New Roman" w:hAnsi="Times New Roman" w:cs="Times New Roman"/>
          <w:color w:val="556B2F"/>
          <w:sz w:val="26"/>
          <w:szCs w:val="26"/>
        </w:rPr>
      </w:pPr>
      <w:r w:rsidRPr="00CA7D2E">
        <w:rPr>
          <w:rFonts w:ascii="Times New Roman" w:hAnsi="Times New Roman" w:cs="Times New Roman"/>
          <w:color w:val="556B2F"/>
          <w:sz w:val="26"/>
          <w:szCs w:val="26"/>
        </w:rPr>
        <w:t>Can we override static method?</w:t>
      </w:r>
    </w:p>
    <w:tbl>
      <w:tblPr>
        <w:tblW w:w="0" w:type="auto"/>
        <w:tblCellSpacing w:w="15" w:type="dxa"/>
        <w:tblInd w:w="300" w:type="dxa"/>
        <w:tblCellMar>
          <w:top w:w="15" w:type="dxa"/>
          <w:left w:w="15" w:type="dxa"/>
          <w:bottom w:w="15" w:type="dxa"/>
          <w:right w:w="15" w:type="dxa"/>
        </w:tblCellMar>
        <w:tblLook w:val="04A0"/>
      </w:tblPr>
      <w:tblGrid>
        <w:gridCol w:w="9016"/>
      </w:tblGrid>
      <w:tr w:rsidR="004B60BB" w:rsidRPr="00CA7D2E">
        <w:trPr>
          <w:tblCellSpacing w:w="15" w:type="dxa"/>
        </w:trPr>
        <w:tc>
          <w:tcPr>
            <w:tcW w:w="0" w:type="auto"/>
            <w:vAlign w:val="center"/>
            <w:hideMark/>
          </w:tcPr>
          <w:p w:rsidR="004B60BB" w:rsidRPr="00CA7D2E" w:rsidRDefault="004B60BB">
            <w:pPr>
              <w:ind w:left="300"/>
              <w:rPr>
                <w:rFonts w:ascii="Times New Roman" w:hAnsi="Times New Roman" w:cs="Times New Roman"/>
                <w:color w:val="000000"/>
                <w:sz w:val="20"/>
                <w:szCs w:val="20"/>
              </w:rPr>
            </w:pPr>
            <w:r w:rsidRPr="00CA7D2E">
              <w:rPr>
                <w:rFonts w:ascii="Times New Roman" w:hAnsi="Times New Roman" w:cs="Times New Roman"/>
                <w:color w:val="000000"/>
                <w:sz w:val="20"/>
                <w:szCs w:val="20"/>
              </w:rPr>
              <w:t xml:space="preserve">No, static method cannot be overridden. It can be proved by runtime polymorphism so we will learn it later. </w:t>
            </w:r>
          </w:p>
        </w:tc>
      </w:tr>
    </w:tbl>
    <w:p w:rsidR="004B60BB" w:rsidRPr="00CA7D2E" w:rsidRDefault="004B60BB" w:rsidP="004B60BB">
      <w:pPr>
        <w:pStyle w:val="Heading3"/>
        <w:ind w:left="300"/>
        <w:rPr>
          <w:rFonts w:ascii="Times New Roman" w:hAnsi="Times New Roman" w:cs="Times New Roman"/>
          <w:color w:val="556B2F"/>
          <w:sz w:val="26"/>
          <w:szCs w:val="26"/>
        </w:rPr>
      </w:pPr>
      <w:r w:rsidRPr="00CA7D2E">
        <w:rPr>
          <w:rFonts w:ascii="Times New Roman" w:hAnsi="Times New Roman" w:cs="Times New Roman"/>
          <w:color w:val="556B2F"/>
          <w:sz w:val="26"/>
          <w:szCs w:val="26"/>
        </w:rPr>
        <w:t>Why we cannot override static method?</w:t>
      </w:r>
    </w:p>
    <w:p w:rsidR="004B60BB" w:rsidRPr="00CA7D2E" w:rsidRDefault="004B60BB" w:rsidP="004B60BB">
      <w:pPr>
        <w:pStyle w:val="NormalWeb"/>
        <w:ind w:left="300"/>
        <w:rPr>
          <w:color w:val="000000"/>
          <w:sz w:val="20"/>
          <w:szCs w:val="20"/>
        </w:rPr>
      </w:pPr>
      <w:proofErr w:type="gramStart"/>
      <w:r w:rsidRPr="00CA7D2E">
        <w:rPr>
          <w:color w:val="000000"/>
          <w:sz w:val="20"/>
          <w:szCs w:val="20"/>
        </w:rPr>
        <w:t>because</w:t>
      </w:r>
      <w:proofErr w:type="gramEnd"/>
      <w:r w:rsidRPr="00CA7D2E">
        <w:rPr>
          <w:color w:val="000000"/>
          <w:sz w:val="20"/>
          <w:szCs w:val="20"/>
        </w:rPr>
        <w:t xml:space="preserve"> static method is bound with class whereas instance method is bound with object. Static belongs to class area and instance belongs to heap area. </w:t>
      </w:r>
    </w:p>
    <w:p w:rsidR="004B60BB" w:rsidRPr="00CA7D2E" w:rsidRDefault="004B60BB" w:rsidP="00E64AFA">
      <w:pPr>
        <w:rPr>
          <w:rFonts w:ascii="Times New Roman" w:hAnsi="Times New Roman" w:cs="Times New Roman"/>
          <w:sz w:val="28"/>
        </w:rPr>
      </w:pPr>
    </w:p>
    <w:p w:rsidR="004B60BB" w:rsidRPr="00CA7D2E" w:rsidRDefault="004B60BB" w:rsidP="00E64AFA">
      <w:pPr>
        <w:rPr>
          <w:rFonts w:ascii="Times New Roman" w:hAnsi="Times New Roman" w:cs="Times New Roman"/>
          <w:sz w:val="28"/>
        </w:rPr>
      </w:pPr>
      <w:r w:rsidRPr="00CA7D2E">
        <w:rPr>
          <w:rFonts w:ascii="Times New Roman" w:hAnsi="Times New Roman" w:cs="Times New Roman"/>
          <w:b/>
          <w:sz w:val="28"/>
        </w:rPr>
        <w:t>Super</w:t>
      </w:r>
      <w:r w:rsidRPr="00CA7D2E">
        <w:rPr>
          <w:rFonts w:ascii="Times New Roman" w:hAnsi="Times New Roman" w:cs="Times New Roman"/>
          <w:sz w:val="28"/>
        </w:rPr>
        <w:t>keyword</w:t>
      </w:r>
    </w:p>
    <w:p w:rsidR="004B60BB" w:rsidRPr="00CA7D2E" w:rsidRDefault="004B60BB" w:rsidP="004B60BB">
      <w:pPr>
        <w:numPr>
          <w:ilvl w:val="0"/>
          <w:numId w:val="27"/>
        </w:numPr>
        <w:spacing w:before="45" w:after="100" w:afterAutospacing="1" w:line="240" w:lineRule="auto"/>
        <w:ind w:left="1020"/>
        <w:rPr>
          <w:rFonts w:ascii="Times New Roman" w:eastAsia="Times New Roman" w:hAnsi="Times New Roman" w:cs="Times New Roman"/>
          <w:color w:val="000000"/>
          <w:sz w:val="20"/>
          <w:szCs w:val="20"/>
        </w:rPr>
      </w:pPr>
      <w:proofErr w:type="gramStart"/>
      <w:r w:rsidRPr="00CA7D2E">
        <w:rPr>
          <w:rFonts w:ascii="Times New Roman" w:eastAsia="Times New Roman" w:hAnsi="Times New Roman" w:cs="Times New Roman"/>
          <w:color w:val="000000"/>
          <w:sz w:val="20"/>
          <w:szCs w:val="20"/>
        </w:rPr>
        <w:t>super</w:t>
      </w:r>
      <w:proofErr w:type="gramEnd"/>
      <w:r w:rsidRPr="00CA7D2E">
        <w:rPr>
          <w:rFonts w:ascii="Times New Roman" w:eastAsia="Times New Roman" w:hAnsi="Times New Roman" w:cs="Times New Roman"/>
          <w:color w:val="000000"/>
          <w:sz w:val="20"/>
          <w:szCs w:val="20"/>
        </w:rPr>
        <w:t xml:space="preserve"> is used to refer immediate parent class instance variable.</w:t>
      </w:r>
    </w:p>
    <w:p w:rsidR="00932C51" w:rsidRPr="00CA7D2E" w:rsidRDefault="00932C51" w:rsidP="00932C51">
      <w:pPr>
        <w:spacing w:before="45" w:after="100" w:afterAutospacing="1" w:line="240" w:lineRule="auto"/>
        <w:ind w:left="1440"/>
        <w:rPr>
          <w:rFonts w:ascii="Times New Roman" w:eastAsia="Times New Roman" w:hAnsi="Times New Roman" w:cs="Times New Roman"/>
          <w:color w:val="000000"/>
          <w:sz w:val="20"/>
          <w:szCs w:val="20"/>
        </w:rPr>
      </w:pPr>
      <w:proofErr w:type="gramStart"/>
      <w:r w:rsidRPr="00CA7D2E">
        <w:rPr>
          <w:rFonts w:ascii="Times New Roman" w:hAnsi="Times New Roman" w:cs="Times New Roman"/>
          <w:color w:val="000000"/>
          <w:sz w:val="20"/>
          <w:szCs w:val="20"/>
          <w:bdr w:val="none" w:sz="0" w:space="0" w:color="auto" w:frame="1"/>
        </w:rPr>
        <w:t>System.out.println(</w:t>
      </w:r>
      <w:proofErr w:type="gramEnd"/>
      <w:r w:rsidRPr="00CA7D2E">
        <w:rPr>
          <w:rStyle w:val="keyword2"/>
          <w:rFonts w:ascii="Times New Roman" w:hAnsi="Times New Roman" w:cs="Times New Roman"/>
          <w:sz w:val="20"/>
          <w:szCs w:val="20"/>
        </w:rPr>
        <w:t>super</w:t>
      </w:r>
      <w:r w:rsidRPr="00CA7D2E">
        <w:rPr>
          <w:rFonts w:ascii="Times New Roman" w:hAnsi="Times New Roman" w:cs="Times New Roman"/>
          <w:color w:val="000000"/>
          <w:sz w:val="20"/>
          <w:szCs w:val="20"/>
          <w:bdr w:val="none" w:sz="0" w:space="0" w:color="auto" w:frame="1"/>
        </w:rPr>
        <w:t>.speed);</w:t>
      </w:r>
      <w:r w:rsidRPr="00CA7D2E">
        <w:rPr>
          <w:rStyle w:val="comment2"/>
          <w:rFonts w:ascii="Times New Roman" w:hAnsi="Times New Roman" w:cs="Times New Roman"/>
          <w:sz w:val="20"/>
          <w:szCs w:val="20"/>
        </w:rPr>
        <w:t>//will print speed of Vehicle now</w:t>
      </w:r>
      <w:r w:rsidRPr="00CA7D2E">
        <w:rPr>
          <w:rFonts w:ascii="Times New Roman" w:hAnsi="Times New Roman" w:cs="Times New Roman"/>
          <w:color w:val="000000"/>
          <w:sz w:val="20"/>
          <w:szCs w:val="20"/>
          <w:bdr w:val="none" w:sz="0" w:space="0" w:color="auto" w:frame="1"/>
        </w:rPr>
        <w:t> </w:t>
      </w:r>
    </w:p>
    <w:p w:rsidR="004B60BB" w:rsidRPr="00CA7D2E" w:rsidRDefault="004B60BB" w:rsidP="004B60BB">
      <w:pPr>
        <w:numPr>
          <w:ilvl w:val="0"/>
          <w:numId w:val="27"/>
        </w:numPr>
        <w:spacing w:before="45" w:after="100" w:afterAutospacing="1" w:line="240" w:lineRule="auto"/>
        <w:ind w:left="1020"/>
        <w:rPr>
          <w:rFonts w:ascii="Times New Roman" w:eastAsia="Times New Roman" w:hAnsi="Times New Roman" w:cs="Times New Roman"/>
          <w:color w:val="000000"/>
          <w:sz w:val="20"/>
          <w:szCs w:val="20"/>
        </w:rPr>
      </w:pPr>
      <w:proofErr w:type="gramStart"/>
      <w:r w:rsidRPr="00CA7D2E">
        <w:rPr>
          <w:rFonts w:ascii="Times New Roman" w:eastAsia="Times New Roman" w:hAnsi="Times New Roman" w:cs="Times New Roman"/>
          <w:color w:val="000000"/>
          <w:sz w:val="20"/>
          <w:szCs w:val="20"/>
        </w:rPr>
        <w:t>super(</w:t>
      </w:r>
      <w:proofErr w:type="gramEnd"/>
      <w:r w:rsidRPr="00CA7D2E">
        <w:rPr>
          <w:rFonts w:ascii="Times New Roman" w:eastAsia="Times New Roman" w:hAnsi="Times New Roman" w:cs="Times New Roman"/>
          <w:color w:val="000000"/>
          <w:sz w:val="20"/>
          <w:szCs w:val="20"/>
        </w:rPr>
        <w:t>) is used to invoke immediate parent class constructor.</w:t>
      </w:r>
    </w:p>
    <w:p w:rsidR="00932C51" w:rsidRPr="00CA7D2E" w:rsidRDefault="00932C51" w:rsidP="00932C51">
      <w:pPr>
        <w:spacing w:before="45" w:after="100" w:afterAutospacing="1" w:line="240" w:lineRule="auto"/>
        <w:ind w:left="1440"/>
        <w:rPr>
          <w:rFonts w:ascii="Times New Roman" w:eastAsia="Times New Roman" w:hAnsi="Times New Roman" w:cs="Times New Roman"/>
          <w:color w:val="000000"/>
          <w:sz w:val="20"/>
          <w:szCs w:val="20"/>
        </w:rPr>
      </w:pPr>
      <w:proofErr w:type="gramStart"/>
      <w:r w:rsidRPr="00CA7D2E">
        <w:rPr>
          <w:rStyle w:val="keyword2"/>
          <w:rFonts w:ascii="Times New Roman" w:hAnsi="Times New Roman" w:cs="Times New Roman"/>
          <w:sz w:val="20"/>
          <w:szCs w:val="20"/>
        </w:rPr>
        <w:t>super</w:t>
      </w:r>
      <w:r w:rsidRPr="00CA7D2E">
        <w:rPr>
          <w:rFonts w:ascii="Times New Roman" w:hAnsi="Times New Roman" w:cs="Times New Roman"/>
          <w:color w:val="000000"/>
          <w:sz w:val="20"/>
          <w:szCs w:val="20"/>
          <w:bdr w:val="none" w:sz="0" w:space="0" w:color="auto" w:frame="1"/>
        </w:rPr>
        <w:t>(</w:t>
      </w:r>
      <w:proofErr w:type="gramEnd"/>
      <w:r w:rsidRPr="00CA7D2E">
        <w:rPr>
          <w:rFonts w:ascii="Times New Roman" w:hAnsi="Times New Roman" w:cs="Times New Roman"/>
          <w:color w:val="000000"/>
          <w:sz w:val="20"/>
          <w:szCs w:val="20"/>
          <w:bdr w:val="none" w:sz="0" w:space="0" w:color="auto" w:frame="1"/>
        </w:rPr>
        <w:t>);</w:t>
      </w:r>
      <w:r w:rsidRPr="00CA7D2E">
        <w:rPr>
          <w:rStyle w:val="comment2"/>
          <w:rFonts w:ascii="Times New Roman" w:hAnsi="Times New Roman" w:cs="Times New Roman"/>
          <w:sz w:val="20"/>
          <w:szCs w:val="20"/>
        </w:rPr>
        <w:t>//will invoke parent class constructor</w:t>
      </w:r>
      <w:r w:rsidRPr="00CA7D2E">
        <w:rPr>
          <w:rFonts w:ascii="Times New Roman" w:hAnsi="Times New Roman" w:cs="Times New Roman"/>
          <w:color w:val="000000"/>
          <w:sz w:val="20"/>
          <w:szCs w:val="20"/>
          <w:bdr w:val="none" w:sz="0" w:space="0" w:color="auto" w:frame="1"/>
        </w:rPr>
        <w:t>  </w:t>
      </w:r>
    </w:p>
    <w:p w:rsidR="004B60BB" w:rsidRPr="00CA7D2E" w:rsidRDefault="004B60BB" w:rsidP="004B60BB">
      <w:pPr>
        <w:numPr>
          <w:ilvl w:val="0"/>
          <w:numId w:val="27"/>
        </w:numPr>
        <w:spacing w:before="45" w:after="100" w:afterAutospacing="1" w:line="240" w:lineRule="auto"/>
        <w:ind w:left="1020"/>
        <w:rPr>
          <w:rFonts w:ascii="Times New Roman" w:eastAsia="Times New Roman" w:hAnsi="Times New Roman" w:cs="Times New Roman"/>
          <w:color w:val="000000"/>
          <w:sz w:val="20"/>
          <w:szCs w:val="20"/>
        </w:rPr>
      </w:pPr>
      <w:proofErr w:type="gramStart"/>
      <w:r w:rsidRPr="00CA7D2E">
        <w:rPr>
          <w:rFonts w:ascii="Times New Roman" w:eastAsia="Times New Roman" w:hAnsi="Times New Roman" w:cs="Times New Roman"/>
          <w:color w:val="000000"/>
          <w:sz w:val="20"/>
          <w:szCs w:val="20"/>
        </w:rPr>
        <w:t>super</w:t>
      </w:r>
      <w:proofErr w:type="gramEnd"/>
      <w:r w:rsidRPr="00CA7D2E">
        <w:rPr>
          <w:rFonts w:ascii="Times New Roman" w:eastAsia="Times New Roman" w:hAnsi="Times New Roman" w:cs="Times New Roman"/>
          <w:color w:val="000000"/>
          <w:sz w:val="20"/>
          <w:szCs w:val="20"/>
        </w:rPr>
        <w:t xml:space="preserve"> is used to invoke immediate parent class method.</w:t>
      </w:r>
    </w:p>
    <w:p w:rsidR="00932C51" w:rsidRPr="00CA7D2E" w:rsidRDefault="00932C51" w:rsidP="00932C51">
      <w:pPr>
        <w:spacing w:before="45" w:after="100" w:afterAutospacing="1" w:line="240" w:lineRule="auto"/>
        <w:ind w:left="1440"/>
        <w:rPr>
          <w:rFonts w:ascii="Times New Roman" w:eastAsia="Times New Roman" w:hAnsi="Times New Roman" w:cs="Times New Roman"/>
          <w:color w:val="000000"/>
          <w:sz w:val="20"/>
          <w:szCs w:val="20"/>
        </w:rPr>
      </w:pPr>
      <w:proofErr w:type="gramStart"/>
      <w:r w:rsidRPr="00CA7D2E">
        <w:rPr>
          <w:rStyle w:val="keyword2"/>
          <w:rFonts w:ascii="Times New Roman" w:hAnsi="Times New Roman" w:cs="Times New Roman"/>
          <w:sz w:val="20"/>
          <w:szCs w:val="20"/>
        </w:rPr>
        <w:t>super</w:t>
      </w:r>
      <w:r w:rsidRPr="00CA7D2E">
        <w:rPr>
          <w:rFonts w:ascii="Times New Roman" w:hAnsi="Times New Roman" w:cs="Times New Roman"/>
          <w:color w:val="000000"/>
          <w:sz w:val="20"/>
          <w:szCs w:val="20"/>
          <w:bdr w:val="none" w:sz="0" w:space="0" w:color="auto" w:frame="1"/>
        </w:rPr>
        <w:t>.message(</w:t>
      </w:r>
      <w:proofErr w:type="gramEnd"/>
      <w:r w:rsidRPr="00CA7D2E">
        <w:rPr>
          <w:rFonts w:ascii="Times New Roman" w:hAnsi="Times New Roman" w:cs="Times New Roman"/>
          <w:color w:val="000000"/>
          <w:sz w:val="20"/>
          <w:szCs w:val="20"/>
          <w:bdr w:val="none" w:sz="0" w:space="0" w:color="auto" w:frame="1"/>
        </w:rPr>
        <w:t>);</w:t>
      </w:r>
      <w:r w:rsidRPr="00CA7D2E">
        <w:rPr>
          <w:rStyle w:val="comment2"/>
          <w:rFonts w:ascii="Times New Roman" w:hAnsi="Times New Roman" w:cs="Times New Roman"/>
          <w:sz w:val="20"/>
          <w:szCs w:val="20"/>
        </w:rPr>
        <w:t>//will invoke parent class message() method</w:t>
      </w:r>
      <w:r w:rsidRPr="00CA7D2E">
        <w:rPr>
          <w:rFonts w:ascii="Times New Roman" w:hAnsi="Times New Roman" w:cs="Times New Roman"/>
          <w:color w:val="000000"/>
          <w:sz w:val="20"/>
          <w:szCs w:val="20"/>
          <w:bdr w:val="none" w:sz="0" w:space="0" w:color="auto" w:frame="1"/>
        </w:rPr>
        <w:t> </w:t>
      </w:r>
    </w:p>
    <w:p w:rsidR="004B60BB" w:rsidRPr="00CA7D2E" w:rsidRDefault="004B60BB" w:rsidP="00E64AFA">
      <w:pPr>
        <w:rPr>
          <w:rFonts w:ascii="Times New Roman" w:hAnsi="Times New Roman" w:cs="Times New Roman"/>
          <w:sz w:val="28"/>
        </w:rPr>
      </w:pPr>
    </w:p>
    <w:p w:rsidR="00932C51" w:rsidRPr="00CA7D2E" w:rsidRDefault="00932C51" w:rsidP="00E64AFA">
      <w:pPr>
        <w:rPr>
          <w:rFonts w:ascii="Times New Roman" w:hAnsi="Times New Roman" w:cs="Times New Roman"/>
          <w:b/>
          <w:bCs/>
          <w:color w:val="000000"/>
          <w:sz w:val="20"/>
          <w:szCs w:val="20"/>
        </w:rPr>
      </w:pPr>
      <w:proofErr w:type="gramStart"/>
      <w:r w:rsidRPr="00CA7D2E">
        <w:rPr>
          <w:rFonts w:ascii="Times New Roman" w:hAnsi="Times New Roman" w:cs="Times New Roman"/>
          <w:b/>
          <w:bCs/>
          <w:color w:val="000000"/>
          <w:sz w:val="20"/>
          <w:szCs w:val="20"/>
        </w:rPr>
        <w:t>final</w:t>
      </w:r>
      <w:proofErr w:type="gramEnd"/>
      <w:r w:rsidRPr="00CA7D2E">
        <w:rPr>
          <w:rFonts w:ascii="Times New Roman" w:hAnsi="Times New Roman" w:cs="Times New Roman"/>
          <w:b/>
          <w:bCs/>
          <w:color w:val="000000"/>
          <w:sz w:val="20"/>
          <w:szCs w:val="20"/>
        </w:rPr>
        <w:t xml:space="preserve"> keyword</w:t>
      </w:r>
    </w:p>
    <w:p w:rsidR="00932C51" w:rsidRPr="00CA7D2E" w:rsidRDefault="00932C51" w:rsidP="00932C51">
      <w:pPr>
        <w:pStyle w:val="Heading3"/>
        <w:ind w:left="300"/>
        <w:rPr>
          <w:rFonts w:ascii="Times New Roman" w:hAnsi="Times New Roman" w:cs="Times New Roman"/>
          <w:b w:val="0"/>
          <w:bCs w:val="0"/>
          <w:color w:val="610B38"/>
          <w:sz w:val="36"/>
          <w:szCs w:val="36"/>
        </w:rPr>
      </w:pPr>
      <w:r w:rsidRPr="00CA7D2E">
        <w:rPr>
          <w:rFonts w:ascii="Times New Roman" w:hAnsi="Times New Roman" w:cs="Times New Roman"/>
          <w:b w:val="0"/>
          <w:bCs w:val="0"/>
          <w:color w:val="000000"/>
          <w:sz w:val="20"/>
          <w:szCs w:val="20"/>
        </w:rPr>
        <w:tab/>
      </w:r>
      <w:r w:rsidRPr="00CA7D2E">
        <w:rPr>
          <w:rFonts w:ascii="Times New Roman" w:hAnsi="Times New Roman" w:cs="Times New Roman"/>
          <w:b w:val="0"/>
          <w:bCs w:val="0"/>
          <w:color w:val="610B38"/>
          <w:sz w:val="36"/>
          <w:szCs w:val="36"/>
        </w:rPr>
        <w:t xml:space="preserve">1) </w:t>
      </w:r>
      <w:proofErr w:type="gramStart"/>
      <w:r w:rsidRPr="00CA7D2E">
        <w:rPr>
          <w:rFonts w:ascii="Times New Roman" w:hAnsi="Times New Roman" w:cs="Times New Roman"/>
          <w:b w:val="0"/>
          <w:bCs w:val="0"/>
          <w:color w:val="610B38"/>
          <w:sz w:val="36"/>
          <w:szCs w:val="36"/>
        </w:rPr>
        <w:t>final</w:t>
      </w:r>
      <w:proofErr w:type="gramEnd"/>
      <w:r w:rsidRPr="00CA7D2E">
        <w:rPr>
          <w:rFonts w:ascii="Times New Roman" w:hAnsi="Times New Roman" w:cs="Times New Roman"/>
          <w:b w:val="0"/>
          <w:bCs w:val="0"/>
          <w:color w:val="610B38"/>
          <w:sz w:val="36"/>
          <w:szCs w:val="36"/>
        </w:rPr>
        <w:t xml:space="preserve"> variable</w:t>
      </w:r>
    </w:p>
    <w:p w:rsidR="00932C51" w:rsidRPr="00CA7D2E" w:rsidRDefault="00932C51" w:rsidP="00932C51">
      <w:pPr>
        <w:pStyle w:val="NormalWeb"/>
        <w:ind w:left="300"/>
        <w:rPr>
          <w:color w:val="000000"/>
          <w:sz w:val="20"/>
          <w:szCs w:val="20"/>
        </w:rPr>
      </w:pPr>
      <w:r w:rsidRPr="00CA7D2E">
        <w:rPr>
          <w:color w:val="000000"/>
          <w:sz w:val="20"/>
          <w:szCs w:val="20"/>
        </w:rPr>
        <w:t xml:space="preserve">If you make any variable as final, you cannot change the value of final </w:t>
      </w:r>
      <w:proofErr w:type="gramStart"/>
      <w:r w:rsidRPr="00CA7D2E">
        <w:rPr>
          <w:color w:val="000000"/>
          <w:sz w:val="20"/>
          <w:szCs w:val="20"/>
        </w:rPr>
        <w:t>variable(</w:t>
      </w:r>
      <w:proofErr w:type="gramEnd"/>
      <w:r w:rsidRPr="00CA7D2E">
        <w:rPr>
          <w:color w:val="000000"/>
          <w:sz w:val="20"/>
          <w:szCs w:val="20"/>
        </w:rPr>
        <w:t>It will be constant).</w:t>
      </w:r>
    </w:p>
    <w:p w:rsidR="00932C51" w:rsidRPr="00CA7D2E" w:rsidRDefault="00932C51" w:rsidP="00932C51">
      <w:pPr>
        <w:pStyle w:val="NormalWeb"/>
        <w:ind w:left="300"/>
        <w:rPr>
          <w:rStyle w:val="comment2"/>
          <w:sz w:val="20"/>
          <w:szCs w:val="20"/>
        </w:rPr>
      </w:pPr>
      <w:r w:rsidRPr="00CA7D2E">
        <w:rPr>
          <w:color w:val="000000"/>
          <w:sz w:val="20"/>
          <w:szCs w:val="20"/>
        </w:rPr>
        <w:tab/>
      </w:r>
      <w:proofErr w:type="gramStart"/>
      <w:r w:rsidRPr="00CA7D2E">
        <w:rPr>
          <w:rStyle w:val="keyword2"/>
          <w:sz w:val="20"/>
          <w:szCs w:val="20"/>
        </w:rPr>
        <w:t>final</w:t>
      </w:r>
      <w:proofErr w:type="gramEnd"/>
      <w:r w:rsidRPr="00CA7D2E">
        <w:rPr>
          <w:color w:val="000000"/>
          <w:sz w:val="20"/>
          <w:szCs w:val="20"/>
          <w:bdr w:val="none" w:sz="0" w:space="0" w:color="auto" w:frame="1"/>
        </w:rPr>
        <w:t> </w:t>
      </w:r>
      <w:r w:rsidRPr="00CA7D2E">
        <w:rPr>
          <w:rStyle w:val="keyword2"/>
          <w:sz w:val="20"/>
          <w:szCs w:val="20"/>
        </w:rPr>
        <w:t>int</w:t>
      </w:r>
      <w:r w:rsidRPr="00CA7D2E">
        <w:rPr>
          <w:color w:val="000000"/>
          <w:sz w:val="20"/>
          <w:szCs w:val="20"/>
          <w:bdr w:val="none" w:sz="0" w:space="0" w:color="auto" w:frame="1"/>
        </w:rPr>
        <w:t> speedlimit=90;</w:t>
      </w:r>
    </w:p>
    <w:p w:rsidR="00932C51" w:rsidRPr="00CA7D2E" w:rsidRDefault="00932C51" w:rsidP="00932C51">
      <w:pPr>
        <w:pStyle w:val="NormalWeb"/>
        <w:ind w:left="300"/>
        <w:rPr>
          <w:color w:val="000000"/>
          <w:sz w:val="20"/>
          <w:szCs w:val="20"/>
        </w:rPr>
      </w:pPr>
    </w:p>
    <w:p w:rsidR="00932C51" w:rsidRPr="00CA7D2E" w:rsidRDefault="00932C51" w:rsidP="00932C51">
      <w:pPr>
        <w:pStyle w:val="Heading3"/>
        <w:ind w:left="300"/>
        <w:rPr>
          <w:rFonts w:ascii="Times New Roman" w:hAnsi="Times New Roman" w:cs="Times New Roman"/>
          <w:b w:val="0"/>
          <w:bCs w:val="0"/>
          <w:color w:val="610B38"/>
          <w:sz w:val="36"/>
          <w:szCs w:val="36"/>
        </w:rPr>
      </w:pPr>
      <w:r w:rsidRPr="00CA7D2E">
        <w:rPr>
          <w:rFonts w:ascii="Times New Roman" w:hAnsi="Times New Roman" w:cs="Times New Roman"/>
          <w:color w:val="000000"/>
          <w:sz w:val="20"/>
          <w:szCs w:val="20"/>
        </w:rPr>
        <w:tab/>
      </w:r>
      <w:r w:rsidRPr="00CA7D2E">
        <w:rPr>
          <w:rFonts w:ascii="Times New Roman" w:hAnsi="Times New Roman" w:cs="Times New Roman"/>
          <w:b w:val="0"/>
          <w:bCs w:val="0"/>
          <w:color w:val="610B38"/>
          <w:sz w:val="36"/>
          <w:szCs w:val="36"/>
        </w:rPr>
        <w:t xml:space="preserve">2) </w:t>
      </w:r>
      <w:proofErr w:type="gramStart"/>
      <w:r w:rsidRPr="00CA7D2E">
        <w:rPr>
          <w:rFonts w:ascii="Times New Roman" w:hAnsi="Times New Roman" w:cs="Times New Roman"/>
          <w:b w:val="0"/>
          <w:bCs w:val="0"/>
          <w:color w:val="610B38"/>
          <w:sz w:val="36"/>
          <w:szCs w:val="36"/>
        </w:rPr>
        <w:t>final</w:t>
      </w:r>
      <w:proofErr w:type="gramEnd"/>
      <w:r w:rsidRPr="00CA7D2E">
        <w:rPr>
          <w:rFonts w:ascii="Times New Roman" w:hAnsi="Times New Roman" w:cs="Times New Roman"/>
          <w:b w:val="0"/>
          <w:bCs w:val="0"/>
          <w:color w:val="610B38"/>
          <w:sz w:val="36"/>
          <w:szCs w:val="36"/>
        </w:rPr>
        <w:t xml:space="preserve"> method</w:t>
      </w:r>
    </w:p>
    <w:p w:rsidR="00932C51" w:rsidRPr="00CA7D2E" w:rsidRDefault="00932C51" w:rsidP="00932C51">
      <w:pPr>
        <w:pStyle w:val="NormalWeb"/>
        <w:ind w:left="300"/>
        <w:rPr>
          <w:color w:val="000000"/>
          <w:sz w:val="20"/>
          <w:szCs w:val="20"/>
        </w:rPr>
      </w:pPr>
      <w:r w:rsidRPr="00CA7D2E">
        <w:rPr>
          <w:color w:val="000000"/>
          <w:sz w:val="20"/>
          <w:szCs w:val="20"/>
        </w:rPr>
        <w:t>If you make any method as final, you cannot override it.</w:t>
      </w:r>
    </w:p>
    <w:p w:rsidR="00932C51" w:rsidRPr="00CA7D2E" w:rsidRDefault="00932C51" w:rsidP="00932C51">
      <w:pPr>
        <w:pStyle w:val="NormalWeb"/>
        <w:ind w:left="300"/>
        <w:rPr>
          <w:color w:val="000000"/>
          <w:sz w:val="20"/>
          <w:szCs w:val="20"/>
        </w:rPr>
      </w:pPr>
    </w:p>
    <w:p w:rsidR="00932C51" w:rsidRPr="00CA7D2E" w:rsidRDefault="00932C51" w:rsidP="00932C51">
      <w:pPr>
        <w:pStyle w:val="Heading3"/>
        <w:ind w:left="300"/>
        <w:rPr>
          <w:rFonts w:ascii="Times New Roman" w:hAnsi="Times New Roman" w:cs="Times New Roman"/>
          <w:b w:val="0"/>
          <w:bCs w:val="0"/>
          <w:color w:val="610B38"/>
          <w:sz w:val="36"/>
          <w:szCs w:val="36"/>
        </w:rPr>
      </w:pPr>
      <w:r w:rsidRPr="00CA7D2E">
        <w:rPr>
          <w:rFonts w:ascii="Times New Roman" w:hAnsi="Times New Roman" w:cs="Times New Roman"/>
          <w:color w:val="000000"/>
          <w:sz w:val="20"/>
          <w:szCs w:val="20"/>
        </w:rPr>
        <w:tab/>
      </w:r>
      <w:r w:rsidRPr="00CA7D2E">
        <w:rPr>
          <w:rFonts w:ascii="Times New Roman" w:hAnsi="Times New Roman" w:cs="Times New Roman"/>
          <w:b w:val="0"/>
          <w:bCs w:val="0"/>
          <w:color w:val="610B38"/>
          <w:sz w:val="36"/>
          <w:szCs w:val="36"/>
        </w:rPr>
        <w:t xml:space="preserve">3) </w:t>
      </w:r>
      <w:proofErr w:type="gramStart"/>
      <w:r w:rsidRPr="00CA7D2E">
        <w:rPr>
          <w:rFonts w:ascii="Times New Roman" w:hAnsi="Times New Roman" w:cs="Times New Roman"/>
          <w:b w:val="0"/>
          <w:bCs w:val="0"/>
          <w:color w:val="610B38"/>
          <w:sz w:val="36"/>
          <w:szCs w:val="36"/>
        </w:rPr>
        <w:t>final</w:t>
      </w:r>
      <w:proofErr w:type="gramEnd"/>
      <w:r w:rsidRPr="00CA7D2E">
        <w:rPr>
          <w:rFonts w:ascii="Times New Roman" w:hAnsi="Times New Roman" w:cs="Times New Roman"/>
          <w:b w:val="0"/>
          <w:bCs w:val="0"/>
          <w:color w:val="610B38"/>
          <w:sz w:val="36"/>
          <w:szCs w:val="36"/>
        </w:rPr>
        <w:t xml:space="preserve"> class</w:t>
      </w:r>
    </w:p>
    <w:p w:rsidR="00932C51" w:rsidRPr="00CA7D2E" w:rsidRDefault="00932C51" w:rsidP="00932C51">
      <w:pPr>
        <w:pStyle w:val="NormalWeb"/>
        <w:ind w:left="300"/>
        <w:rPr>
          <w:color w:val="000000"/>
          <w:sz w:val="20"/>
          <w:szCs w:val="20"/>
        </w:rPr>
      </w:pPr>
      <w:r w:rsidRPr="00CA7D2E">
        <w:rPr>
          <w:color w:val="000000"/>
          <w:sz w:val="20"/>
          <w:szCs w:val="20"/>
        </w:rPr>
        <w:t>If you make any class as final, you cannot extend it.</w:t>
      </w:r>
    </w:p>
    <w:p w:rsidR="00932C51" w:rsidRPr="00CA7D2E" w:rsidRDefault="00932C51" w:rsidP="00932C51">
      <w:pPr>
        <w:pStyle w:val="NormalWeb"/>
        <w:ind w:left="300"/>
        <w:rPr>
          <w:color w:val="000000"/>
          <w:sz w:val="20"/>
          <w:szCs w:val="20"/>
        </w:rPr>
      </w:pPr>
    </w:p>
    <w:p w:rsidR="00EF73DB" w:rsidRPr="00CA7D2E" w:rsidRDefault="00EF73DB" w:rsidP="00932C51">
      <w:pPr>
        <w:pStyle w:val="NormalWeb"/>
        <w:ind w:left="300"/>
        <w:rPr>
          <w:color w:val="000000"/>
          <w:sz w:val="20"/>
          <w:szCs w:val="20"/>
        </w:rPr>
      </w:pPr>
    </w:p>
    <w:p w:rsidR="00B16BF2" w:rsidRPr="00CA7D2E" w:rsidRDefault="00B16BF2" w:rsidP="00EF73DB">
      <w:pPr>
        <w:pStyle w:val="Heading3"/>
        <w:rPr>
          <w:rFonts w:ascii="Times New Roman" w:hAnsi="Times New Roman" w:cs="Times New Roman"/>
          <w:b w:val="0"/>
          <w:bCs w:val="0"/>
          <w:color w:val="610B38"/>
          <w:sz w:val="36"/>
          <w:szCs w:val="36"/>
        </w:rPr>
      </w:pPr>
    </w:p>
    <w:p w:rsidR="00EF73DB" w:rsidRPr="00CA7D2E" w:rsidRDefault="00EF73DB" w:rsidP="00EF73DB">
      <w:pPr>
        <w:pStyle w:val="Heading3"/>
        <w:rPr>
          <w:rFonts w:ascii="Times New Roman" w:hAnsi="Times New Roman" w:cs="Times New Roman"/>
          <w:b w:val="0"/>
          <w:bCs w:val="0"/>
          <w:color w:val="000000"/>
          <w:sz w:val="20"/>
          <w:szCs w:val="20"/>
        </w:rPr>
      </w:pPr>
      <w:r w:rsidRPr="00CA7D2E">
        <w:rPr>
          <w:rFonts w:ascii="Times New Roman" w:hAnsi="Times New Roman" w:cs="Times New Roman"/>
          <w:b w:val="0"/>
          <w:bCs w:val="0"/>
          <w:color w:val="610B38"/>
          <w:sz w:val="36"/>
          <w:szCs w:val="36"/>
        </w:rPr>
        <w:t>Run Time Polymorphism</w:t>
      </w:r>
    </w:p>
    <w:p w:rsidR="00932C51" w:rsidRPr="00CA7D2E" w:rsidRDefault="00EF73DB" w:rsidP="00B16BF2">
      <w:pPr>
        <w:pStyle w:val="NoSpacing"/>
        <w:rPr>
          <w:rFonts w:ascii="Times New Roman" w:hAnsi="Times New Roman" w:cs="Times New Roman"/>
          <w:sz w:val="26"/>
        </w:rPr>
      </w:pPr>
      <w:r w:rsidRPr="00CA7D2E">
        <w:rPr>
          <w:rFonts w:ascii="Times New Roman" w:hAnsi="Times New Roman" w:cs="Times New Roman"/>
          <w:sz w:val="26"/>
        </w:rPr>
        <w:t xml:space="preserve">Class </w:t>
      </w:r>
      <w:proofErr w:type="gramStart"/>
      <w:r w:rsidRPr="00CA7D2E">
        <w:rPr>
          <w:rFonts w:ascii="Times New Roman" w:hAnsi="Times New Roman" w:cs="Times New Roman"/>
          <w:sz w:val="26"/>
        </w:rPr>
        <w:t>Car{</w:t>
      </w:r>
      <w:proofErr w:type="gramEnd"/>
    </w:p>
    <w:p w:rsidR="00EF73DB" w:rsidRPr="00CA7D2E" w:rsidRDefault="00EF73DB" w:rsidP="00B16BF2">
      <w:pPr>
        <w:pStyle w:val="NoSpacing"/>
        <w:rPr>
          <w:rFonts w:ascii="Times New Roman" w:hAnsi="Times New Roman" w:cs="Times New Roman"/>
          <w:sz w:val="26"/>
        </w:rPr>
      </w:pPr>
      <w:r w:rsidRPr="00CA7D2E">
        <w:rPr>
          <w:rFonts w:ascii="Times New Roman" w:hAnsi="Times New Roman" w:cs="Times New Roman"/>
          <w:sz w:val="26"/>
        </w:rPr>
        <w:t>Int price = 100;</w:t>
      </w:r>
    </w:p>
    <w:p w:rsidR="00EF73DB" w:rsidRPr="00CA7D2E" w:rsidRDefault="00EF73DB" w:rsidP="00B16BF2">
      <w:pPr>
        <w:pStyle w:val="NoSpacing"/>
        <w:rPr>
          <w:rFonts w:ascii="Times New Roman" w:hAnsi="Times New Roman" w:cs="Times New Roman"/>
          <w:sz w:val="26"/>
        </w:rPr>
      </w:pPr>
      <w:r w:rsidRPr="00CA7D2E">
        <w:rPr>
          <w:rFonts w:ascii="Times New Roman" w:hAnsi="Times New Roman" w:cs="Times New Roman"/>
          <w:sz w:val="26"/>
        </w:rPr>
        <w:t xml:space="preserve">Public void </w:t>
      </w:r>
      <w:proofErr w:type="gramStart"/>
      <w:r w:rsidRPr="00CA7D2E">
        <w:rPr>
          <w:rFonts w:ascii="Times New Roman" w:hAnsi="Times New Roman" w:cs="Times New Roman"/>
          <w:b/>
          <w:sz w:val="26"/>
        </w:rPr>
        <w:t>printName</w:t>
      </w:r>
      <w:r w:rsidRPr="00CA7D2E">
        <w:rPr>
          <w:rFonts w:ascii="Times New Roman" w:hAnsi="Times New Roman" w:cs="Times New Roman"/>
          <w:sz w:val="26"/>
        </w:rPr>
        <w:t>(</w:t>
      </w:r>
      <w:proofErr w:type="gramEnd"/>
      <w:r w:rsidRPr="00CA7D2E">
        <w:rPr>
          <w:rFonts w:ascii="Times New Roman" w:hAnsi="Times New Roman" w:cs="Times New Roman"/>
          <w:sz w:val="26"/>
        </w:rPr>
        <w:t>){</w:t>
      </w:r>
    </w:p>
    <w:p w:rsidR="00EF73DB" w:rsidRPr="00CA7D2E" w:rsidRDefault="00EF73DB" w:rsidP="00B16BF2">
      <w:pPr>
        <w:pStyle w:val="NoSpacing"/>
        <w:rPr>
          <w:rFonts w:ascii="Times New Roman" w:hAnsi="Times New Roman" w:cs="Times New Roman"/>
          <w:sz w:val="26"/>
        </w:rPr>
      </w:pPr>
      <w:r w:rsidRPr="00CA7D2E">
        <w:rPr>
          <w:rFonts w:ascii="Times New Roman" w:hAnsi="Times New Roman" w:cs="Times New Roman"/>
          <w:sz w:val="26"/>
        </w:rPr>
        <w:tab/>
      </w:r>
      <w:proofErr w:type="gramStart"/>
      <w:r w:rsidRPr="00CA7D2E">
        <w:rPr>
          <w:rFonts w:ascii="Times New Roman" w:hAnsi="Times New Roman" w:cs="Times New Roman"/>
          <w:sz w:val="26"/>
        </w:rPr>
        <w:t>Syso(</w:t>
      </w:r>
      <w:proofErr w:type="gramEnd"/>
      <w:r w:rsidRPr="00CA7D2E">
        <w:rPr>
          <w:rFonts w:ascii="Times New Roman" w:hAnsi="Times New Roman" w:cs="Times New Roman"/>
          <w:sz w:val="26"/>
        </w:rPr>
        <w:t xml:space="preserve">“print name from </w:t>
      </w:r>
      <w:r w:rsidRPr="00CA7D2E">
        <w:rPr>
          <w:rFonts w:ascii="Times New Roman" w:hAnsi="Times New Roman" w:cs="Times New Roman"/>
          <w:b/>
          <w:sz w:val="26"/>
        </w:rPr>
        <w:t>CAR</w:t>
      </w:r>
      <w:r w:rsidRPr="00CA7D2E">
        <w:rPr>
          <w:rFonts w:ascii="Times New Roman" w:hAnsi="Times New Roman" w:cs="Times New Roman"/>
          <w:sz w:val="26"/>
        </w:rPr>
        <w:t xml:space="preserve"> class”);</w:t>
      </w:r>
    </w:p>
    <w:p w:rsidR="00EF73DB" w:rsidRPr="00CA7D2E" w:rsidRDefault="00EF73DB" w:rsidP="00B16BF2">
      <w:pPr>
        <w:pStyle w:val="NoSpacing"/>
        <w:rPr>
          <w:rFonts w:ascii="Times New Roman" w:hAnsi="Times New Roman" w:cs="Times New Roman"/>
          <w:sz w:val="26"/>
        </w:rPr>
      </w:pPr>
      <w:r w:rsidRPr="00CA7D2E">
        <w:rPr>
          <w:rFonts w:ascii="Times New Roman" w:hAnsi="Times New Roman" w:cs="Times New Roman"/>
          <w:sz w:val="26"/>
        </w:rPr>
        <w:t>}</w:t>
      </w:r>
    </w:p>
    <w:p w:rsidR="00C962F7" w:rsidRPr="00CA7D2E" w:rsidRDefault="00C962F7" w:rsidP="00B16BF2">
      <w:pPr>
        <w:pStyle w:val="NoSpacing"/>
        <w:rPr>
          <w:rFonts w:ascii="Times New Roman" w:hAnsi="Times New Roman" w:cs="Times New Roman"/>
          <w:sz w:val="26"/>
        </w:rPr>
      </w:pPr>
      <w:r w:rsidRPr="00CA7D2E">
        <w:rPr>
          <w:rFonts w:ascii="Times New Roman" w:hAnsi="Times New Roman" w:cs="Times New Roman"/>
          <w:sz w:val="26"/>
        </w:rPr>
        <w:t xml:space="preserve">Public void </w:t>
      </w:r>
      <w:proofErr w:type="gramStart"/>
      <w:r w:rsidRPr="00CA7D2E">
        <w:rPr>
          <w:rFonts w:ascii="Times New Roman" w:hAnsi="Times New Roman" w:cs="Times New Roman"/>
          <w:b/>
          <w:sz w:val="26"/>
        </w:rPr>
        <w:t>printPrice</w:t>
      </w:r>
      <w:r w:rsidRPr="00CA7D2E">
        <w:rPr>
          <w:rFonts w:ascii="Times New Roman" w:hAnsi="Times New Roman" w:cs="Times New Roman"/>
          <w:sz w:val="26"/>
        </w:rPr>
        <w:t>(</w:t>
      </w:r>
      <w:proofErr w:type="gramEnd"/>
      <w:r w:rsidRPr="00CA7D2E">
        <w:rPr>
          <w:rFonts w:ascii="Times New Roman" w:hAnsi="Times New Roman" w:cs="Times New Roman"/>
          <w:sz w:val="26"/>
        </w:rPr>
        <w:t>){</w:t>
      </w:r>
    </w:p>
    <w:p w:rsidR="00C962F7" w:rsidRPr="00CA7D2E" w:rsidRDefault="00C962F7" w:rsidP="00B16BF2">
      <w:pPr>
        <w:pStyle w:val="NoSpacing"/>
        <w:rPr>
          <w:rFonts w:ascii="Times New Roman" w:hAnsi="Times New Roman" w:cs="Times New Roman"/>
          <w:sz w:val="26"/>
        </w:rPr>
      </w:pPr>
      <w:r w:rsidRPr="00CA7D2E">
        <w:rPr>
          <w:rFonts w:ascii="Times New Roman" w:hAnsi="Times New Roman" w:cs="Times New Roman"/>
          <w:sz w:val="26"/>
        </w:rPr>
        <w:tab/>
      </w:r>
      <w:proofErr w:type="gramStart"/>
      <w:r w:rsidRPr="00CA7D2E">
        <w:rPr>
          <w:rFonts w:ascii="Times New Roman" w:hAnsi="Times New Roman" w:cs="Times New Roman"/>
          <w:sz w:val="26"/>
        </w:rPr>
        <w:t>Syso(</w:t>
      </w:r>
      <w:proofErr w:type="gramEnd"/>
      <w:r w:rsidRPr="00CA7D2E">
        <w:rPr>
          <w:rFonts w:ascii="Times New Roman" w:hAnsi="Times New Roman" w:cs="Times New Roman"/>
          <w:sz w:val="26"/>
        </w:rPr>
        <w:t>“price is ”+</w:t>
      </w:r>
      <w:r w:rsidRPr="00CA7D2E">
        <w:rPr>
          <w:rFonts w:ascii="Times New Roman" w:hAnsi="Times New Roman" w:cs="Times New Roman"/>
          <w:b/>
          <w:sz w:val="26"/>
        </w:rPr>
        <w:t>price</w:t>
      </w:r>
      <w:r w:rsidRPr="00CA7D2E">
        <w:rPr>
          <w:rFonts w:ascii="Times New Roman" w:hAnsi="Times New Roman" w:cs="Times New Roman"/>
          <w:sz w:val="26"/>
        </w:rPr>
        <w:t>);</w:t>
      </w:r>
    </w:p>
    <w:p w:rsidR="00C962F7" w:rsidRPr="00CA7D2E" w:rsidRDefault="00C962F7" w:rsidP="00B16BF2">
      <w:pPr>
        <w:pStyle w:val="NoSpacing"/>
        <w:rPr>
          <w:rFonts w:ascii="Times New Roman" w:hAnsi="Times New Roman" w:cs="Times New Roman"/>
          <w:sz w:val="26"/>
        </w:rPr>
      </w:pPr>
      <w:r w:rsidRPr="00CA7D2E">
        <w:rPr>
          <w:rFonts w:ascii="Times New Roman" w:hAnsi="Times New Roman" w:cs="Times New Roman"/>
          <w:sz w:val="26"/>
        </w:rPr>
        <w:t>}</w:t>
      </w:r>
    </w:p>
    <w:p w:rsidR="00C962F7" w:rsidRPr="00CA7D2E" w:rsidRDefault="00C962F7" w:rsidP="00B16BF2">
      <w:pPr>
        <w:pStyle w:val="NoSpacing"/>
        <w:rPr>
          <w:rFonts w:ascii="Times New Roman" w:hAnsi="Times New Roman" w:cs="Times New Roman"/>
          <w:sz w:val="26"/>
        </w:rPr>
      </w:pPr>
      <w:r w:rsidRPr="00CA7D2E">
        <w:rPr>
          <w:rFonts w:ascii="Times New Roman" w:hAnsi="Times New Roman" w:cs="Times New Roman"/>
          <w:sz w:val="26"/>
        </w:rPr>
        <w:t>}</w:t>
      </w:r>
    </w:p>
    <w:p w:rsidR="00EF73DB" w:rsidRPr="00CA7D2E" w:rsidRDefault="00EF73DB" w:rsidP="00B16BF2">
      <w:pPr>
        <w:pStyle w:val="NoSpacing"/>
        <w:rPr>
          <w:rFonts w:ascii="Times New Roman" w:hAnsi="Times New Roman" w:cs="Times New Roman"/>
          <w:sz w:val="26"/>
        </w:rPr>
      </w:pPr>
      <w:r w:rsidRPr="00CA7D2E">
        <w:rPr>
          <w:rFonts w:ascii="Times New Roman" w:hAnsi="Times New Roman" w:cs="Times New Roman"/>
          <w:sz w:val="26"/>
        </w:rPr>
        <w:t xml:space="preserve">Class Maruthi extends </w:t>
      </w:r>
      <w:proofErr w:type="gramStart"/>
      <w:r w:rsidRPr="00CA7D2E">
        <w:rPr>
          <w:rFonts w:ascii="Times New Roman" w:hAnsi="Times New Roman" w:cs="Times New Roman"/>
          <w:sz w:val="26"/>
        </w:rPr>
        <w:t>Car{</w:t>
      </w:r>
      <w:proofErr w:type="gramEnd"/>
    </w:p>
    <w:p w:rsidR="00EF73DB" w:rsidRPr="00CA7D2E" w:rsidRDefault="00EF73DB" w:rsidP="00B16BF2">
      <w:pPr>
        <w:pStyle w:val="NoSpacing"/>
        <w:rPr>
          <w:rFonts w:ascii="Times New Roman" w:hAnsi="Times New Roman" w:cs="Times New Roman"/>
          <w:sz w:val="26"/>
        </w:rPr>
      </w:pPr>
      <w:r w:rsidRPr="00CA7D2E">
        <w:rPr>
          <w:rFonts w:ascii="Times New Roman" w:hAnsi="Times New Roman" w:cs="Times New Roman"/>
          <w:sz w:val="26"/>
        </w:rPr>
        <w:t>Int price 200;</w:t>
      </w:r>
    </w:p>
    <w:p w:rsidR="00EF73DB" w:rsidRPr="00CA7D2E" w:rsidRDefault="00EF73DB" w:rsidP="00B16BF2">
      <w:pPr>
        <w:pStyle w:val="NoSpacing"/>
        <w:rPr>
          <w:rFonts w:ascii="Times New Roman" w:hAnsi="Times New Roman" w:cs="Times New Roman"/>
          <w:sz w:val="26"/>
        </w:rPr>
      </w:pPr>
      <w:r w:rsidRPr="00CA7D2E">
        <w:rPr>
          <w:rFonts w:ascii="Times New Roman" w:hAnsi="Times New Roman" w:cs="Times New Roman"/>
          <w:sz w:val="26"/>
        </w:rPr>
        <w:t xml:space="preserve">Public void </w:t>
      </w:r>
      <w:proofErr w:type="gramStart"/>
      <w:r w:rsidRPr="00CA7D2E">
        <w:rPr>
          <w:rFonts w:ascii="Times New Roman" w:hAnsi="Times New Roman" w:cs="Times New Roman"/>
          <w:b/>
          <w:sz w:val="26"/>
        </w:rPr>
        <w:t>printName</w:t>
      </w:r>
      <w:r w:rsidRPr="00CA7D2E">
        <w:rPr>
          <w:rFonts w:ascii="Times New Roman" w:hAnsi="Times New Roman" w:cs="Times New Roman"/>
          <w:sz w:val="26"/>
        </w:rPr>
        <w:t>(</w:t>
      </w:r>
      <w:proofErr w:type="gramEnd"/>
      <w:r w:rsidRPr="00CA7D2E">
        <w:rPr>
          <w:rFonts w:ascii="Times New Roman" w:hAnsi="Times New Roman" w:cs="Times New Roman"/>
          <w:sz w:val="26"/>
        </w:rPr>
        <w:t>){</w:t>
      </w:r>
    </w:p>
    <w:p w:rsidR="00EF73DB" w:rsidRPr="00CA7D2E" w:rsidRDefault="00EF73DB" w:rsidP="00B16BF2">
      <w:pPr>
        <w:pStyle w:val="NoSpacing"/>
        <w:rPr>
          <w:rFonts w:ascii="Times New Roman" w:hAnsi="Times New Roman" w:cs="Times New Roman"/>
          <w:sz w:val="26"/>
        </w:rPr>
      </w:pPr>
      <w:r w:rsidRPr="00CA7D2E">
        <w:rPr>
          <w:rFonts w:ascii="Times New Roman" w:hAnsi="Times New Roman" w:cs="Times New Roman"/>
          <w:sz w:val="26"/>
        </w:rPr>
        <w:tab/>
      </w:r>
      <w:proofErr w:type="gramStart"/>
      <w:r w:rsidRPr="00CA7D2E">
        <w:rPr>
          <w:rFonts w:ascii="Times New Roman" w:hAnsi="Times New Roman" w:cs="Times New Roman"/>
          <w:sz w:val="26"/>
        </w:rPr>
        <w:t>Syso(</w:t>
      </w:r>
      <w:proofErr w:type="gramEnd"/>
      <w:r w:rsidRPr="00CA7D2E">
        <w:rPr>
          <w:rFonts w:ascii="Times New Roman" w:hAnsi="Times New Roman" w:cs="Times New Roman"/>
          <w:sz w:val="26"/>
        </w:rPr>
        <w:t xml:space="preserve">“print name from </w:t>
      </w:r>
      <w:r w:rsidRPr="00CA7D2E">
        <w:rPr>
          <w:rFonts w:ascii="Times New Roman" w:hAnsi="Times New Roman" w:cs="Times New Roman"/>
          <w:b/>
          <w:sz w:val="26"/>
        </w:rPr>
        <w:t>Maruthi</w:t>
      </w:r>
      <w:r w:rsidRPr="00CA7D2E">
        <w:rPr>
          <w:rFonts w:ascii="Times New Roman" w:hAnsi="Times New Roman" w:cs="Times New Roman"/>
          <w:sz w:val="26"/>
        </w:rPr>
        <w:t xml:space="preserve"> class”);</w:t>
      </w:r>
    </w:p>
    <w:p w:rsidR="00EF73DB" w:rsidRPr="00CA7D2E" w:rsidRDefault="00EF73DB" w:rsidP="00B16BF2">
      <w:pPr>
        <w:pStyle w:val="NoSpacing"/>
        <w:rPr>
          <w:rFonts w:ascii="Times New Roman" w:hAnsi="Times New Roman" w:cs="Times New Roman"/>
          <w:sz w:val="26"/>
        </w:rPr>
      </w:pPr>
      <w:r w:rsidRPr="00CA7D2E">
        <w:rPr>
          <w:rFonts w:ascii="Times New Roman" w:hAnsi="Times New Roman" w:cs="Times New Roman"/>
          <w:sz w:val="26"/>
        </w:rPr>
        <w:t>}</w:t>
      </w:r>
    </w:p>
    <w:p w:rsidR="00EF73DB" w:rsidRPr="00CA7D2E" w:rsidRDefault="00EF73DB" w:rsidP="00B16BF2">
      <w:pPr>
        <w:pStyle w:val="NoSpacing"/>
        <w:rPr>
          <w:rFonts w:ascii="Times New Roman" w:hAnsi="Times New Roman" w:cs="Times New Roman"/>
          <w:sz w:val="26"/>
        </w:rPr>
      </w:pPr>
      <w:r w:rsidRPr="00CA7D2E">
        <w:rPr>
          <w:rFonts w:ascii="Times New Roman" w:hAnsi="Times New Roman" w:cs="Times New Roman"/>
          <w:sz w:val="26"/>
        </w:rPr>
        <w:t xml:space="preserve">Public void </w:t>
      </w:r>
      <w:proofErr w:type="gramStart"/>
      <w:r w:rsidRPr="00CA7D2E">
        <w:rPr>
          <w:rFonts w:ascii="Times New Roman" w:hAnsi="Times New Roman" w:cs="Times New Roman"/>
          <w:b/>
          <w:sz w:val="26"/>
        </w:rPr>
        <w:t>printPrice</w:t>
      </w:r>
      <w:r w:rsidRPr="00CA7D2E">
        <w:rPr>
          <w:rFonts w:ascii="Times New Roman" w:hAnsi="Times New Roman" w:cs="Times New Roman"/>
          <w:sz w:val="26"/>
        </w:rPr>
        <w:t>(</w:t>
      </w:r>
      <w:proofErr w:type="gramEnd"/>
      <w:r w:rsidRPr="00CA7D2E">
        <w:rPr>
          <w:rFonts w:ascii="Times New Roman" w:hAnsi="Times New Roman" w:cs="Times New Roman"/>
          <w:sz w:val="26"/>
        </w:rPr>
        <w:t>){</w:t>
      </w:r>
    </w:p>
    <w:p w:rsidR="00EF73DB" w:rsidRPr="00CA7D2E" w:rsidRDefault="00EF73DB" w:rsidP="00B16BF2">
      <w:pPr>
        <w:pStyle w:val="NoSpacing"/>
        <w:rPr>
          <w:rFonts w:ascii="Times New Roman" w:hAnsi="Times New Roman" w:cs="Times New Roman"/>
          <w:sz w:val="26"/>
        </w:rPr>
      </w:pPr>
      <w:r w:rsidRPr="00CA7D2E">
        <w:rPr>
          <w:rFonts w:ascii="Times New Roman" w:hAnsi="Times New Roman" w:cs="Times New Roman"/>
          <w:sz w:val="26"/>
        </w:rPr>
        <w:tab/>
      </w:r>
      <w:proofErr w:type="gramStart"/>
      <w:r w:rsidRPr="00CA7D2E">
        <w:rPr>
          <w:rFonts w:ascii="Times New Roman" w:hAnsi="Times New Roman" w:cs="Times New Roman"/>
          <w:sz w:val="26"/>
        </w:rPr>
        <w:t>Syso(</w:t>
      </w:r>
      <w:proofErr w:type="gramEnd"/>
      <w:r w:rsidRPr="00CA7D2E">
        <w:rPr>
          <w:rFonts w:ascii="Times New Roman" w:hAnsi="Times New Roman" w:cs="Times New Roman"/>
          <w:sz w:val="26"/>
        </w:rPr>
        <w:t>“price is ”+</w:t>
      </w:r>
      <w:r w:rsidRPr="00CA7D2E">
        <w:rPr>
          <w:rFonts w:ascii="Times New Roman" w:hAnsi="Times New Roman" w:cs="Times New Roman"/>
          <w:b/>
          <w:sz w:val="26"/>
        </w:rPr>
        <w:t>price</w:t>
      </w:r>
      <w:r w:rsidRPr="00CA7D2E">
        <w:rPr>
          <w:rFonts w:ascii="Times New Roman" w:hAnsi="Times New Roman" w:cs="Times New Roman"/>
          <w:sz w:val="26"/>
        </w:rPr>
        <w:t>);</w:t>
      </w:r>
    </w:p>
    <w:p w:rsidR="00EF73DB" w:rsidRPr="00CA7D2E" w:rsidRDefault="00EF73DB" w:rsidP="00B16BF2">
      <w:pPr>
        <w:pStyle w:val="NoSpacing"/>
        <w:rPr>
          <w:rFonts w:ascii="Times New Roman" w:hAnsi="Times New Roman" w:cs="Times New Roman"/>
          <w:sz w:val="26"/>
        </w:rPr>
      </w:pPr>
      <w:r w:rsidRPr="00CA7D2E">
        <w:rPr>
          <w:rFonts w:ascii="Times New Roman" w:hAnsi="Times New Roman" w:cs="Times New Roman"/>
          <w:sz w:val="26"/>
        </w:rPr>
        <w:t>}</w:t>
      </w:r>
    </w:p>
    <w:p w:rsidR="00C962F7" w:rsidRPr="00CA7D2E" w:rsidRDefault="00C962F7" w:rsidP="00B16BF2">
      <w:pPr>
        <w:pStyle w:val="NoSpacing"/>
        <w:rPr>
          <w:rFonts w:ascii="Times New Roman" w:hAnsi="Times New Roman" w:cs="Times New Roman"/>
          <w:sz w:val="26"/>
        </w:rPr>
      </w:pPr>
      <w:r w:rsidRPr="00CA7D2E">
        <w:rPr>
          <w:rFonts w:ascii="Times New Roman" w:hAnsi="Times New Roman" w:cs="Times New Roman"/>
          <w:sz w:val="26"/>
        </w:rPr>
        <w:t xml:space="preserve">Public void </w:t>
      </w:r>
      <w:proofErr w:type="gramStart"/>
      <w:r w:rsidRPr="00CA7D2E">
        <w:rPr>
          <w:rFonts w:ascii="Times New Roman" w:hAnsi="Times New Roman" w:cs="Times New Roman"/>
          <w:b/>
          <w:sz w:val="26"/>
        </w:rPr>
        <w:t>printMaruthi</w:t>
      </w:r>
      <w:r w:rsidRPr="00CA7D2E">
        <w:rPr>
          <w:rFonts w:ascii="Times New Roman" w:hAnsi="Times New Roman" w:cs="Times New Roman"/>
          <w:sz w:val="26"/>
        </w:rPr>
        <w:t>(</w:t>
      </w:r>
      <w:proofErr w:type="gramEnd"/>
      <w:r w:rsidRPr="00CA7D2E">
        <w:rPr>
          <w:rFonts w:ascii="Times New Roman" w:hAnsi="Times New Roman" w:cs="Times New Roman"/>
          <w:sz w:val="26"/>
        </w:rPr>
        <w:t>){</w:t>
      </w:r>
    </w:p>
    <w:p w:rsidR="00C962F7" w:rsidRPr="00CA7D2E" w:rsidRDefault="00C962F7" w:rsidP="00B16BF2">
      <w:pPr>
        <w:pStyle w:val="NoSpacing"/>
        <w:rPr>
          <w:rFonts w:ascii="Times New Roman" w:hAnsi="Times New Roman" w:cs="Times New Roman"/>
          <w:sz w:val="26"/>
        </w:rPr>
      </w:pPr>
      <w:r w:rsidRPr="00CA7D2E">
        <w:rPr>
          <w:rFonts w:ascii="Times New Roman" w:hAnsi="Times New Roman" w:cs="Times New Roman"/>
          <w:sz w:val="26"/>
        </w:rPr>
        <w:tab/>
      </w:r>
      <w:proofErr w:type="gramStart"/>
      <w:r w:rsidRPr="00CA7D2E">
        <w:rPr>
          <w:rFonts w:ascii="Times New Roman" w:hAnsi="Times New Roman" w:cs="Times New Roman"/>
          <w:sz w:val="26"/>
        </w:rPr>
        <w:t>Syso(</w:t>
      </w:r>
      <w:proofErr w:type="gramEnd"/>
      <w:r w:rsidRPr="00CA7D2E">
        <w:rPr>
          <w:rFonts w:ascii="Times New Roman" w:hAnsi="Times New Roman" w:cs="Times New Roman"/>
          <w:sz w:val="26"/>
        </w:rPr>
        <w:t>“Maruthi”);</w:t>
      </w:r>
    </w:p>
    <w:p w:rsidR="00C962F7" w:rsidRPr="00CA7D2E" w:rsidRDefault="00C962F7" w:rsidP="00B16BF2">
      <w:pPr>
        <w:pStyle w:val="NoSpacing"/>
        <w:rPr>
          <w:rFonts w:ascii="Times New Roman" w:hAnsi="Times New Roman" w:cs="Times New Roman"/>
          <w:sz w:val="26"/>
        </w:rPr>
      </w:pPr>
      <w:r w:rsidRPr="00CA7D2E">
        <w:rPr>
          <w:rFonts w:ascii="Times New Roman" w:hAnsi="Times New Roman" w:cs="Times New Roman"/>
          <w:sz w:val="26"/>
        </w:rPr>
        <w:t>}</w:t>
      </w:r>
    </w:p>
    <w:p w:rsidR="00C962F7" w:rsidRPr="00CA7D2E" w:rsidRDefault="00C962F7" w:rsidP="00B16BF2">
      <w:pPr>
        <w:pStyle w:val="NoSpacing"/>
        <w:rPr>
          <w:rFonts w:ascii="Times New Roman" w:hAnsi="Times New Roman" w:cs="Times New Roman"/>
          <w:sz w:val="32"/>
        </w:rPr>
      </w:pPr>
    </w:p>
    <w:p w:rsidR="00C962F7" w:rsidRPr="00CA7D2E" w:rsidRDefault="00C962F7" w:rsidP="00B16BF2">
      <w:pPr>
        <w:pStyle w:val="NoSpacing"/>
        <w:rPr>
          <w:rFonts w:ascii="Times New Roman" w:hAnsi="Times New Roman" w:cs="Times New Roman"/>
          <w:sz w:val="26"/>
        </w:rPr>
      </w:pPr>
      <w:r w:rsidRPr="00CA7D2E">
        <w:rPr>
          <w:rFonts w:ascii="Times New Roman" w:hAnsi="Times New Roman" w:cs="Times New Roman"/>
          <w:sz w:val="26"/>
        </w:rPr>
        <w:t>}</w:t>
      </w:r>
    </w:p>
    <w:p w:rsidR="00EF73DB" w:rsidRPr="00CA7D2E" w:rsidRDefault="00EF73DB" w:rsidP="00B16BF2">
      <w:pPr>
        <w:pStyle w:val="NoSpacing"/>
        <w:rPr>
          <w:rFonts w:ascii="Times New Roman" w:hAnsi="Times New Roman" w:cs="Times New Roman"/>
          <w:sz w:val="26"/>
        </w:rPr>
      </w:pPr>
      <w:r w:rsidRPr="00CA7D2E">
        <w:rPr>
          <w:rFonts w:ascii="Times New Roman" w:hAnsi="Times New Roman" w:cs="Times New Roman"/>
          <w:sz w:val="26"/>
        </w:rPr>
        <w:t xml:space="preserve">Class </w:t>
      </w:r>
      <w:proofErr w:type="gramStart"/>
      <w:r w:rsidRPr="00CA7D2E">
        <w:rPr>
          <w:rFonts w:ascii="Times New Roman" w:hAnsi="Times New Roman" w:cs="Times New Roman"/>
          <w:sz w:val="26"/>
        </w:rPr>
        <w:t>test{</w:t>
      </w:r>
      <w:proofErr w:type="gramEnd"/>
    </w:p>
    <w:p w:rsidR="00EF73DB" w:rsidRPr="00CA7D2E" w:rsidRDefault="00EF73DB" w:rsidP="00B16BF2">
      <w:pPr>
        <w:pStyle w:val="NoSpacing"/>
        <w:rPr>
          <w:rFonts w:ascii="Times New Roman" w:hAnsi="Times New Roman" w:cs="Times New Roman"/>
          <w:sz w:val="26"/>
        </w:rPr>
      </w:pPr>
      <w:r w:rsidRPr="00CA7D2E">
        <w:rPr>
          <w:rFonts w:ascii="Times New Roman" w:hAnsi="Times New Roman" w:cs="Times New Roman"/>
          <w:sz w:val="26"/>
        </w:rPr>
        <w:t xml:space="preserve">Public static void </w:t>
      </w:r>
      <w:proofErr w:type="gramStart"/>
      <w:r w:rsidRPr="00CA7D2E">
        <w:rPr>
          <w:rFonts w:ascii="Times New Roman" w:hAnsi="Times New Roman" w:cs="Times New Roman"/>
          <w:sz w:val="26"/>
        </w:rPr>
        <w:t>main(</w:t>
      </w:r>
      <w:proofErr w:type="gramEnd"/>
      <w:r w:rsidRPr="00CA7D2E">
        <w:rPr>
          <w:rFonts w:ascii="Times New Roman" w:hAnsi="Times New Roman" w:cs="Times New Roman"/>
          <w:sz w:val="26"/>
        </w:rPr>
        <w:t>String str[]){</w:t>
      </w:r>
    </w:p>
    <w:p w:rsidR="00EF73DB" w:rsidRPr="00CA7D2E" w:rsidRDefault="00EF73DB" w:rsidP="00B16BF2">
      <w:pPr>
        <w:pStyle w:val="NoSpacing"/>
        <w:rPr>
          <w:rFonts w:ascii="Times New Roman" w:hAnsi="Times New Roman" w:cs="Times New Roman"/>
          <w:sz w:val="26"/>
        </w:rPr>
      </w:pPr>
      <w:r w:rsidRPr="00CA7D2E">
        <w:rPr>
          <w:rFonts w:ascii="Times New Roman" w:hAnsi="Times New Roman" w:cs="Times New Roman"/>
          <w:sz w:val="26"/>
        </w:rPr>
        <w:t xml:space="preserve">Car obj = new </w:t>
      </w:r>
      <w:proofErr w:type="gramStart"/>
      <w:r w:rsidRPr="00CA7D2E">
        <w:rPr>
          <w:rFonts w:ascii="Times New Roman" w:hAnsi="Times New Roman" w:cs="Times New Roman"/>
          <w:sz w:val="26"/>
        </w:rPr>
        <w:t>Maruthi(</w:t>
      </w:r>
      <w:proofErr w:type="gramEnd"/>
      <w:r w:rsidRPr="00CA7D2E">
        <w:rPr>
          <w:rFonts w:ascii="Times New Roman" w:hAnsi="Times New Roman" w:cs="Times New Roman"/>
          <w:sz w:val="26"/>
        </w:rPr>
        <w:t>);</w:t>
      </w:r>
    </w:p>
    <w:p w:rsidR="00EF73DB" w:rsidRPr="00CA7D2E" w:rsidRDefault="00EF73DB" w:rsidP="00B16BF2">
      <w:pPr>
        <w:pStyle w:val="NoSpacing"/>
        <w:rPr>
          <w:rFonts w:ascii="Times New Roman" w:hAnsi="Times New Roman" w:cs="Times New Roman"/>
          <w:sz w:val="26"/>
        </w:rPr>
      </w:pPr>
      <w:proofErr w:type="gramStart"/>
      <w:r w:rsidRPr="00CA7D2E">
        <w:rPr>
          <w:rFonts w:ascii="Times New Roman" w:hAnsi="Times New Roman" w:cs="Times New Roman"/>
          <w:sz w:val="26"/>
        </w:rPr>
        <w:t>Obj.printName(</w:t>
      </w:r>
      <w:proofErr w:type="gramEnd"/>
      <w:r w:rsidRPr="00CA7D2E">
        <w:rPr>
          <w:rFonts w:ascii="Times New Roman" w:hAnsi="Times New Roman" w:cs="Times New Roman"/>
          <w:sz w:val="26"/>
        </w:rPr>
        <w:t xml:space="preserve">);//print name from </w:t>
      </w:r>
      <w:r w:rsidRPr="00CA7D2E">
        <w:rPr>
          <w:rFonts w:ascii="Times New Roman" w:hAnsi="Times New Roman" w:cs="Times New Roman"/>
          <w:b/>
          <w:sz w:val="26"/>
        </w:rPr>
        <w:t>Maruthi</w:t>
      </w:r>
      <w:r w:rsidRPr="00CA7D2E">
        <w:rPr>
          <w:rFonts w:ascii="Times New Roman" w:hAnsi="Times New Roman" w:cs="Times New Roman"/>
          <w:sz w:val="26"/>
        </w:rPr>
        <w:t xml:space="preserve"> class</w:t>
      </w:r>
    </w:p>
    <w:p w:rsidR="00EF73DB" w:rsidRPr="00CA7D2E" w:rsidRDefault="00EF73DB" w:rsidP="00B16BF2">
      <w:pPr>
        <w:pStyle w:val="NoSpacing"/>
        <w:rPr>
          <w:rFonts w:ascii="Times New Roman" w:hAnsi="Times New Roman" w:cs="Times New Roman"/>
          <w:sz w:val="26"/>
        </w:rPr>
      </w:pPr>
      <w:proofErr w:type="gramStart"/>
      <w:r w:rsidRPr="00CA7D2E">
        <w:rPr>
          <w:rFonts w:ascii="Times New Roman" w:hAnsi="Times New Roman" w:cs="Times New Roman"/>
          <w:sz w:val="26"/>
        </w:rPr>
        <w:t>Obj.printPrice(</w:t>
      </w:r>
      <w:proofErr w:type="gramEnd"/>
      <w:r w:rsidRPr="00CA7D2E">
        <w:rPr>
          <w:rFonts w:ascii="Times New Roman" w:hAnsi="Times New Roman" w:cs="Times New Roman"/>
          <w:sz w:val="26"/>
        </w:rPr>
        <w:t xml:space="preserve">);//price is </w:t>
      </w:r>
      <w:r w:rsidRPr="00CA7D2E">
        <w:rPr>
          <w:rFonts w:ascii="Times New Roman" w:hAnsi="Times New Roman" w:cs="Times New Roman"/>
          <w:b/>
          <w:sz w:val="26"/>
        </w:rPr>
        <w:t>200</w:t>
      </w:r>
    </w:p>
    <w:p w:rsidR="00EF73DB" w:rsidRPr="00CA7D2E" w:rsidRDefault="00EF73DB" w:rsidP="00B16BF2">
      <w:pPr>
        <w:pStyle w:val="NoSpacing"/>
        <w:rPr>
          <w:rFonts w:ascii="Times New Roman" w:hAnsi="Times New Roman" w:cs="Times New Roman"/>
          <w:b/>
          <w:sz w:val="26"/>
        </w:rPr>
      </w:pPr>
      <w:proofErr w:type="gramStart"/>
      <w:r w:rsidRPr="00CA7D2E">
        <w:rPr>
          <w:rFonts w:ascii="Times New Roman" w:hAnsi="Times New Roman" w:cs="Times New Roman"/>
          <w:sz w:val="26"/>
        </w:rPr>
        <w:t>Syso(</w:t>
      </w:r>
      <w:proofErr w:type="gramEnd"/>
      <w:r w:rsidRPr="00CA7D2E">
        <w:rPr>
          <w:rFonts w:ascii="Times New Roman" w:hAnsi="Times New Roman" w:cs="Times New Roman"/>
          <w:sz w:val="26"/>
        </w:rPr>
        <w:t>obj.price);//</w:t>
      </w:r>
      <w:r w:rsidR="00C962F7" w:rsidRPr="00CA7D2E">
        <w:rPr>
          <w:rFonts w:ascii="Times New Roman" w:hAnsi="Times New Roman" w:cs="Times New Roman"/>
          <w:b/>
          <w:sz w:val="26"/>
        </w:rPr>
        <w:t>100</w:t>
      </w:r>
    </w:p>
    <w:p w:rsidR="00C962F7" w:rsidRPr="00CA7D2E" w:rsidRDefault="00C962F7" w:rsidP="00B16BF2">
      <w:pPr>
        <w:pStyle w:val="NoSpacing"/>
        <w:rPr>
          <w:rFonts w:ascii="Times New Roman" w:hAnsi="Times New Roman" w:cs="Times New Roman"/>
          <w:sz w:val="26"/>
        </w:rPr>
      </w:pPr>
      <w:proofErr w:type="gramStart"/>
      <w:r w:rsidRPr="00CA7D2E">
        <w:rPr>
          <w:rFonts w:ascii="Times New Roman" w:hAnsi="Times New Roman" w:cs="Times New Roman"/>
          <w:sz w:val="26"/>
        </w:rPr>
        <w:t>Obj.printMaruthi(</w:t>
      </w:r>
      <w:proofErr w:type="gramEnd"/>
      <w:r w:rsidRPr="00CA7D2E">
        <w:rPr>
          <w:rFonts w:ascii="Times New Roman" w:hAnsi="Times New Roman" w:cs="Times New Roman"/>
          <w:sz w:val="26"/>
        </w:rPr>
        <w:t>);//</w:t>
      </w:r>
      <w:r w:rsidRPr="00CA7D2E">
        <w:rPr>
          <w:rFonts w:ascii="Times New Roman" w:hAnsi="Times New Roman" w:cs="Times New Roman"/>
          <w:b/>
          <w:sz w:val="26"/>
        </w:rPr>
        <w:t>Comp Error</w:t>
      </w:r>
    </w:p>
    <w:p w:rsidR="00EF73DB" w:rsidRPr="00CA7D2E" w:rsidRDefault="00EF73DB" w:rsidP="00B16BF2">
      <w:pPr>
        <w:pStyle w:val="NoSpacing"/>
        <w:rPr>
          <w:rFonts w:ascii="Times New Roman" w:hAnsi="Times New Roman" w:cs="Times New Roman"/>
          <w:sz w:val="26"/>
        </w:rPr>
      </w:pPr>
      <w:r w:rsidRPr="00CA7D2E">
        <w:rPr>
          <w:rFonts w:ascii="Times New Roman" w:hAnsi="Times New Roman" w:cs="Times New Roman"/>
          <w:sz w:val="26"/>
        </w:rPr>
        <w:lastRenderedPageBreak/>
        <w:t>}</w:t>
      </w:r>
    </w:p>
    <w:p w:rsidR="00EF73DB" w:rsidRPr="00CA7D2E" w:rsidRDefault="00EF73DB" w:rsidP="00B16BF2">
      <w:pPr>
        <w:pStyle w:val="NoSpacing"/>
        <w:rPr>
          <w:rFonts w:ascii="Times New Roman" w:hAnsi="Times New Roman" w:cs="Times New Roman"/>
          <w:sz w:val="26"/>
        </w:rPr>
      </w:pPr>
      <w:r w:rsidRPr="00CA7D2E">
        <w:rPr>
          <w:rFonts w:ascii="Times New Roman" w:hAnsi="Times New Roman" w:cs="Times New Roman"/>
          <w:sz w:val="26"/>
        </w:rPr>
        <w:t>}</w:t>
      </w:r>
    </w:p>
    <w:p w:rsidR="00346B96" w:rsidRPr="00CA7D2E" w:rsidRDefault="00346B96" w:rsidP="00E64AFA">
      <w:pPr>
        <w:rPr>
          <w:rFonts w:ascii="Times New Roman" w:eastAsia="Times New Roman" w:hAnsi="Times New Roman" w:cs="Times New Roman"/>
          <w:b/>
          <w:sz w:val="38"/>
          <w:szCs w:val="20"/>
          <w:shd w:val="clear" w:color="auto" w:fill="CCCCCC"/>
        </w:rPr>
      </w:pPr>
    </w:p>
    <w:p w:rsidR="00346B96" w:rsidRPr="00CA7D2E" w:rsidRDefault="00346B96" w:rsidP="00E64AFA">
      <w:pPr>
        <w:rPr>
          <w:rFonts w:ascii="Times New Roman" w:eastAsia="Times New Roman" w:hAnsi="Times New Roman" w:cs="Times New Roman"/>
          <w:b/>
          <w:sz w:val="38"/>
          <w:szCs w:val="20"/>
          <w:shd w:val="clear" w:color="auto" w:fill="CCCCCC"/>
        </w:rPr>
      </w:pPr>
    </w:p>
    <w:p w:rsidR="00346B96" w:rsidRPr="00CA7D2E" w:rsidRDefault="00346B96" w:rsidP="00E64AFA">
      <w:pPr>
        <w:rPr>
          <w:rFonts w:ascii="Times New Roman" w:eastAsia="Times New Roman" w:hAnsi="Times New Roman" w:cs="Times New Roman"/>
          <w:b/>
          <w:sz w:val="38"/>
          <w:szCs w:val="20"/>
          <w:shd w:val="clear" w:color="auto" w:fill="CCCCCC"/>
        </w:rPr>
      </w:pPr>
    </w:p>
    <w:p w:rsidR="00346B96" w:rsidRPr="00CA7D2E" w:rsidRDefault="00346B96" w:rsidP="00B16BF2">
      <w:pPr>
        <w:pStyle w:val="Heading2"/>
        <w:jc w:val="center"/>
      </w:pPr>
      <w:r w:rsidRPr="00CA7D2E">
        <w:t>Singleton</w:t>
      </w:r>
    </w:p>
    <w:p w:rsidR="00346B96" w:rsidRPr="00CA7D2E" w:rsidRDefault="00346B96" w:rsidP="00B16BF2">
      <w:pPr>
        <w:pStyle w:val="NoSpacing"/>
        <w:rPr>
          <w:rFonts w:ascii="Times New Roman" w:hAnsi="Times New Roman" w:cs="Times New Roman"/>
          <w:sz w:val="26"/>
        </w:rPr>
      </w:pPr>
      <w:proofErr w:type="gramStart"/>
      <w:r w:rsidRPr="00CA7D2E">
        <w:rPr>
          <w:rFonts w:ascii="Times New Roman" w:hAnsi="Times New Roman" w:cs="Times New Roman"/>
          <w:sz w:val="26"/>
        </w:rPr>
        <w:t>public</w:t>
      </w:r>
      <w:proofErr w:type="gramEnd"/>
      <w:r w:rsidRPr="00CA7D2E">
        <w:rPr>
          <w:rFonts w:ascii="Times New Roman" w:hAnsi="Times New Roman" w:cs="Times New Roman"/>
          <w:sz w:val="26"/>
        </w:rPr>
        <w:t xml:space="preserve"> class Singleton {</w:t>
      </w:r>
    </w:p>
    <w:p w:rsidR="00346B96" w:rsidRPr="00CA7D2E" w:rsidRDefault="00346B96" w:rsidP="00B16BF2">
      <w:pPr>
        <w:pStyle w:val="NoSpacing"/>
        <w:rPr>
          <w:rFonts w:ascii="Times New Roman" w:hAnsi="Times New Roman" w:cs="Times New Roman"/>
          <w:sz w:val="26"/>
        </w:rPr>
      </w:pPr>
      <w:r w:rsidRPr="00CA7D2E">
        <w:rPr>
          <w:rFonts w:ascii="Times New Roman" w:hAnsi="Times New Roman" w:cs="Times New Roman"/>
          <w:sz w:val="26"/>
        </w:rPr>
        <w:t>  </w:t>
      </w:r>
      <w:proofErr w:type="gramStart"/>
      <w:r w:rsidRPr="00CA7D2E">
        <w:rPr>
          <w:rFonts w:ascii="Times New Roman" w:hAnsi="Times New Roman" w:cs="Times New Roman"/>
          <w:sz w:val="26"/>
        </w:rPr>
        <w:t>private</w:t>
      </w:r>
      <w:proofErr w:type="gramEnd"/>
      <w:r w:rsidRPr="00CA7D2E">
        <w:rPr>
          <w:rFonts w:ascii="Times New Roman" w:hAnsi="Times New Roman" w:cs="Times New Roman"/>
          <w:sz w:val="26"/>
        </w:rPr>
        <w:t xml:space="preserve"> static Singleton singleInstance;</w:t>
      </w:r>
    </w:p>
    <w:p w:rsidR="00346B96" w:rsidRPr="00CA7D2E" w:rsidRDefault="00346B96" w:rsidP="00B16BF2">
      <w:pPr>
        <w:pStyle w:val="NoSpacing"/>
        <w:rPr>
          <w:rFonts w:ascii="Times New Roman" w:hAnsi="Times New Roman" w:cs="Times New Roman"/>
          <w:sz w:val="26"/>
        </w:rPr>
      </w:pPr>
      <w:r w:rsidRPr="00CA7D2E">
        <w:rPr>
          <w:rFonts w:ascii="Times New Roman" w:hAnsi="Times New Roman" w:cs="Times New Roman"/>
          <w:sz w:val="26"/>
        </w:rPr>
        <w:t>  </w:t>
      </w:r>
      <w:proofErr w:type="gramStart"/>
      <w:r w:rsidRPr="00CA7D2E">
        <w:rPr>
          <w:rFonts w:ascii="Times New Roman" w:hAnsi="Times New Roman" w:cs="Times New Roman"/>
          <w:sz w:val="26"/>
        </w:rPr>
        <w:t>private</w:t>
      </w:r>
      <w:proofErr w:type="gramEnd"/>
      <w:r w:rsidRPr="00CA7D2E">
        <w:rPr>
          <w:rFonts w:ascii="Times New Roman" w:hAnsi="Times New Roman" w:cs="Times New Roman"/>
          <w:sz w:val="26"/>
        </w:rPr>
        <w:t xml:space="preserve"> Singleton() {}</w:t>
      </w:r>
    </w:p>
    <w:p w:rsidR="00346B96" w:rsidRPr="00CA7D2E" w:rsidRDefault="00346B96" w:rsidP="00B16BF2">
      <w:pPr>
        <w:pStyle w:val="NoSpacing"/>
        <w:rPr>
          <w:rFonts w:ascii="Times New Roman" w:hAnsi="Times New Roman" w:cs="Times New Roman"/>
          <w:sz w:val="26"/>
        </w:rPr>
      </w:pPr>
      <w:r w:rsidRPr="00CA7D2E">
        <w:rPr>
          <w:rFonts w:ascii="Times New Roman" w:hAnsi="Times New Roman" w:cs="Times New Roman"/>
          <w:sz w:val="26"/>
        </w:rPr>
        <w:t>  </w:t>
      </w:r>
      <w:proofErr w:type="gramStart"/>
      <w:r w:rsidRPr="00CA7D2E">
        <w:rPr>
          <w:rFonts w:ascii="Times New Roman" w:hAnsi="Times New Roman" w:cs="Times New Roman"/>
          <w:sz w:val="26"/>
        </w:rPr>
        <w:t>public</w:t>
      </w:r>
      <w:proofErr w:type="gramEnd"/>
      <w:r w:rsidRPr="00CA7D2E">
        <w:rPr>
          <w:rFonts w:ascii="Times New Roman" w:hAnsi="Times New Roman" w:cs="Times New Roman"/>
          <w:sz w:val="26"/>
        </w:rPr>
        <w:t xml:space="preserve"> static Singleton getSingleInstance() {</w:t>
      </w:r>
    </w:p>
    <w:p w:rsidR="00346B96" w:rsidRPr="00CA7D2E" w:rsidRDefault="00346B96" w:rsidP="00B16BF2">
      <w:pPr>
        <w:pStyle w:val="NoSpacing"/>
        <w:rPr>
          <w:rFonts w:ascii="Times New Roman" w:hAnsi="Times New Roman" w:cs="Times New Roman"/>
          <w:sz w:val="26"/>
        </w:rPr>
      </w:pPr>
      <w:r w:rsidRPr="00CA7D2E">
        <w:rPr>
          <w:rFonts w:ascii="Times New Roman" w:hAnsi="Times New Roman" w:cs="Times New Roman"/>
          <w:sz w:val="26"/>
        </w:rPr>
        <w:t>    </w:t>
      </w:r>
      <w:proofErr w:type="gramStart"/>
      <w:r w:rsidRPr="00CA7D2E">
        <w:rPr>
          <w:rFonts w:ascii="Times New Roman" w:hAnsi="Times New Roman" w:cs="Times New Roman"/>
          <w:sz w:val="26"/>
        </w:rPr>
        <w:t>if</w:t>
      </w:r>
      <w:proofErr w:type="gramEnd"/>
      <w:r w:rsidRPr="00CA7D2E">
        <w:rPr>
          <w:rFonts w:ascii="Times New Roman" w:hAnsi="Times New Roman" w:cs="Times New Roman"/>
          <w:sz w:val="26"/>
        </w:rPr>
        <w:t xml:space="preserve"> (singleInstance == null) {</w:t>
      </w:r>
    </w:p>
    <w:p w:rsidR="00346B96" w:rsidRPr="00CA7D2E" w:rsidRDefault="00346B96" w:rsidP="00B16BF2">
      <w:pPr>
        <w:pStyle w:val="NoSpacing"/>
        <w:rPr>
          <w:rFonts w:ascii="Times New Roman" w:hAnsi="Times New Roman" w:cs="Times New Roman"/>
          <w:sz w:val="26"/>
        </w:rPr>
      </w:pPr>
      <w:r w:rsidRPr="00CA7D2E">
        <w:rPr>
          <w:rFonts w:ascii="Times New Roman" w:hAnsi="Times New Roman" w:cs="Times New Roman"/>
          <w:sz w:val="26"/>
        </w:rPr>
        <w:t>      </w:t>
      </w:r>
      <w:proofErr w:type="gramStart"/>
      <w:r w:rsidRPr="00CA7D2E">
        <w:rPr>
          <w:rFonts w:ascii="Times New Roman" w:hAnsi="Times New Roman" w:cs="Times New Roman"/>
          <w:sz w:val="26"/>
        </w:rPr>
        <w:t>synchronized</w:t>
      </w:r>
      <w:proofErr w:type="gramEnd"/>
      <w:r w:rsidRPr="00CA7D2E">
        <w:rPr>
          <w:rFonts w:ascii="Times New Roman" w:hAnsi="Times New Roman" w:cs="Times New Roman"/>
          <w:sz w:val="26"/>
        </w:rPr>
        <w:t xml:space="preserve"> (Singleton.class) {</w:t>
      </w:r>
    </w:p>
    <w:p w:rsidR="00346B96" w:rsidRPr="00CA7D2E" w:rsidRDefault="00346B96" w:rsidP="00B16BF2">
      <w:pPr>
        <w:pStyle w:val="NoSpacing"/>
        <w:rPr>
          <w:rFonts w:ascii="Times New Roman" w:hAnsi="Times New Roman" w:cs="Times New Roman"/>
          <w:sz w:val="26"/>
        </w:rPr>
      </w:pPr>
      <w:r w:rsidRPr="00CA7D2E">
        <w:rPr>
          <w:rFonts w:ascii="Times New Roman" w:hAnsi="Times New Roman" w:cs="Times New Roman"/>
          <w:sz w:val="26"/>
        </w:rPr>
        <w:t>        </w:t>
      </w:r>
      <w:proofErr w:type="gramStart"/>
      <w:r w:rsidRPr="00CA7D2E">
        <w:rPr>
          <w:rFonts w:ascii="Times New Roman" w:hAnsi="Times New Roman" w:cs="Times New Roman"/>
          <w:sz w:val="26"/>
        </w:rPr>
        <w:t>if</w:t>
      </w:r>
      <w:proofErr w:type="gramEnd"/>
      <w:r w:rsidRPr="00CA7D2E">
        <w:rPr>
          <w:rFonts w:ascii="Times New Roman" w:hAnsi="Times New Roman" w:cs="Times New Roman"/>
          <w:sz w:val="26"/>
        </w:rPr>
        <w:t xml:space="preserve"> (singleInstance == null) {</w:t>
      </w:r>
    </w:p>
    <w:p w:rsidR="00346B96" w:rsidRPr="00CA7D2E" w:rsidRDefault="00346B96" w:rsidP="00B16BF2">
      <w:pPr>
        <w:pStyle w:val="NoSpacing"/>
        <w:rPr>
          <w:rFonts w:ascii="Times New Roman" w:hAnsi="Times New Roman" w:cs="Times New Roman"/>
          <w:sz w:val="26"/>
        </w:rPr>
      </w:pPr>
      <w:r w:rsidRPr="00CA7D2E">
        <w:rPr>
          <w:rFonts w:ascii="Times New Roman" w:hAnsi="Times New Roman" w:cs="Times New Roman"/>
          <w:sz w:val="26"/>
        </w:rPr>
        <w:t>          </w:t>
      </w:r>
      <w:proofErr w:type="gramStart"/>
      <w:r w:rsidRPr="00CA7D2E">
        <w:rPr>
          <w:rFonts w:ascii="Times New Roman" w:hAnsi="Times New Roman" w:cs="Times New Roman"/>
          <w:sz w:val="26"/>
        </w:rPr>
        <w:t>singleInstance</w:t>
      </w:r>
      <w:proofErr w:type="gramEnd"/>
      <w:r w:rsidRPr="00CA7D2E">
        <w:rPr>
          <w:rFonts w:ascii="Times New Roman" w:hAnsi="Times New Roman" w:cs="Times New Roman"/>
          <w:sz w:val="26"/>
        </w:rPr>
        <w:t xml:space="preserve"> = new Singleton();</w:t>
      </w:r>
    </w:p>
    <w:p w:rsidR="00346B96" w:rsidRPr="00CA7D2E" w:rsidRDefault="00346B96" w:rsidP="00B16BF2">
      <w:pPr>
        <w:pStyle w:val="NoSpacing"/>
        <w:rPr>
          <w:rFonts w:ascii="Times New Roman" w:hAnsi="Times New Roman" w:cs="Times New Roman"/>
          <w:sz w:val="26"/>
        </w:rPr>
      </w:pPr>
      <w:r w:rsidRPr="00CA7D2E">
        <w:rPr>
          <w:rFonts w:ascii="Times New Roman" w:hAnsi="Times New Roman" w:cs="Times New Roman"/>
          <w:sz w:val="26"/>
        </w:rPr>
        <w:t>        }</w:t>
      </w:r>
    </w:p>
    <w:p w:rsidR="00346B96" w:rsidRPr="00CA7D2E" w:rsidRDefault="00346B96" w:rsidP="00B16BF2">
      <w:pPr>
        <w:pStyle w:val="NoSpacing"/>
        <w:rPr>
          <w:rFonts w:ascii="Times New Roman" w:hAnsi="Times New Roman" w:cs="Times New Roman"/>
          <w:sz w:val="26"/>
        </w:rPr>
      </w:pPr>
      <w:r w:rsidRPr="00CA7D2E">
        <w:rPr>
          <w:rFonts w:ascii="Times New Roman" w:hAnsi="Times New Roman" w:cs="Times New Roman"/>
          <w:sz w:val="26"/>
        </w:rPr>
        <w:t>      }</w:t>
      </w:r>
    </w:p>
    <w:p w:rsidR="00346B96" w:rsidRPr="00CA7D2E" w:rsidRDefault="00346B96" w:rsidP="00B16BF2">
      <w:pPr>
        <w:pStyle w:val="NoSpacing"/>
        <w:rPr>
          <w:rFonts w:ascii="Times New Roman" w:hAnsi="Times New Roman" w:cs="Times New Roman"/>
          <w:sz w:val="26"/>
        </w:rPr>
      </w:pPr>
      <w:r w:rsidRPr="00CA7D2E">
        <w:rPr>
          <w:rFonts w:ascii="Times New Roman" w:hAnsi="Times New Roman" w:cs="Times New Roman"/>
          <w:sz w:val="26"/>
        </w:rPr>
        <w:t>    }</w:t>
      </w:r>
    </w:p>
    <w:p w:rsidR="00346B96" w:rsidRPr="00CA7D2E" w:rsidRDefault="00346B96" w:rsidP="00B16BF2">
      <w:pPr>
        <w:pStyle w:val="NoSpacing"/>
        <w:rPr>
          <w:rFonts w:ascii="Times New Roman" w:hAnsi="Times New Roman" w:cs="Times New Roman"/>
          <w:sz w:val="26"/>
        </w:rPr>
      </w:pPr>
      <w:r w:rsidRPr="00CA7D2E">
        <w:rPr>
          <w:rFonts w:ascii="Times New Roman" w:hAnsi="Times New Roman" w:cs="Times New Roman"/>
          <w:sz w:val="26"/>
        </w:rPr>
        <w:t>    </w:t>
      </w:r>
      <w:proofErr w:type="gramStart"/>
      <w:r w:rsidRPr="00CA7D2E">
        <w:rPr>
          <w:rFonts w:ascii="Times New Roman" w:hAnsi="Times New Roman" w:cs="Times New Roman"/>
          <w:sz w:val="26"/>
        </w:rPr>
        <w:t>returnsingleInstance</w:t>
      </w:r>
      <w:proofErr w:type="gramEnd"/>
      <w:r w:rsidRPr="00CA7D2E">
        <w:rPr>
          <w:rFonts w:ascii="Times New Roman" w:hAnsi="Times New Roman" w:cs="Times New Roman"/>
          <w:sz w:val="26"/>
        </w:rPr>
        <w:t>;</w:t>
      </w:r>
    </w:p>
    <w:p w:rsidR="00346B96" w:rsidRPr="00CA7D2E" w:rsidRDefault="00346B96" w:rsidP="00B16BF2">
      <w:pPr>
        <w:pStyle w:val="NoSpacing"/>
        <w:rPr>
          <w:rFonts w:ascii="Times New Roman" w:hAnsi="Times New Roman" w:cs="Times New Roman"/>
          <w:sz w:val="26"/>
        </w:rPr>
      </w:pPr>
      <w:r w:rsidRPr="00CA7D2E">
        <w:rPr>
          <w:rFonts w:ascii="Times New Roman" w:hAnsi="Times New Roman" w:cs="Times New Roman"/>
          <w:sz w:val="26"/>
        </w:rPr>
        <w:t>  }</w:t>
      </w:r>
    </w:p>
    <w:p w:rsidR="00346B96" w:rsidRPr="00CA7D2E" w:rsidRDefault="00346B96" w:rsidP="00E64AFA">
      <w:pPr>
        <w:rPr>
          <w:rFonts w:ascii="Times New Roman" w:hAnsi="Times New Roman" w:cs="Times New Roman"/>
          <w:sz w:val="28"/>
        </w:rPr>
      </w:pPr>
    </w:p>
    <w:p w:rsidR="00B16BF2" w:rsidRPr="00CA7D2E" w:rsidRDefault="00B16BF2" w:rsidP="00B16BF2">
      <w:pPr>
        <w:spacing w:after="0" w:line="240" w:lineRule="auto"/>
        <w:rPr>
          <w:rFonts w:ascii="Times New Roman" w:eastAsia="Times New Roman" w:hAnsi="Times New Roman" w:cs="Times New Roman"/>
          <w:sz w:val="24"/>
          <w:szCs w:val="24"/>
        </w:rPr>
      </w:pPr>
      <w:r w:rsidRPr="00CA7D2E">
        <w:rPr>
          <w:rFonts w:ascii="Times New Roman" w:eastAsia="Times New Roman" w:hAnsi="Times New Roman" w:cs="Times New Roman"/>
          <w:b/>
          <w:bCs/>
          <w:color w:val="0863A5"/>
          <w:sz w:val="20"/>
          <w:szCs w:val="20"/>
        </w:rPr>
        <w:t>What is runtime polymorphism or dynamic method dispatch?</w:t>
      </w:r>
    </w:p>
    <w:p w:rsidR="00B16BF2" w:rsidRPr="00CA7D2E" w:rsidRDefault="00B16BF2" w:rsidP="00B16BF2">
      <w:pPr>
        <w:spacing w:before="60" w:after="60" w:line="240" w:lineRule="auto"/>
        <w:rPr>
          <w:rFonts w:ascii="Times New Roman" w:eastAsia="Times New Roman" w:hAnsi="Times New Roman" w:cs="Times New Roman"/>
          <w:color w:val="414141"/>
          <w:sz w:val="20"/>
          <w:szCs w:val="20"/>
        </w:rPr>
      </w:pPr>
      <w:r w:rsidRPr="00CA7D2E">
        <w:rPr>
          <w:rFonts w:ascii="Times New Roman" w:eastAsia="Times New Roman" w:hAnsi="Times New Roman" w:cs="Times New Roman"/>
          <w:color w:val="414141"/>
          <w:sz w:val="20"/>
          <w:szCs w:val="20"/>
        </w:rPr>
        <w:t xml:space="preserve">In Java, runtime polymorphism or dynamic method dispatch is a process in which a call to an overridden method is resolved at runtime rather than at compile-time. In this process, an overridden method is called through the reference variable of a superclass. The determination of the method to be called is based on the object being referred to by the reference variable. </w:t>
      </w:r>
    </w:p>
    <w:p w:rsidR="00B16BF2" w:rsidRPr="00CA7D2E" w:rsidRDefault="00B16BF2" w:rsidP="00B16BF2">
      <w:pPr>
        <w:spacing w:after="0" w:line="240" w:lineRule="auto"/>
        <w:rPr>
          <w:rFonts w:ascii="Times New Roman" w:eastAsia="Times New Roman" w:hAnsi="Times New Roman" w:cs="Times New Roman"/>
          <w:sz w:val="24"/>
          <w:szCs w:val="24"/>
        </w:rPr>
      </w:pPr>
      <w:r w:rsidRPr="00CA7D2E">
        <w:rPr>
          <w:rFonts w:ascii="Times New Roman" w:eastAsia="Times New Roman" w:hAnsi="Times New Roman" w:cs="Times New Roman"/>
          <w:sz w:val="24"/>
          <w:szCs w:val="24"/>
        </w:rPr>
        <w:br/>
      </w:r>
      <w:r w:rsidRPr="00CA7D2E">
        <w:rPr>
          <w:rFonts w:ascii="Times New Roman" w:eastAsia="Times New Roman" w:hAnsi="Times New Roman" w:cs="Times New Roman"/>
          <w:b/>
          <w:bCs/>
          <w:color w:val="0863A5"/>
          <w:sz w:val="20"/>
          <w:szCs w:val="20"/>
        </w:rPr>
        <w:t>What is Dynamic Binding?</w:t>
      </w:r>
    </w:p>
    <w:p w:rsidR="00B16BF2" w:rsidRPr="00CA7D2E" w:rsidRDefault="00B16BF2" w:rsidP="00B16BF2">
      <w:pPr>
        <w:spacing w:before="60" w:line="240" w:lineRule="auto"/>
        <w:rPr>
          <w:rFonts w:ascii="Times New Roman" w:eastAsia="Times New Roman" w:hAnsi="Times New Roman" w:cs="Times New Roman"/>
          <w:color w:val="414141"/>
          <w:sz w:val="20"/>
          <w:szCs w:val="20"/>
        </w:rPr>
      </w:pPr>
      <w:r w:rsidRPr="00CA7D2E">
        <w:rPr>
          <w:rFonts w:ascii="Times New Roman" w:eastAsia="Times New Roman" w:hAnsi="Times New Roman" w:cs="Times New Roman"/>
          <w:color w:val="414141"/>
          <w:sz w:val="20"/>
          <w:szCs w:val="20"/>
        </w:rPr>
        <w:t>Binding refers to the linking of a procedure call to the code to be executed in response to the call. Dynamic binding (also known as late binding) means that the code associated with a given procedure call is not known until the time of the call at run-time. It is associated with polymorphism and inheritance.</w:t>
      </w:r>
    </w:p>
    <w:p w:rsidR="00B16BF2" w:rsidRPr="00CA7D2E" w:rsidRDefault="00B16BF2" w:rsidP="00B16BF2">
      <w:pPr>
        <w:spacing w:after="0" w:line="240" w:lineRule="auto"/>
        <w:rPr>
          <w:rFonts w:ascii="Times New Roman" w:eastAsia="Times New Roman" w:hAnsi="Times New Roman" w:cs="Times New Roman"/>
          <w:sz w:val="24"/>
          <w:szCs w:val="24"/>
        </w:rPr>
      </w:pPr>
      <w:r w:rsidRPr="00CA7D2E">
        <w:rPr>
          <w:rFonts w:ascii="Times New Roman" w:eastAsia="Times New Roman" w:hAnsi="Times New Roman" w:cs="Times New Roman"/>
          <w:b/>
          <w:bCs/>
          <w:color w:val="0863A5"/>
          <w:sz w:val="20"/>
          <w:szCs w:val="20"/>
        </w:rPr>
        <w:t>Can there be an abstract class with no abstract methods in it?</w:t>
      </w:r>
    </w:p>
    <w:p w:rsidR="00B16BF2" w:rsidRPr="00CA7D2E" w:rsidRDefault="00B16BF2" w:rsidP="00B16BF2">
      <w:pPr>
        <w:spacing w:before="60" w:line="240" w:lineRule="auto"/>
        <w:rPr>
          <w:rFonts w:ascii="Times New Roman" w:eastAsia="Times New Roman" w:hAnsi="Times New Roman" w:cs="Times New Roman"/>
          <w:color w:val="414141"/>
          <w:sz w:val="20"/>
          <w:szCs w:val="20"/>
        </w:rPr>
      </w:pPr>
      <w:r w:rsidRPr="00CA7D2E">
        <w:rPr>
          <w:rFonts w:ascii="Times New Roman" w:eastAsia="Times New Roman" w:hAnsi="Times New Roman" w:cs="Times New Roman"/>
          <w:color w:val="414141"/>
          <w:sz w:val="20"/>
          <w:szCs w:val="20"/>
        </w:rPr>
        <w:t>Yes, there can be an abstract class without abstract methods.</w:t>
      </w:r>
    </w:p>
    <w:p w:rsidR="00B16BF2" w:rsidRPr="00CA7D2E" w:rsidRDefault="00B16BF2" w:rsidP="00B16BF2">
      <w:pPr>
        <w:spacing w:after="0" w:line="240" w:lineRule="auto"/>
        <w:rPr>
          <w:rFonts w:ascii="Times New Roman" w:eastAsia="Times New Roman" w:hAnsi="Times New Roman" w:cs="Times New Roman"/>
          <w:sz w:val="24"/>
          <w:szCs w:val="24"/>
        </w:rPr>
      </w:pPr>
      <w:r w:rsidRPr="00CA7D2E">
        <w:rPr>
          <w:rFonts w:ascii="Times New Roman" w:eastAsia="Times New Roman" w:hAnsi="Times New Roman" w:cs="Times New Roman"/>
          <w:b/>
          <w:bCs/>
          <w:color w:val="0863A5"/>
          <w:sz w:val="20"/>
          <w:szCs w:val="20"/>
        </w:rPr>
        <w:t xml:space="preserve">How are </w:t>
      </w:r>
      <w:proofErr w:type="gramStart"/>
      <w:r w:rsidRPr="00CA7D2E">
        <w:rPr>
          <w:rFonts w:ascii="Times New Roman" w:eastAsia="Times New Roman" w:hAnsi="Times New Roman" w:cs="Times New Roman"/>
          <w:b/>
          <w:bCs/>
          <w:color w:val="0863A5"/>
          <w:sz w:val="20"/>
          <w:szCs w:val="20"/>
        </w:rPr>
        <w:t>this(</w:t>
      </w:r>
      <w:proofErr w:type="gramEnd"/>
      <w:r w:rsidRPr="00CA7D2E">
        <w:rPr>
          <w:rFonts w:ascii="Times New Roman" w:eastAsia="Times New Roman" w:hAnsi="Times New Roman" w:cs="Times New Roman"/>
          <w:b/>
          <w:bCs/>
          <w:color w:val="0863A5"/>
          <w:sz w:val="20"/>
          <w:szCs w:val="20"/>
        </w:rPr>
        <w:t>) and super() used with constructors?</w:t>
      </w:r>
    </w:p>
    <w:p w:rsidR="00B16BF2" w:rsidRPr="00CA7D2E" w:rsidRDefault="00B16BF2" w:rsidP="00B16BF2">
      <w:pPr>
        <w:numPr>
          <w:ilvl w:val="0"/>
          <w:numId w:val="28"/>
        </w:numPr>
        <w:spacing w:before="100" w:beforeAutospacing="1" w:after="100" w:afterAutospacing="1" w:line="240" w:lineRule="auto"/>
        <w:rPr>
          <w:rFonts w:ascii="Times New Roman" w:eastAsia="Times New Roman" w:hAnsi="Times New Roman" w:cs="Times New Roman"/>
          <w:color w:val="414141"/>
          <w:sz w:val="20"/>
          <w:szCs w:val="20"/>
        </w:rPr>
      </w:pPr>
      <w:r w:rsidRPr="00CA7D2E">
        <w:rPr>
          <w:rFonts w:ascii="Times New Roman" w:eastAsia="Times New Roman" w:hAnsi="Times New Roman" w:cs="Times New Roman"/>
          <w:color w:val="414141"/>
          <w:sz w:val="20"/>
          <w:szCs w:val="20"/>
        </w:rPr>
        <w:t xml:space="preserve">Constructors use </w:t>
      </w:r>
      <w:r w:rsidRPr="00CA7D2E">
        <w:rPr>
          <w:rFonts w:ascii="Times New Roman" w:eastAsia="Times New Roman" w:hAnsi="Times New Roman" w:cs="Times New Roman"/>
          <w:i/>
          <w:iCs/>
          <w:color w:val="414141"/>
          <w:sz w:val="20"/>
          <w:szCs w:val="20"/>
        </w:rPr>
        <w:t>this</w:t>
      </w:r>
      <w:r w:rsidRPr="00CA7D2E">
        <w:rPr>
          <w:rFonts w:ascii="Times New Roman" w:eastAsia="Times New Roman" w:hAnsi="Times New Roman" w:cs="Times New Roman"/>
          <w:color w:val="414141"/>
          <w:sz w:val="20"/>
          <w:szCs w:val="20"/>
        </w:rPr>
        <w:t xml:space="preserve"> to refer to another constructor in the same class with a different parameter list.</w:t>
      </w:r>
    </w:p>
    <w:p w:rsidR="00B16BF2" w:rsidRPr="00CA7D2E" w:rsidRDefault="00B16BF2" w:rsidP="00B16BF2">
      <w:pPr>
        <w:numPr>
          <w:ilvl w:val="0"/>
          <w:numId w:val="28"/>
        </w:numPr>
        <w:spacing w:before="100" w:beforeAutospacing="1" w:after="100" w:afterAutospacing="1" w:line="240" w:lineRule="auto"/>
        <w:rPr>
          <w:rFonts w:ascii="Times New Roman" w:eastAsia="Times New Roman" w:hAnsi="Times New Roman" w:cs="Times New Roman"/>
          <w:color w:val="414141"/>
          <w:sz w:val="20"/>
          <w:szCs w:val="20"/>
        </w:rPr>
      </w:pPr>
      <w:r w:rsidRPr="00CA7D2E">
        <w:rPr>
          <w:rFonts w:ascii="Times New Roman" w:eastAsia="Times New Roman" w:hAnsi="Times New Roman" w:cs="Times New Roman"/>
          <w:color w:val="414141"/>
          <w:sz w:val="20"/>
          <w:szCs w:val="20"/>
        </w:rPr>
        <w:t xml:space="preserve">Constructors use </w:t>
      </w:r>
      <w:r w:rsidRPr="00CA7D2E">
        <w:rPr>
          <w:rFonts w:ascii="Times New Roman" w:eastAsia="Times New Roman" w:hAnsi="Times New Roman" w:cs="Times New Roman"/>
          <w:i/>
          <w:iCs/>
          <w:color w:val="414141"/>
          <w:sz w:val="20"/>
          <w:szCs w:val="20"/>
        </w:rPr>
        <w:t>super</w:t>
      </w:r>
      <w:r w:rsidRPr="00CA7D2E">
        <w:rPr>
          <w:rFonts w:ascii="Times New Roman" w:eastAsia="Times New Roman" w:hAnsi="Times New Roman" w:cs="Times New Roman"/>
          <w:color w:val="414141"/>
          <w:sz w:val="20"/>
          <w:szCs w:val="20"/>
        </w:rPr>
        <w:t xml:space="preserve"> to invoke the superclass's constructor. If a constructor uses </w:t>
      </w:r>
      <w:r w:rsidRPr="00CA7D2E">
        <w:rPr>
          <w:rFonts w:ascii="Times New Roman" w:eastAsia="Times New Roman" w:hAnsi="Times New Roman" w:cs="Times New Roman"/>
          <w:i/>
          <w:iCs/>
          <w:color w:val="414141"/>
          <w:sz w:val="20"/>
          <w:szCs w:val="20"/>
        </w:rPr>
        <w:t>super</w:t>
      </w:r>
      <w:r w:rsidRPr="00CA7D2E">
        <w:rPr>
          <w:rFonts w:ascii="Times New Roman" w:eastAsia="Times New Roman" w:hAnsi="Times New Roman" w:cs="Times New Roman"/>
          <w:color w:val="414141"/>
          <w:sz w:val="20"/>
          <w:szCs w:val="20"/>
        </w:rPr>
        <w:t>, it must use it in the first line; otherwise, the compiler will complain.</w:t>
      </w:r>
    </w:p>
    <w:p w:rsidR="00B16BF2" w:rsidRPr="00CA7D2E" w:rsidRDefault="00B16BF2" w:rsidP="00B16BF2">
      <w:pPr>
        <w:spacing w:before="100" w:beforeAutospacing="1" w:after="100" w:afterAutospacing="1" w:line="240" w:lineRule="auto"/>
        <w:rPr>
          <w:rFonts w:ascii="Times New Roman" w:eastAsia="Times New Roman" w:hAnsi="Times New Roman" w:cs="Times New Roman"/>
          <w:b/>
          <w:bCs/>
          <w:color w:val="0863A5"/>
          <w:sz w:val="20"/>
          <w:szCs w:val="20"/>
        </w:rPr>
      </w:pPr>
    </w:p>
    <w:p w:rsidR="00B16BF2" w:rsidRPr="00CA7D2E" w:rsidRDefault="00B16BF2" w:rsidP="00B16BF2">
      <w:pPr>
        <w:spacing w:before="100" w:beforeAutospacing="1" w:after="100" w:afterAutospacing="1" w:line="240" w:lineRule="auto"/>
        <w:rPr>
          <w:rFonts w:ascii="Times New Roman" w:eastAsia="Times New Roman" w:hAnsi="Times New Roman" w:cs="Times New Roman"/>
          <w:b/>
          <w:bCs/>
          <w:color w:val="0863A5"/>
          <w:sz w:val="20"/>
          <w:szCs w:val="20"/>
        </w:rPr>
      </w:pPr>
    </w:p>
    <w:p w:rsidR="00B16BF2" w:rsidRPr="00CA7D2E" w:rsidRDefault="00B16BF2" w:rsidP="00B16BF2">
      <w:pPr>
        <w:spacing w:before="100" w:beforeAutospacing="1" w:after="100" w:afterAutospacing="1" w:line="240" w:lineRule="auto"/>
        <w:rPr>
          <w:rFonts w:ascii="Times New Roman" w:eastAsia="Times New Roman" w:hAnsi="Times New Roman" w:cs="Times New Roman"/>
          <w:b/>
          <w:bCs/>
          <w:color w:val="0863A5"/>
          <w:sz w:val="20"/>
          <w:szCs w:val="20"/>
        </w:rPr>
      </w:pPr>
    </w:p>
    <w:p w:rsidR="00B16BF2" w:rsidRPr="00CA7D2E" w:rsidRDefault="00B16BF2" w:rsidP="00B16BF2">
      <w:pPr>
        <w:spacing w:before="100" w:beforeAutospacing="1" w:after="100" w:afterAutospacing="1" w:line="240" w:lineRule="auto"/>
        <w:rPr>
          <w:rFonts w:ascii="Times New Roman" w:eastAsia="Times New Roman" w:hAnsi="Times New Roman" w:cs="Times New Roman"/>
          <w:b/>
          <w:bCs/>
          <w:color w:val="0863A5"/>
          <w:sz w:val="20"/>
          <w:szCs w:val="20"/>
        </w:rPr>
      </w:pPr>
    </w:p>
    <w:p w:rsidR="00B16BF2" w:rsidRPr="00CA7D2E" w:rsidRDefault="00B16BF2" w:rsidP="00B16BF2">
      <w:pPr>
        <w:spacing w:before="100" w:beforeAutospacing="1" w:after="100" w:afterAutospacing="1" w:line="240" w:lineRule="auto"/>
        <w:rPr>
          <w:rFonts w:ascii="Times New Roman" w:eastAsia="Times New Roman" w:hAnsi="Times New Roman" w:cs="Times New Roman"/>
          <w:color w:val="414141"/>
          <w:sz w:val="20"/>
          <w:szCs w:val="20"/>
        </w:rPr>
      </w:pPr>
      <w:r w:rsidRPr="00CA7D2E">
        <w:rPr>
          <w:rFonts w:ascii="Times New Roman" w:eastAsia="Times New Roman" w:hAnsi="Times New Roman" w:cs="Times New Roman"/>
          <w:b/>
          <w:bCs/>
          <w:color w:val="0863A5"/>
          <w:sz w:val="20"/>
          <w:szCs w:val="20"/>
        </w:rPr>
        <w:t>What are the differences between Class Methods and Instance Methods?</w:t>
      </w:r>
    </w:p>
    <w:tbl>
      <w:tblPr>
        <w:tblW w:w="4850" w:type="pct"/>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tblPr>
      <w:tblGrid>
        <w:gridCol w:w="4598"/>
        <w:gridCol w:w="4598"/>
      </w:tblGrid>
      <w:tr w:rsidR="00B16BF2" w:rsidRPr="00CA7D2E" w:rsidTr="00B16BF2">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B16BF2" w:rsidRPr="00CA7D2E" w:rsidRDefault="00B16BF2" w:rsidP="00B16BF2">
            <w:pPr>
              <w:spacing w:after="0" w:line="240" w:lineRule="auto"/>
              <w:jc w:val="center"/>
              <w:rPr>
                <w:rFonts w:ascii="Times New Roman" w:eastAsia="Times New Roman" w:hAnsi="Times New Roman" w:cs="Times New Roman"/>
                <w:b/>
                <w:bCs/>
                <w:color w:val="414141"/>
                <w:sz w:val="20"/>
                <w:szCs w:val="20"/>
              </w:rPr>
            </w:pPr>
            <w:r w:rsidRPr="00CA7D2E">
              <w:rPr>
                <w:rFonts w:ascii="Times New Roman" w:eastAsia="Times New Roman" w:hAnsi="Times New Roman" w:cs="Times New Roman"/>
                <w:b/>
                <w:bCs/>
                <w:color w:val="414141"/>
                <w:sz w:val="20"/>
                <w:szCs w:val="20"/>
              </w:rPr>
              <w:t xml:space="preserve">Class Methods </w:t>
            </w:r>
          </w:p>
        </w:t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B16BF2" w:rsidRPr="00CA7D2E" w:rsidRDefault="00B16BF2" w:rsidP="00B16BF2">
            <w:pPr>
              <w:spacing w:after="0" w:line="240" w:lineRule="auto"/>
              <w:jc w:val="center"/>
              <w:rPr>
                <w:rFonts w:ascii="Times New Roman" w:eastAsia="Times New Roman" w:hAnsi="Times New Roman" w:cs="Times New Roman"/>
                <w:b/>
                <w:bCs/>
                <w:color w:val="414141"/>
                <w:sz w:val="20"/>
                <w:szCs w:val="20"/>
              </w:rPr>
            </w:pPr>
            <w:r w:rsidRPr="00CA7D2E">
              <w:rPr>
                <w:rFonts w:ascii="Times New Roman" w:eastAsia="Times New Roman" w:hAnsi="Times New Roman" w:cs="Times New Roman"/>
                <w:b/>
                <w:bCs/>
                <w:color w:val="414141"/>
                <w:sz w:val="20"/>
                <w:szCs w:val="20"/>
              </w:rPr>
              <w:t xml:space="preserve">Instance Methods </w:t>
            </w:r>
          </w:p>
        </w:tc>
      </w:tr>
      <w:tr w:rsidR="00B16BF2" w:rsidRPr="00CA7D2E" w:rsidTr="00B16BF2">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B16BF2" w:rsidRPr="00CA7D2E" w:rsidRDefault="00B16BF2" w:rsidP="00B16BF2">
            <w:pPr>
              <w:spacing w:after="0" w:line="240" w:lineRule="auto"/>
              <w:rPr>
                <w:rFonts w:ascii="Times New Roman" w:eastAsia="Times New Roman" w:hAnsi="Times New Roman" w:cs="Times New Roman"/>
                <w:color w:val="414141"/>
                <w:sz w:val="20"/>
                <w:szCs w:val="20"/>
              </w:rPr>
            </w:pPr>
            <w:r w:rsidRPr="00CA7D2E">
              <w:rPr>
                <w:rFonts w:ascii="Times New Roman" w:eastAsia="Times New Roman" w:hAnsi="Times New Roman" w:cs="Times New Roman"/>
                <w:color w:val="414141"/>
                <w:sz w:val="20"/>
                <w:szCs w:val="20"/>
              </w:rPr>
              <w:t>Class methods are methods which are declared as static. The method can be called without creating an instance of the class</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B16BF2" w:rsidRPr="00CA7D2E" w:rsidRDefault="00B16BF2" w:rsidP="00B16BF2">
            <w:pPr>
              <w:spacing w:after="0" w:line="240" w:lineRule="auto"/>
              <w:rPr>
                <w:rFonts w:ascii="Times New Roman" w:eastAsia="Times New Roman" w:hAnsi="Times New Roman" w:cs="Times New Roman"/>
                <w:color w:val="414141"/>
                <w:sz w:val="20"/>
                <w:szCs w:val="20"/>
              </w:rPr>
            </w:pPr>
            <w:r w:rsidRPr="00CA7D2E">
              <w:rPr>
                <w:rFonts w:ascii="Times New Roman" w:eastAsia="Times New Roman" w:hAnsi="Times New Roman" w:cs="Times New Roman"/>
                <w:color w:val="414141"/>
                <w:sz w:val="20"/>
                <w:szCs w:val="20"/>
              </w:rPr>
              <w:t>Instance methods on the other hand require an instance of the class to exist before they can be called, so an instance of a class needs to be created by using the new keyword.</w:t>
            </w:r>
            <w:r w:rsidRPr="00CA7D2E">
              <w:rPr>
                <w:rFonts w:ascii="Times New Roman" w:eastAsia="Times New Roman" w:hAnsi="Times New Roman" w:cs="Times New Roman"/>
                <w:color w:val="414141"/>
                <w:sz w:val="20"/>
                <w:szCs w:val="20"/>
              </w:rPr>
              <w:br/>
              <w:t>Instance methods operate on specific instances of classes.</w:t>
            </w:r>
          </w:p>
        </w:tc>
      </w:tr>
      <w:tr w:rsidR="00B16BF2" w:rsidRPr="00CA7D2E" w:rsidTr="00B16BF2">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B16BF2" w:rsidRPr="00CA7D2E" w:rsidRDefault="00B16BF2" w:rsidP="00B16BF2">
            <w:pPr>
              <w:spacing w:after="0" w:line="240" w:lineRule="auto"/>
              <w:rPr>
                <w:rFonts w:ascii="Times New Roman" w:eastAsia="Times New Roman" w:hAnsi="Times New Roman" w:cs="Times New Roman"/>
                <w:color w:val="414141"/>
                <w:sz w:val="20"/>
                <w:szCs w:val="20"/>
              </w:rPr>
            </w:pPr>
            <w:r w:rsidRPr="00CA7D2E">
              <w:rPr>
                <w:rFonts w:ascii="Times New Roman" w:eastAsia="Times New Roman" w:hAnsi="Times New Roman" w:cs="Times New Roman"/>
                <w:color w:val="414141"/>
                <w:sz w:val="20"/>
                <w:szCs w:val="20"/>
              </w:rPr>
              <w:t>Class methods can only operate on class members and not on instance members as class methods are unaware of instance members.</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B16BF2" w:rsidRPr="00CA7D2E" w:rsidRDefault="00B16BF2" w:rsidP="00B16BF2">
            <w:pPr>
              <w:spacing w:after="0" w:line="240" w:lineRule="auto"/>
              <w:rPr>
                <w:rFonts w:ascii="Times New Roman" w:eastAsia="Times New Roman" w:hAnsi="Times New Roman" w:cs="Times New Roman"/>
                <w:color w:val="414141"/>
                <w:sz w:val="20"/>
                <w:szCs w:val="20"/>
              </w:rPr>
            </w:pPr>
            <w:r w:rsidRPr="00CA7D2E">
              <w:rPr>
                <w:rFonts w:ascii="Times New Roman" w:eastAsia="Times New Roman" w:hAnsi="Times New Roman" w:cs="Times New Roman"/>
                <w:color w:val="414141"/>
                <w:sz w:val="20"/>
                <w:szCs w:val="20"/>
              </w:rPr>
              <w:t xml:space="preserve">Instance methods of the class can also not be called from within a class method unless they are being called on an instance of that class. </w:t>
            </w:r>
          </w:p>
        </w:tc>
      </w:tr>
      <w:tr w:rsidR="00B16BF2" w:rsidRPr="00CA7D2E" w:rsidTr="00B16BF2">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B16BF2" w:rsidRPr="00CA7D2E" w:rsidRDefault="00B16BF2" w:rsidP="00B16BF2">
            <w:pPr>
              <w:spacing w:after="0" w:line="240" w:lineRule="auto"/>
              <w:rPr>
                <w:rFonts w:ascii="Times New Roman" w:eastAsia="Times New Roman" w:hAnsi="Times New Roman" w:cs="Times New Roman"/>
                <w:color w:val="414141"/>
                <w:sz w:val="20"/>
                <w:szCs w:val="20"/>
              </w:rPr>
            </w:pPr>
            <w:r w:rsidRPr="00CA7D2E">
              <w:rPr>
                <w:rFonts w:ascii="Times New Roman" w:eastAsia="Times New Roman" w:hAnsi="Times New Roman" w:cs="Times New Roman"/>
                <w:color w:val="414141"/>
                <w:sz w:val="20"/>
                <w:szCs w:val="20"/>
              </w:rPr>
              <w:t>Class methods are methods which are declared as static. The method can be called without creating an</w:t>
            </w:r>
            <w:proofErr w:type="gramStart"/>
            <w:r w:rsidRPr="00CA7D2E">
              <w:rPr>
                <w:rFonts w:ascii="Times New Roman" w:eastAsia="Times New Roman" w:hAnsi="Times New Roman" w:cs="Times New Roman"/>
                <w:color w:val="414141"/>
                <w:sz w:val="20"/>
                <w:szCs w:val="20"/>
              </w:rPr>
              <w:t>  instance</w:t>
            </w:r>
            <w:proofErr w:type="gramEnd"/>
            <w:r w:rsidRPr="00CA7D2E">
              <w:rPr>
                <w:rFonts w:ascii="Times New Roman" w:eastAsia="Times New Roman" w:hAnsi="Times New Roman" w:cs="Times New Roman"/>
                <w:color w:val="414141"/>
                <w:sz w:val="20"/>
                <w:szCs w:val="20"/>
              </w:rPr>
              <w:t xml:space="preserve"> of the class.</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B16BF2" w:rsidRPr="00CA7D2E" w:rsidRDefault="00B16BF2" w:rsidP="00B16BF2">
            <w:pPr>
              <w:spacing w:after="0" w:line="240" w:lineRule="auto"/>
              <w:rPr>
                <w:rFonts w:ascii="Times New Roman" w:eastAsia="Times New Roman" w:hAnsi="Times New Roman" w:cs="Times New Roman"/>
                <w:color w:val="414141"/>
                <w:sz w:val="20"/>
                <w:szCs w:val="20"/>
              </w:rPr>
            </w:pPr>
            <w:r w:rsidRPr="00CA7D2E">
              <w:rPr>
                <w:rFonts w:ascii="Times New Roman" w:eastAsia="Times New Roman" w:hAnsi="Times New Roman" w:cs="Times New Roman"/>
                <w:color w:val="414141"/>
                <w:sz w:val="20"/>
                <w:szCs w:val="20"/>
              </w:rPr>
              <w:t>Instance methods are not declared as static.</w:t>
            </w:r>
          </w:p>
        </w:tc>
      </w:tr>
    </w:tbl>
    <w:p w:rsidR="00B16BF2" w:rsidRPr="00CA7D2E" w:rsidRDefault="00B16BF2" w:rsidP="00E64AFA">
      <w:pPr>
        <w:rPr>
          <w:rFonts w:ascii="Times New Roman" w:hAnsi="Times New Roman" w:cs="Times New Roman"/>
          <w:sz w:val="28"/>
        </w:rPr>
      </w:pPr>
    </w:p>
    <w:p w:rsidR="00B16BF2" w:rsidRPr="00CA7D2E" w:rsidRDefault="00B16BF2" w:rsidP="00B16BF2">
      <w:pPr>
        <w:spacing w:line="240" w:lineRule="auto"/>
        <w:rPr>
          <w:rFonts w:ascii="Times New Roman" w:eastAsia="Times New Roman" w:hAnsi="Times New Roman" w:cs="Times New Roman"/>
          <w:sz w:val="24"/>
          <w:szCs w:val="24"/>
        </w:rPr>
      </w:pPr>
      <w:r w:rsidRPr="00CA7D2E">
        <w:rPr>
          <w:rFonts w:ascii="Times New Roman" w:eastAsia="Times New Roman" w:hAnsi="Times New Roman" w:cs="Times New Roman"/>
          <w:b/>
          <w:bCs/>
          <w:color w:val="0863A5"/>
          <w:sz w:val="20"/>
          <w:szCs w:val="20"/>
        </w:rPr>
        <w:t xml:space="preserve">What are the differences between the Comparable and Comparator </w:t>
      </w:r>
      <w:proofErr w:type="gramStart"/>
      <w:r w:rsidRPr="00CA7D2E">
        <w:rPr>
          <w:rFonts w:ascii="Times New Roman" w:eastAsia="Times New Roman" w:hAnsi="Times New Roman" w:cs="Times New Roman"/>
          <w:b/>
          <w:bCs/>
          <w:color w:val="0863A5"/>
          <w:sz w:val="20"/>
          <w:szCs w:val="20"/>
        </w:rPr>
        <w:t>interfaces ?</w:t>
      </w:r>
      <w:proofErr w:type="gramEnd"/>
    </w:p>
    <w:tbl>
      <w:tblPr>
        <w:tblW w:w="4850" w:type="pct"/>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tblPr>
      <w:tblGrid>
        <w:gridCol w:w="4598"/>
        <w:gridCol w:w="4598"/>
      </w:tblGrid>
      <w:tr w:rsidR="00B16BF2" w:rsidRPr="00CA7D2E" w:rsidTr="00B16BF2">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B16BF2" w:rsidRPr="00CA7D2E" w:rsidRDefault="00B16BF2" w:rsidP="00B16BF2">
            <w:pPr>
              <w:spacing w:after="0" w:line="240" w:lineRule="auto"/>
              <w:jc w:val="center"/>
              <w:rPr>
                <w:rFonts w:ascii="Times New Roman" w:eastAsia="Times New Roman" w:hAnsi="Times New Roman" w:cs="Times New Roman"/>
                <w:b/>
                <w:bCs/>
                <w:color w:val="414141"/>
                <w:sz w:val="20"/>
                <w:szCs w:val="20"/>
              </w:rPr>
            </w:pPr>
            <w:r w:rsidRPr="00CA7D2E">
              <w:rPr>
                <w:rFonts w:ascii="Times New Roman" w:eastAsia="Times New Roman" w:hAnsi="Times New Roman" w:cs="Times New Roman"/>
                <w:b/>
                <w:bCs/>
                <w:color w:val="414141"/>
                <w:sz w:val="20"/>
                <w:szCs w:val="20"/>
              </w:rPr>
              <w:t>Comparable</w:t>
            </w:r>
          </w:p>
        </w:t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B16BF2" w:rsidRPr="00CA7D2E" w:rsidRDefault="00B16BF2" w:rsidP="00B16BF2">
            <w:pPr>
              <w:spacing w:after="0" w:line="240" w:lineRule="auto"/>
              <w:jc w:val="center"/>
              <w:rPr>
                <w:rFonts w:ascii="Times New Roman" w:eastAsia="Times New Roman" w:hAnsi="Times New Roman" w:cs="Times New Roman"/>
                <w:b/>
                <w:bCs/>
                <w:color w:val="414141"/>
                <w:sz w:val="20"/>
                <w:szCs w:val="20"/>
              </w:rPr>
            </w:pPr>
            <w:r w:rsidRPr="00CA7D2E">
              <w:rPr>
                <w:rFonts w:ascii="Times New Roman" w:eastAsia="Times New Roman" w:hAnsi="Times New Roman" w:cs="Times New Roman"/>
                <w:b/>
                <w:bCs/>
                <w:color w:val="414141"/>
                <w:sz w:val="20"/>
                <w:szCs w:val="20"/>
              </w:rPr>
              <w:t>Comparato</w:t>
            </w:r>
          </w:p>
        </w:tc>
      </w:tr>
      <w:tr w:rsidR="00B16BF2" w:rsidRPr="00CA7D2E" w:rsidTr="00B16BF2">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B16BF2" w:rsidRPr="00CA7D2E" w:rsidRDefault="00B16BF2" w:rsidP="00B16BF2">
            <w:pPr>
              <w:spacing w:before="100" w:beforeAutospacing="1" w:after="100" w:afterAutospacing="1" w:line="240" w:lineRule="auto"/>
              <w:rPr>
                <w:rFonts w:ascii="Times New Roman" w:eastAsia="Times New Roman" w:hAnsi="Times New Roman" w:cs="Times New Roman"/>
                <w:color w:val="414141"/>
                <w:sz w:val="20"/>
                <w:szCs w:val="20"/>
              </w:rPr>
            </w:pPr>
            <w:r w:rsidRPr="00CA7D2E">
              <w:rPr>
                <w:rFonts w:ascii="Times New Roman" w:eastAsia="Times New Roman" w:hAnsi="Times New Roman" w:cs="Times New Roman"/>
                <w:color w:val="414141"/>
                <w:sz w:val="20"/>
                <w:szCs w:val="20"/>
              </w:rPr>
              <w:t xml:space="preserve">It uses the </w:t>
            </w:r>
            <w:proofErr w:type="gramStart"/>
            <w:r w:rsidRPr="00CA7D2E">
              <w:rPr>
                <w:rFonts w:ascii="Times New Roman" w:eastAsia="Times New Roman" w:hAnsi="Times New Roman" w:cs="Times New Roman"/>
                <w:i/>
                <w:iCs/>
                <w:color w:val="414141"/>
                <w:sz w:val="20"/>
                <w:szCs w:val="20"/>
              </w:rPr>
              <w:t>compareTo(</w:t>
            </w:r>
            <w:proofErr w:type="gramEnd"/>
            <w:r w:rsidRPr="00CA7D2E">
              <w:rPr>
                <w:rFonts w:ascii="Times New Roman" w:eastAsia="Times New Roman" w:hAnsi="Times New Roman" w:cs="Times New Roman"/>
                <w:i/>
                <w:iCs/>
                <w:color w:val="414141"/>
                <w:sz w:val="20"/>
                <w:szCs w:val="20"/>
              </w:rPr>
              <w:t>)</w:t>
            </w:r>
            <w:r w:rsidRPr="00CA7D2E">
              <w:rPr>
                <w:rFonts w:ascii="Times New Roman" w:eastAsia="Times New Roman" w:hAnsi="Times New Roman" w:cs="Times New Roman"/>
                <w:color w:val="414141"/>
                <w:sz w:val="20"/>
                <w:szCs w:val="20"/>
              </w:rPr>
              <w:t xml:space="preserve"> method. </w:t>
            </w:r>
          </w:p>
          <w:p w:rsidR="00B16BF2" w:rsidRPr="00CA7D2E" w:rsidRDefault="00B16BF2" w:rsidP="00B16BF2">
            <w:pPr>
              <w:spacing w:before="100" w:beforeAutospacing="1" w:after="100" w:afterAutospacing="1" w:line="240" w:lineRule="auto"/>
              <w:rPr>
                <w:rFonts w:ascii="Times New Roman" w:eastAsia="Times New Roman" w:hAnsi="Times New Roman" w:cs="Times New Roman"/>
                <w:color w:val="414141"/>
                <w:sz w:val="20"/>
                <w:szCs w:val="20"/>
              </w:rPr>
            </w:pPr>
            <w:proofErr w:type="gramStart"/>
            <w:r w:rsidRPr="00CA7D2E">
              <w:rPr>
                <w:rFonts w:ascii="Times New Roman" w:eastAsia="Times New Roman" w:hAnsi="Times New Roman" w:cs="Times New Roman"/>
                <w:i/>
                <w:iCs/>
                <w:color w:val="414141"/>
                <w:sz w:val="20"/>
                <w:szCs w:val="20"/>
              </w:rPr>
              <w:t>intobjectOne.compareTo(</w:t>
            </w:r>
            <w:proofErr w:type="gramEnd"/>
            <w:r w:rsidRPr="00CA7D2E">
              <w:rPr>
                <w:rFonts w:ascii="Times New Roman" w:eastAsia="Times New Roman" w:hAnsi="Times New Roman" w:cs="Times New Roman"/>
                <w:i/>
                <w:iCs/>
                <w:color w:val="414141"/>
                <w:sz w:val="20"/>
                <w:szCs w:val="20"/>
              </w:rPr>
              <w:t>objectTwo).</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B16BF2" w:rsidRPr="00CA7D2E" w:rsidRDefault="00B16BF2" w:rsidP="00B16BF2">
            <w:pPr>
              <w:spacing w:after="0" w:line="240" w:lineRule="auto"/>
              <w:rPr>
                <w:rFonts w:ascii="Times New Roman" w:eastAsia="Times New Roman" w:hAnsi="Times New Roman" w:cs="Times New Roman"/>
                <w:color w:val="414141"/>
                <w:sz w:val="20"/>
                <w:szCs w:val="20"/>
              </w:rPr>
            </w:pPr>
            <w:proofErr w:type="gramStart"/>
            <w:r w:rsidRPr="00CA7D2E">
              <w:rPr>
                <w:rFonts w:ascii="Times New Roman" w:eastAsia="Times New Roman" w:hAnsi="Times New Roman" w:cs="Times New Roman"/>
                <w:color w:val="414141"/>
                <w:sz w:val="20"/>
                <w:szCs w:val="20"/>
              </w:rPr>
              <w:t>t</w:t>
            </w:r>
            <w:proofErr w:type="gramEnd"/>
            <w:r w:rsidRPr="00CA7D2E">
              <w:rPr>
                <w:rFonts w:ascii="Times New Roman" w:eastAsia="Times New Roman" w:hAnsi="Times New Roman" w:cs="Times New Roman"/>
                <w:color w:val="414141"/>
                <w:sz w:val="20"/>
                <w:szCs w:val="20"/>
              </w:rPr>
              <w:t xml:space="preserve"> uses the </w:t>
            </w:r>
            <w:r w:rsidRPr="00CA7D2E">
              <w:rPr>
                <w:rFonts w:ascii="Times New Roman" w:eastAsia="Times New Roman" w:hAnsi="Times New Roman" w:cs="Times New Roman"/>
                <w:i/>
                <w:iCs/>
                <w:color w:val="414141"/>
                <w:sz w:val="20"/>
                <w:szCs w:val="20"/>
              </w:rPr>
              <w:t xml:space="preserve">compare() </w:t>
            </w:r>
            <w:r w:rsidRPr="00CA7D2E">
              <w:rPr>
                <w:rFonts w:ascii="Times New Roman" w:eastAsia="Times New Roman" w:hAnsi="Times New Roman" w:cs="Times New Roman"/>
                <w:color w:val="414141"/>
                <w:sz w:val="20"/>
                <w:szCs w:val="20"/>
              </w:rPr>
              <w:t>method.</w:t>
            </w:r>
            <w:r w:rsidRPr="00CA7D2E">
              <w:rPr>
                <w:rFonts w:ascii="Times New Roman" w:eastAsia="Times New Roman" w:hAnsi="Times New Roman" w:cs="Times New Roman"/>
                <w:color w:val="414141"/>
                <w:sz w:val="20"/>
                <w:szCs w:val="20"/>
              </w:rPr>
              <w:br/>
            </w:r>
            <w:r w:rsidRPr="00CA7D2E">
              <w:rPr>
                <w:rFonts w:ascii="Times New Roman" w:eastAsia="Times New Roman" w:hAnsi="Times New Roman" w:cs="Times New Roman"/>
                <w:color w:val="414141"/>
                <w:sz w:val="20"/>
                <w:szCs w:val="20"/>
              </w:rPr>
              <w:br/>
            </w:r>
            <w:r w:rsidRPr="00CA7D2E">
              <w:rPr>
                <w:rFonts w:ascii="Times New Roman" w:eastAsia="Times New Roman" w:hAnsi="Times New Roman" w:cs="Times New Roman"/>
                <w:i/>
                <w:iCs/>
                <w:color w:val="414141"/>
                <w:sz w:val="20"/>
                <w:szCs w:val="20"/>
              </w:rPr>
              <w:t>int compare(ObjOne, ObjTwo)</w:t>
            </w:r>
          </w:p>
        </w:tc>
      </w:tr>
      <w:tr w:rsidR="00B16BF2" w:rsidRPr="00CA7D2E" w:rsidTr="00B16BF2">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B16BF2" w:rsidRPr="00CA7D2E" w:rsidRDefault="00B16BF2" w:rsidP="00B16BF2">
            <w:pPr>
              <w:spacing w:after="0" w:line="240" w:lineRule="auto"/>
              <w:rPr>
                <w:rFonts w:ascii="Times New Roman" w:eastAsia="Times New Roman" w:hAnsi="Times New Roman" w:cs="Times New Roman"/>
                <w:color w:val="414141"/>
                <w:sz w:val="20"/>
                <w:szCs w:val="20"/>
              </w:rPr>
            </w:pPr>
            <w:r w:rsidRPr="00CA7D2E">
              <w:rPr>
                <w:rFonts w:ascii="Times New Roman" w:eastAsia="Times New Roman" w:hAnsi="Times New Roman" w:cs="Times New Roman"/>
                <w:color w:val="414141"/>
                <w:sz w:val="20"/>
                <w:szCs w:val="20"/>
              </w:rPr>
              <w:t>It is necessary to modify the class whose instance is going to be sorted.</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B16BF2" w:rsidRPr="00CA7D2E" w:rsidRDefault="00B16BF2" w:rsidP="00B16BF2">
            <w:pPr>
              <w:spacing w:after="0" w:line="240" w:lineRule="auto"/>
              <w:rPr>
                <w:rFonts w:ascii="Times New Roman" w:eastAsia="Times New Roman" w:hAnsi="Times New Roman" w:cs="Times New Roman"/>
                <w:color w:val="414141"/>
                <w:sz w:val="20"/>
                <w:szCs w:val="20"/>
              </w:rPr>
            </w:pPr>
            <w:r w:rsidRPr="00CA7D2E">
              <w:rPr>
                <w:rFonts w:ascii="Times New Roman" w:eastAsia="Times New Roman" w:hAnsi="Times New Roman" w:cs="Times New Roman"/>
                <w:color w:val="414141"/>
                <w:sz w:val="20"/>
                <w:szCs w:val="20"/>
              </w:rPr>
              <w:t>A separate class can be created in order to sort the instances.</w:t>
            </w:r>
          </w:p>
        </w:tc>
      </w:tr>
      <w:tr w:rsidR="00B16BF2" w:rsidRPr="00CA7D2E" w:rsidTr="00B16BF2">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B16BF2" w:rsidRPr="00CA7D2E" w:rsidRDefault="00B16BF2" w:rsidP="00B16BF2">
            <w:pPr>
              <w:spacing w:after="0" w:line="240" w:lineRule="auto"/>
              <w:rPr>
                <w:rFonts w:ascii="Times New Roman" w:eastAsia="Times New Roman" w:hAnsi="Times New Roman" w:cs="Times New Roman"/>
                <w:color w:val="414141"/>
                <w:sz w:val="20"/>
                <w:szCs w:val="20"/>
              </w:rPr>
            </w:pPr>
            <w:r w:rsidRPr="00CA7D2E">
              <w:rPr>
                <w:rFonts w:ascii="Times New Roman" w:eastAsia="Times New Roman" w:hAnsi="Times New Roman" w:cs="Times New Roman"/>
                <w:color w:val="414141"/>
                <w:sz w:val="20"/>
                <w:szCs w:val="20"/>
              </w:rPr>
              <w:t>Only one sort sequence can be created.</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B16BF2" w:rsidRPr="00CA7D2E" w:rsidRDefault="00B16BF2" w:rsidP="00B16BF2">
            <w:pPr>
              <w:spacing w:after="0" w:line="240" w:lineRule="auto"/>
              <w:rPr>
                <w:rFonts w:ascii="Times New Roman" w:eastAsia="Times New Roman" w:hAnsi="Times New Roman" w:cs="Times New Roman"/>
                <w:color w:val="414141"/>
                <w:sz w:val="20"/>
                <w:szCs w:val="20"/>
              </w:rPr>
            </w:pPr>
            <w:r w:rsidRPr="00CA7D2E">
              <w:rPr>
                <w:rFonts w:ascii="Times New Roman" w:eastAsia="Times New Roman" w:hAnsi="Times New Roman" w:cs="Times New Roman"/>
                <w:color w:val="414141"/>
                <w:sz w:val="20"/>
                <w:szCs w:val="20"/>
              </w:rPr>
              <w:t>Many sort sequences can be created.</w:t>
            </w:r>
          </w:p>
        </w:tc>
      </w:tr>
      <w:tr w:rsidR="00B16BF2" w:rsidRPr="00CA7D2E" w:rsidTr="00B16BF2">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B16BF2" w:rsidRPr="00CA7D2E" w:rsidRDefault="00B16BF2" w:rsidP="00B16BF2">
            <w:pPr>
              <w:spacing w:after="0" w:line="240" w:lineRule="auto"/>
              <w:rPr>
                <w:rFonts w:ascii="Times New Roman" w:eastAsia="Times New Roman" w:hAnsi="Times New Roman" w:cs="Times New Roman"/>
                <w:color w:val="414141"/>
                <w:sz w:val="20"/>
                <w:szCs w:val="20"/>
              </w:rPr>
            </w:pPr>
            <w:r w:rsidRPr="00CA7D2E">
              <w:rPr>
                <w:rFonts w:ascii="Times New Roman" w:eastAsia="Times New Roman" w:hAnsi="Times New Roman" w:cs="Times New Roman"/>
                <w:color w:val="414141"/>
                <w:sz w:val="20"/>
                <w:szCs w:val="20"/>
              </w:rPr>
              <w:t>It is frequently used by the API classes.</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B16BF2" w:rsidRPr="00CA7D2E" w:rsidRDefault="00B16BF2" w:rsidP="00B16BF2">
            <w:pPr>
              <w:spacing w:after="0" w:line="240" w:lineRule="auto"/>
              <w:rPr>
                <w:rFonts w:ascii="Times New Roman" w:eastAsia="Times New Roman" w:hAnsi="Times New Roman" w:cs="Times New Roman"/>
                <w:color w:val="414141"/>
                <w:sz w:val="20"/>
                <w:szCs w:val="20"/>
              </w:rPr>
            </w:pPr>
            <w:r w:rsidRPr="00CA7D2E">
              <w:rPr>
                <w:rFonts w:ascii="Times New Roman" w:eastAsia="Times New Roman" w:hAnsi="Times New Roman" w:cs="Times New Roman"/>
                <w:color w:val="414141"/>
                <w:sz w:val="20"/>
                <w:szCs w:val="20"/>
              </w:rPr>
              <w:t>It used by third-party classes to sort instances.</w:t>
            </w:r>
          </w:p>
        </w:tc>
      </w:tr>
    </w:tbl>
    <w:p w:rsidR="00B16BF2" w:rsidRPr="00CA7D2E" w:rsidRDefault="00B16BF2" w:rsidP="00E64AFA">
      <w:pPr>
        <w:rPr>
          <w:rFonts w:ascii="Times New Roman" w:hAnsi="Times New Roman" w:cs="Times New Roman"/>
          <w:sz w:val="28"/>
        </w:rPr>
      </w:pPr>
      <w:bookmarkStart w:id="80" w:name="_GoBack"/>
      <w:bookmarkEnd w:id="80"/>
    </w:p>
    <w:p w:rsidR="009C7C05" w:rsidRPr="00CA7D2E" w:rsidRDefault="009C7C05" w:rsidP="00E64AFA">
      <w:pPr>
        <w:rPr>
          <w:rFonts w:ascii="Times New Roman" w:hAnsi="Times New Roman" w:cs="Times New Roman"/>
          <w:sz w:val="28"/>
        </w:rPr>
      </w:pPr>
    </w:p>
    <w:p w:rsidR="009C7C05" w:rsidRPr="00CA7D2E" w:rsidRDefault="009C7C05" w:rsidP="00E64AFA">
      <w:pPr>
        <w:rPr>
          <w:rFonts w:ascii="Times New Roman" w:hAnsi="Times New Roman" w:cs="Times New Roman"/>
          <w:sz w:val="28"/>
        </w:rPr>
      </w:pPr>
    </w:p>
    <w:p w:rsidR="009C7C05" w:rsidRPr="00CA7D2E" w:rsidRDefault="009C7C05" w:rsidP="00E64AFA">
      <w:pPr>
        <w:rPr>
          <w:rFonts w:ascii="Times New Roman" w:hAnsi="Times New Roman" w:cs="Times New Roman"/>
          <w:sz w:val="28"/>
        </w:rPr>
      </w:pPr>
    </w:p>
    <w:p w:rsidR="009C7C05" w:rsidRPr="00CA7D2E" w:rsidRDefault="009C7C05" w:rsidP="00E64AFA">
      <w:pPr>
        <w:rPr>
          <w:rFonts w:ascii="Times New Roman" w:hAnsi="Times New Roman" w:cs="Times New Roman"/>
          <w:sz w:val="28"/>
        </w:rPr>
      </w:pPr>
    </w:p>
    <w:p w:rsidR="009C7C05" w:rsidRPr="00CA7D2E" w:rsidRDefault="009C7C05" w:rsidP="00E64AFA">
      <w:pPr>
        <w:rPr>
          <w:rFonts w:ascii="Times New Roman" w:hAnsi="Times New Roman" w:cs="Times New Roman"/>
          <w:sz w:val="28"/>
        </w:rPr>
      </w:pPr>
    </w:p>
    <w:p w:rsidR="009C7C05" w:rsidRPr="00CA7D2E" w:rsidRDefault="009C7C05" w:rsidP="00E64AFA">
      <w:pPr>
        <w:rPr>
          <w:rFonts w:ascii="Times New Roman" w:hAnsi="Times New Roman" w:cs="Times New Roman"/>
          <w:sz w:val="28"/>
        </w:rPr>
      </w:pPr>
    </w:p>
    <w:p w:rsidR="009C7C05" w:rsidRPr="00CA7D2E" w:rsidRDefault="009C7C05" w:rsidP="00E64AFA">
      <w:pPr>
        <w:rPr>
          <w:rFonts w:ascii="Times New Roman" w:hAnsi="Times New Roman" w:cs="Times New Roman"/>
          <w:sz w:val="28"/>
        </w:rPr>
      </w:pPr>
    </w:p>
    <w:p w:rsidR="009C7C05" w:rsidRPr="00CA7D2E" w:rsidRDefault="009C7C05" w:rsidP="00E64AFA">
      <w:pPr>
        <w:rPr>
          <w:rFonts w:ascii="Times New Roman" w:hAnsi="Times New Roman" w:cs="Times New Roman"/>
          <w:sz w:val="28"/>
        </w:rPr>
      </w:pPr>
    </w:p>
    <w:p w:rsidR="009C7C05" w:rsidRPr="00CA7D2E" w:rsidRDefault="009C7C05" w:rsidP="009C7C05">
      <w:pPr>
        <w:shd w:val="clear" w:color="auto" w:fill="E2E2E2"/>
        <w:spacing w:after="0" w:line="240" w:lineRule="auto"/>
        <w:textAlignment w:val="baseline"/>
        <w:outlineLvl w:val="2"/>
        <w:rPr>
          <w:rFonts w:ascii="Times New Roman" w:eastAsia="Times New Roman" w:hAnsi="Times New Roman" w:cs="Times New Roman"/>
          <w:color w:val="222222"/>
          <w:sz w:val="31"/>
          <w:szCs w:val="33"/>
        </w:rPr>
      </w:pPr>
      <w:r w:rsidRPr="00CA7D2E">
        <w:rPr>
          <w:rFonts w:ascii="Times New Roman" w:eastAsia="Times New Roman" w:hAnsi="Times New Roman" w:cs="Times New Roman"/>
          <w:b/>
          <w:bCs/>
          <w:color w:val="222222"/>
          <w:sz w:val="31"/>
          <w:szCs w:val="33"/>
          <w:bdr w:val="none" w:sz="0" w:space="0" w:color="auto" w:frame="1"/>
        </w:rPr>
        <w:t xml:space="preserve">How to create </w:t>
      </w:r>
      <w:proofErr w:type="gramStart"/>
      <w:r w:rsidRPr="00CA7D2E">
        <w:rPr>
          <w:rFonts w:ascii="Times New Roman" w:eastAsia="Times New Roman" w:hAnsi="Times New Roman" w:cs="Times New Roman"/>
          <w:b/>
          <w:bCs/>
          <w:color w:val="222222"/>
          <w:sz w:val="31"/>
          <w:szCs w:val="33"/>
          <w:bdr w:val="none" w:sz="0" w:space="0" w:color="auto" w:frame="1"/>
        </w:rPr>
        <w:t>a</w:t>
      </w:r>
      <w:proofErr w:type="gramEnd"/>
      <w:r w:rsidRPr="00CA7D2E">
        <w:rPr>
          <w:rFonts w:ascii="Times New Roman" w:eastAsia="Times New Roman" w:hAnsi="Times New Roman" w:cs="Times New Roman"/>
          <w:b/>
          <w:bCs/>
          <w:color w:val="222222"/>
          <w:sz w:val="31"/>
          <w:szCs w:val="33"/>
          <w:bdr w:val="none" w:sz="0" w:space="0" w:color="auto" w:frame="1"/>
        </w:rPr>
        <w:t xml:space="preserve"> immutable object in Java? Count all benefits?</w:t>
      </w:r>
    </w:p>
    <w:p w:rsidR="009C7C05" w:rsidRPr="00CA7D2E" w:rsidRDefault="009C7C05" w:rsidP="009C7C05">
      <w:pPr>
        <w:shd w:val="clear" w:color="auto" w:fill="F0F0F0"/>
        <w:spacing w:after="36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An immutable class is one whose state can not be changed once created. Here, state of object essentially means the values stored in instance variable in class whether they are primitive types or reference types.</w:t>
      </w:r>
    </w:p>
    <w:p w:rsidR="009C7C05" w:rsidRPr="00CA7D2E" w:rsidRDefault="009C7C05" w:rsidP="009C7C05">
      <w:pPr>
        <w:shd w:val="clear" w:color="auto" w:fill="F0F0F0"/>
        <w:spacing w:after="36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To make a class immutable, below steps needs to be followed:</w:t>
      </w:r>
    </w:p>
    <w:p w:rsidR="009C7C05" w:rsidRPr="00CA7D2E" w:rsidRDefault="009C7C05" w:rsidP="009C7C05">
      <w:pPr>
        <w:numPr>
          <w:ilvl w:val="0"/>
          <w:numId w:val="29"/>
        </w:numPr>
        <w:shd w:val="clear" w:color="auto" w:fill="F0F0F0"/>
        <w:spacing w:after="0" w:line="312" w:lineRule="atLeast"/>
        <w:ind w:left="300"/>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Don’t provide “setter” methods or methods that modify fields or objects referred to by fields. Setter methods are meant to change the state of object and this is what we want to prevent here.</w:t>
      </w:r>
    </w:p>
    <w:p w:rsidR="009C7C05" w:rsidRPr="00CA7D2E" w:rsidRDefault="009C7C05" w:rsidP="009C7C05">
      <w:pPr>
        <w:numPr>
          <w:ilvl w:val="0"/>
          <w:numId w:val="29"/>
        </w:numPr>
        <w:shd w:val="clear" w:color="auto" w:fill="F0F0F0"/>
        <w:spacing w:after="0" w:line="312" w:lineRule="atLeast"/>
        <w:ind w:left="300"/>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Make all fields final and private. Fields declared private will not be accessible outside the class and making them final will ensure the even accidentally you can not change them.</w:t>
      </w:r>
    </w:p>
    <w:p w:rsidR="009C7C05" w:rsidRPr="00CA7D2E" w:rsidRDefault="009C7C05" w:rsidP="009C7C05">
      <w:pPr>
        <w:numPr>
          <w:ilvl w:val="0"/>
          <w:numId w:val="29"/>
        </w:numPr>
        <w:shd w:val="clear" w:color="auto" w:fill="F0F0F0"/>
        <w:spacing w:after="0" w:line="312" w:lineRule="atLeast"/>
        <w:ind w:left="300"/>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Don’t allow subclasses to override methods. The simplest way to do this is to declare the class as final. Final classes in java can not be overridden.</w:t>
      </w:r>
    </w:p>
    <w:p w:rsidR="009C7C05" w:rsidRPr="00CA7D2E" w:rsidRDefault="009C7C05" w:rsidP="009C7C05">
      <w:pPr>
        <w:numPr>
          <w:ilvl w:val="0"/>
          <w:numId w:val="29"/>
        </w:numPr>
        <w:shd w:val="clear" w:color="auto" w:fill="F0F0F0"/>
        <w:spacing w:after="0" w:line="312" w:lineRule="atLeast"/>
        <w:ind w:left="300"/>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Always remember that your instance variables will be either mutable or immutable. Identify them and return new objects with copied content for all mutable objects (object references). Immutable variables (primitive types) can be returned safely without extra effort.</w:t>
      </w:r>
    </w:p>
    <w:p w:rsidR="009C7C05" w:rsidRPr="00CA7D2E" w:rsidRDefault="009C7C05" w:rsidP="009C7C05">
      <w:pPr>
        <w:shd w:val="clear" w:color="auto" w:fill="F0F0F0"/>
        <w:spacing w:after="36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Also, you should memorize following benefits of immutable class. You might need them during interview. Immutable classes --</w:t>
      </w:r>
    </w:p>
    <w:p w:rsidR="009C7C05" w:rsidRPr="00CA7D2E" w:rsidRDefault="009C7C05" w:rsidP="009C7C05">
      <w:pPr>
        <w:numPr>
          <w:ilvl w:val="0"/>
          <w:numId w:val="30"/>
        </w:numPr>
        <w:shd w:val="clear" w:color="auto" w:fill="F0F0F0"/>
        <w:spacing w:after="0" w:line="312" w:lineRule="atLeast"/>
        <w:ind w:left="300"/>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are simple to construct, test, and use</w:t>
      </w:r>
    </w:p>
    <w:p w:rsidR="009C7C05" w:rsidRPr="00CA7D2E" w:rsidRDefault="009C7C05" w:rsidP="009C7C05">
      <w:pPr>
        <w:numPr>
          <w:ilvl w:val="0"/>
          <w:numId w:val="30"/>
        </w:numPr>
        <w:shd w:val="clear" w:color="auto" w:fill="F0F0F0"/>
        <w:spacing w:after="0" w:line="312" w:lineRule="atLeast"/>
        <w:ind w:left="300"/>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are automatically thread-safe and have no synchronization issues</w:t>
      </w:r>
    </w:p>
    <w:p w:rsidR="009C7C05" w:rsidRPr="00CA7D2E" w:rsidRDefault="009C7C05" w:rsidP="009C7C05">
      <w:pPr>
        <w:numPr>
          <w:ilvl w:val="0"/>
          <w:numId w:val="30"/>
        </w:numPr>
        <w:shd w:val="clear" w:color="auto" w:fill="F0F0F0"/>
        <w:spacing w:after="0" w:line="312" w:lineRule="atLeast"/>
        <w:ind w:left="300"/>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do not need a copy constructor</w:t>
      </w:r>
    </w:p>
    <w:p w:rsidR="009C7C05" w:rsidRPr="00CA7D2E" w:rsidRDefault="009C7C05" w:rsidP="009C7C05">
      <w:pPr>
        <w:numPr>
          <w:ilvl w:val="0"/>
          <w:numId w:val="30"/>
        </w:numPr>
        <w:shd w:val="clear" w:color="auto" w:fill="F0F0F0"/>
        <w:spacing w:after="0" w:line="312" w:lineRule="atLeast"/>
        <w:ind w:left="300"/>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do not need an implementation of clone</w:t>
      </w:r>
    </w:p>
    <w:p w:rsidR="009C7C05" w:rsidRPr="00CA7D2E" w:rsidRDefault="009C7C05" w:rsidP="009C7C05">
      <w:pPr>
        <w:numPr>
          <w:ilvl w:val="0"/>
          <w:numId w:val="30"/>
        </w:numPr>
        <w:shd w:val="clear" w:color="auto" w:fill="F0F0F0"/>
        <w:spacing w:after="0" w:line="312" w:lineRule="atLeast"/>
        <w:ind w:left="300"/>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allow hashCode to use lazy initialization, and to cache its return value</w:t>
      </w:r>
    </w:p>
    <w:p w:rsidR="009C7C05" w:rsidRPr="00CA7D2E" w:rsidRDefault="009C7C05" w:rsidP="009C7C05">
      <w:pPr>
        <w:numPr>
          <w:ilvl w:val="0"/>
          <w:numId w:val="30"/>
        </w:numPr>
        <w:shd w:val="clear" w:color="auto" w:fill="F0F0F0"/>
        <w:spacing w:after="0" w:line="312" w:lineRule="atLeast"/>
        <w:ind w:left="300"/>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do not need to be copied defensively when used as a field</w:t>
      </w:r>
    </w:p>
    <w:p w:rsidR="009C7C05" w:rsidRPr="00CA7D2E" w:rsidRDefault="009C7C05" w:rsidP="009C7C05">
      <w:pPr>
        <w:numPr>
          <w:ilvl w:val="0"/>
          <w:numId w:val="30"/>
        </w:numPr>
        <w:shd w:val="clear" w:color="auto" w:fill="F0F0F0"/>
        <w:spacing w:after="0" w:line="312" w:lineRule="atLeast"/>
        <w:ind w:left="300"/>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make good Map keys and Set elements (these objects must not change state while in the collection)</w:t>
      </w:r>
    </w:p>
    <w:p w:rsidR="009C7C05" w:rsidRPr="00CA7D2E" w:rsidRDefault="009C7C05" w:rsidP="009C7C05">
      <w:pPr>
        <w:numPr>
          <w:ilvl w:val="0"/>
          <w:numId w:val="30"/>
        </w:numPr>
        <w:shd w:val="clear" w:color="auto" w:fill="F0F0F0"/>
        <w:spacing w:after="0" w:line="312" w:lineRule="atLeast"/>
        <w:ind w:left="300"/>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have their class invariant established once upon construction, and it never needs to be checked again</w:t>
      </w:r>
    </w:p>
    <w:p w:rsidR="009C7C05" w:rsidRPr="00CA7D2E" w:rsidRDefault="009C7C05" w:rsidP="009C7C05">
      <w:pPr>
        <w:numPr>
          <w:ilvl w:val="0"/>
          <w:numId w:val="30"/>
        </w:numPr>
        <w:shd w:val="clear" w:color="auto" w:fill="F0F0F0"/>
        <w:spacing w:after="0" w:line="312" w:lineRule="atLeast"/>
        <w:ind w:left="300"/>
        <w:textAlignment w:val="baseline"/>
        <w:rPr>
          <w:rFonts w:ascii="Times New Roman" w:eastAsia="Times New Roman" w:hAnsi="Times New Roman" w:cs="Times New Roman"/>
          <w:color w:val="222222"/>
          <w:szCs w:val="24"/>
        </w:rPr>
      </w:pPr>
      <w:proofErr w:type="gramStart"/>
      <w:r w:rsidRPr="00CA7D2E">
        <w:rPr>
          <w:rFonts w:ascii="Times New Roman" w:eastAsia="Times New Roman" w:hAnsi="Times New Roman" w:cs="Times New Roman"/>
          <w:color w:val="222222"/>
          <w:szCs w:val="24"/>
        </w:rPr>
        <w:t>always</w:t>
      </w:r>
      <w:proofErr w:type="gramEnd"/>
      <w:r w:rsidRPr="00CA7D2E">
        <w:rPr>
          <w:rFonts w:ascii="Times New Roman" w:eastAsia="Times New Roman" w:hAnsi="Times New Roman" w:cs="Times New Roman"/>
          <w:color w:val="222222"/>
          <w:szCs w:val="24"/>
        </w:rPr>
        <w:t xml:space="preserve"> have “failure atomicity” (a term used by Joshua Bloch) : if an immutable object throws an exception, it’s never left in an undesirable or indeterminate state.</w:t>
      </w:r>
    </w:p>
    <w:p w:rsidR="009C7C05" w:rsidRPr="00CA7D2E" w:rsidRDefault="009C7C05" w:rsidP="009C7C05">
      <w:pPr>
        <w:shd w:val="clear" w:color="auto" w:fill="E2E2E2"/>
        <w:spacing w:after="0" w:line="240" w:lineRule="auto"/>
        <w:textAlignment w:val="baseline"/>
        <w:outlineLvl w:val="2"/>
        <w:rPr>
          <w:rFonts w:ascii="Times New Roman" w:eastAsia="Times New Roman" w:hAnsi="Times New Roman" w:cs="Times New Roman"/>
          <w:b/>
          <w:bCs/>
          <w:color w:val="222222"/>
          <w:sz w:val="31"/>
          <w:szCs w:val="33"/>
          <w:bdr w:val="none" w:sz="0" w:space="0" w:color="auto" w:frame="1"/>
        </w:rPr>
      </w:pPr>
    </w:p>
    <w:p w:rsidR="009C7C05" w:rsidRPr="00CA7D2E" w:rsidRDefault="009C7C05" w:rsidP="009C7C05">
      <w:pPr>
        <w:shd w:val="clear" w:color="auto" w:fill="E2E2E2"/>
        <w:spacing w:after="0" w:line="240" w:lineRule="auto"/>
        <w:textAlignment w:val="baseline"/>
        <w:outlineLvl w:val="2"/>
        <w:rPr>
          <w:rFonts w:ascii="Times New Roman" w:eastAsia="Times New Roman" w:hAnsi="Times New Roman" w:cs="Times New Roman"/>
          <w:color w:val="222222"/>
          <w:sz w:val="31"/>
          <w:szCs w:val="33"/>
        </w:rPr>
      </w:pPr>
      <w:r w:rsidRPr="00CA7D2E">
        <w:rPr>
          <w:rFonts w:ascii="Times New Roman" w:eastAsia="Times New Roman" w:hAnsi="Times New Roman" w:cs="Times New Roman"/>
          <w:b/>
          <w:bCs/>
          <w:color w:val="222222"/>
          <w:sz w:val="31"/>
          <w:szCs w:val="33"/>
          <w:bdr w:val="none" w:sz="0" w:space="0" w:color="auto" w:frame="1"/>
        </w:rPr>
        <w:t>Is Java Pass by Reference or Pass by Value?</w:t>
      </w:r>
    </w:p>
    <w:p w:rsidR="009C7C05" w:rsidRPr="00CA7D2E" w:rsidRDefault="009C7C05" w:rsidP="009C7C05">
      <w:pPr>
        <w:shd w:val="clear" w:color="auto" w:fill="F0F0F0"/>
        <w:spacing w:after="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The Java Spec says that </w:t>
      </w:r>
      <w:r w:rsidRPr="00CA7D2E">
        <w:rPr>
          <w:rFonts w:ascii="Times New Roman" w:eastAsia="Times New Roman" w:hAnsi="Times New Roman" w:cs="Times New Roman"/>
          <w:b/>
          <w:bCs/>
          <w:i/>
          <w:iCs/>
          <w:color w:val="222222"/>
          <w:szCs w:val="24"/>
          <w:bdr w:val="none" w:sz="0" w:space="0" w:color="auto" w:frame="1"/>
        </w:rPr>
        <w:t>everything in Java is pass-by-value</w:t>
      </w:r>
      <w:r w:rsidRPr="00CA7D2E">
        <w:rPr>
          <w:rFonts w:ascii="Times New Roman" w:eastAsia="Times New Roman" w:hAnsi="Times New Roman" w:cs="Times New Roman"/>
          <w:color w:val="222222"/>
          <w:szCs w:val="24"/>
        </w:rPr>
        <w:t xml:space="preserve">. There is no such thing as “pass-by-reference” in Java. These terms are associated with method calling and passing variables as method parameters. Well, primitive types are always </w:t>
      </w:r>
      <w:proofErr w:type="gramStart"/>
      <w:r w:rsidRPr="00CA7D2E">
        <w:rPr>
          <w:rFonts w:ascii="Times New Roman" w:eastAsia="Times New Roman" w:hAnsi="Times New Roman" w:cs="Times New Roman"/>
          <w:color w:val="222222"/>
          <w:szCs w:val="24"/>
        </w:rPr>
        <w:t>pass</w:t>
      </w:r>
      <w:proofErr w:type="gramEnd"/>
      <w:r w:rsidRPr="00CA7D2E">
        <w:rPr>
          <w:rFonts w:ascii="Times New Roman" w:eastAsia="Times New Roman" w:hAnsi="Times New Roman" w:cs="Times New Roman"/>
          <w:color w:val="222222"/>
          <w:szCs w:val="24"/>
        </w:rPr>
        <w:t xml:space="preserve"> by value without any confusion. But, the concept should be understood in context of method parameter of complex types.</w:t>
      </w:r>
    </w:p>
    <w:p w:rsidR="009C7C05" w:rsidRPr="00CA7D2E" w:rsidRDefault="009C7C05" w:rsidP="009C7C05">
      <w:pPr>
        <w:shd w:val="clear" w:color="auto" w:fill="F0F0F0"/>
        <w:spacing w:after="36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In java, when we pass a reference of complex types as any method parameters, always the memory address is copied to new reference variable bit by bit. See in below picture:</w:t>
      </w:r>
    </w:p>
    <w:p w:rsidR="009C7C05" w:rsidRPr="00CA7D2E" w:rsidRDefault="009C7C05" w:rsidP="009C7C05">
      <w:pPr>
        <w:shd w:val="clear" w:color="auto" w:fill="F0F0F0"/>
        <w:spacing w:after="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noProof/>
          <w:color w:val="24890D"/>
          <w:szCs w:val="24"/>
          <w:bdr w:val="none" w:sz="0" w:space="0" w:color="auto" w:frame="1"/>
        </w:rPr>
        <w:lastRenderedPageBreak/>
        <w:drawing>
          <wp:inline distT="0" distB="0" distL="0" distR="0">
            <wp:extent cx="2752725" cy="1381125"/>
            <wp:effectExtent l="0" t="0" r="9525" b="9525"/>
            <wp:docPr id="4" name="Picture 1" descr="pass-by-value">
              <a:hlinkClick xmlns:a="http://schemas.openxmlformats.org/drawingml/2006/main" r:id="rId2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s-by-value">
                      <a:hlinkClick r:id="rId23" tooltip="&quot;&quot;"/>
                    </pic:cNvPr>
                    <pic:cNvPicPr>
                      <a:picLocks noChangeAspect="1" noChangeArrowheads="1"/>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52725" cy="1381125"/>
                    </a:xfrm>
                    <a:prstGeom prst="rect">
                      <a:avLst/>
                    </a:prstGeom>
                    <a:noFill/>
                    <a:ln>
                      <a:noFill/>
                    </a:ln>
                  </pic:spPr>
                </pic:pic>
              </a:graphicData>
            </a:graphic>
          </wp:inline>
        </w:drawing>
      </w:r>
      <w:r w:rsidRPr="00CA7D2E">
        <w:rPr>
          <w:rFonts w:ascii="Times New Roman" w:eastAsia="Times New Roman" w:hAnsi="Times New Roman" w:cs="Times New Roman"/>
          <w:color w:val="222222"/>
          <w:szCs w:val="24"/>
        </w:rPr>
        <w:t xml:space="preserve">In above example, address bits of first instance are copied to another reference variable, thus </w:t>
      </w:r>
      <w:proofErr w:type="gramStart"/>
      <w:r w:rsidRPr="00CA7D2E">
        <w:rPr>
          <w:rFonts w:ascii="Times New Roman" w:eastAsia="Times New Roman" w:hAnsi="Times New Roman" w:cs="Times New Roman"/>
          <w:color w:val="222222"/>
          <w:szCs w:val="24"/>
        </w:rPr>
        <w:t>resulting</w:t>
      </w:r>
      <w:proofErr w:type="gramEnd"/>
      <w:r w:rsidRPr="00CA7D2E">
        <w:rPr>
          <w:rFonts w:ascii="Times New Roman" w:eastAsia="Times New Roman" w:hAnsi="Times New Roman" w:cs="Times New Roman"/>
          <w:color w:val="222222"/>
          <w:szCs w:val="24"/>
        </w:rPr>
        <w:t xml:space="preserve"> both references to point a single memory location where actual object is stored. Remember, making another reference to null will not make first reference also null. But, changing state from either reference variable </w:t>
      </w:r>
      <w:proofErr w:type="gramStart"/>
      <w:r w:rsidRPr="00CA7D2E">
        <w:rPr>
          <w:rFonts w:ascii="Times New Roman" w:eastAsia="Times New Roman" w:hAnsi="Times New Roman" w:cs="Times New Roman"/>
          <w:color w:val="222222"/>
          <w:szCs w:val="24"/>
        </w:rPr>
        <w:t>have</w:t>
      </w:r>
      <w:proofErr w:type="gramEnd"/>
      <w:r w:rsidRPr="00CA7D2E">
        <w:rPr>
          <w:rFonts w:ascii="Times New Roman" w:eastAsia="Times New Roman" w:hAnsi="Times New Roman" w:cs="Times New Roman"/>
          <w:color w:val="222222"/>
          <w:szCs w:val="24"/>
        </w:rPr>
        <w:t xml:space="preserve"> impact seen in other reference also.</w:t>
      </w:r>
    </w:p>
    <w:p w:rsidR="009C7C05" w:rsidRPr="00CA7D2E" w:rsidRDefault="009C7C05" w:rsidP="009C7C05">
      <w:pPr>
        <w:shd w:val="clear" w:color="auto" w:fill="E2E2E2"/>
        <w:spacing w:after="0" w:line="240" w:lineRule="auto"/>
        <w:textAlignment w:val="baseline"/>
        <w:outlineLvl w:val="2"/>
        <w:rPr>
          <w:rFonts w:ascii="Times New Roman" w:eastAsia="Times New Roman" w:hAnsi="Times New Roman" w:cs="Times New Roman"/>
          <w:b/>
          <w:bCs/>
          <w:color w:val="222222"/>
          <w:sz w:val="31"/>
          <w:szCs w:val="33"/>
          <w:bdr w:val="none" w:sz="0" w:space="0" w:color="auto" w:frame="1"/>
        </w:rPr>
      </w:pPr>
    </w:p>
    <w:p w:rsidR="009C7C05" w:rsidRPr="00CA7D2E" w:rsidRDefault="009C7C05" w:rsidP="009C7C05">
      <w:pPr>
        <w:shd w:val="clear" w:color="auto" w:fill="E2E2E2"/>
        <w:spacing w:after="0" w:line="240" w:lineRule="auto"/>
        <w:textAlignment w:val="baseline"/>
        <w:outlineLvl w:val="2"/>
        <w:rPr>
          <w:rFonts w:ascii="Times New Roman" w:eastAsia="Times New Roman" w:hAnsi="Times New Roman" w:cs="Times New Roman"/>
          <w:color w:val="222222"/>
          <w:sz w:val="31"/>
          <w:szCs w:val="33"/>
        </w:rPr>
      </w:pPr>
      <w:r w:rsidRPr="00CA7D2E">
        <w:rPr>
          <w:rFonts w:ascii="Times New Roman" w:eastAsia="Times New Roman" w:hAnsi="Times New Roman" w:cs="Times New Roman"/>
          <w:b/>
          <w:bCs/>
          <w:color w:val="222222"/>
          <w:sz w:val="31"/>
          <w:szCs w:val="33"/>
          <w:bdr w:val="none" w:sz="0" w:space="0" w:color="auto" w:frame="1"/>
        </w:rPr>
        <w:t>What is the use of the finally block? Is finally block in Java guaranteed to be called? When finally block is NOT called?</w:t>
      </w:r>
    </w:p>
    <w:p w:rsidR="009C7C05" w:rsidRPr="00CA7D2E" w:rsidRDefault="009C7C05" w:rsidP="009C7C05">
      <w:pPr>
        <w:shd w:val="clear" w:color="auto" w:fill="F0F0F0"/>
        <w:spacing w:after="36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The finally block always executes when the try block exits. This ensures that the finally block is executed even if an unexpected exception occurs. But finally is useful for more than just exception handling — it allows having cleanup code accidentally bypassed by a return, continue, or break. Putting cleanup code in a finally block is always a good practice, even when no exceptions are anticipated.</w:t>
      </w:r>
    </w:p>
    <w:p w:rsidR="009C7C05" w:rsidRPr="00CA7D2E" w:rsidRDefault="009C7C05" w:rsidP="009C7C05">
      <w:pPr>
        <w:shd w:val="clear" w:color="auto" w:fill="F0F0F0"/>
        <w:spacing w:after="36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If the JVM exits while the try or catch code is being executed, then the finally block may not execute. Likewise, if the thread executing the try or catch code is interrupted or killed, the finally block may not execute even though the application as a whole continues.</w:t>
      </w:r>
    </w:p>
    <w:p w:rsidR="009C7C05" w:rsidRPr="00CA7D2E" w:rsidRDefault="009C7C05" w:rsidP="009C7C05">
      <w:pPr>
        <w:shd w:val="clear" w:color="auto" w:fill="E2E2E2"/>
        <w:spacing w:after="0" w:line="240" w:lineRule="auto"/>
        <w:textAlignment w:val="baseline"/>
        <w:outlineLvl w:val="2"/>
        <w:rPr>
          <w:rFonts w:ascii="Times New Roman" w:eastAsia="Times New Roman" w:hAnsi="Times New Roman" w:cs="Times New Roman"/>
          <w:color w:val="222222"/>
          <w:sz w:val="31"/>
          <w:szCs w:val="33"/>
        </w:rPr>
      </w:pPr>
      <w:r w:rsidRPr="00CA7D2E">
        <w:rPr>
          <w:rFonts w:ascii="Times New Roman" w:eastAsia="Times New Roman" w:hAnsi="Times New Roman" w:cs="Times New Roman"/>
          <w:b/>
          <w:bCs/>
          <w:color w:val="222222"/>
          <w:sz w:val="31"/>
          <w:szCs w:val="33"/>
          <w:bdr w:val="none" w:sz="0" w:space="0" w:color="auto" w:frame="1"/>
        </w:rPr>
        <w:t>Why there are two Date classes; one in java.util package and another in java.sql?</w:t>
      </w:r>
    </w:p>
    <w:p w:rsidR="009C7C05" w:rsidRPr="00CA7D2E" w:rsidRDefault="009C7C05" w:rsidP="009C7C05">
      <w:pPr>
        <w:shd w:val="clear" w:color="auto" w:fill="F0F0F0"/>
        <w:spacing w:after="36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A java.util.Date represents date and time of day, a java.sql.Date only represents a date. The complement of java.sql.Date is java.sql.Time, which only represents a time of day.</w:t>
      </w:r>
      <w:r w:rsidRPr="00CA7D2E">
        <w:rPr>
          <w:rFonts w:ascii="Times New Roman" w:eastAsia="Times New Roman" w:hAnsi="Times New Roman" w:cs="Times New Roman"/>
          <w:color w:val="222222"/>
          <w:szCs w:val="24"/>
        </w:rPr>
        <w:br/>
        <w:t xml:space="preserve">The java.sql.Date is a subclass (an extension) of java.util.Date. So, what changed in </w:t>
      </w:r>
      <w:proofErr w:type="gramStart"/>
      <w:r w:rsidRPr="00CA7D2E">
        <w:rPr>
          <w:rFonts w:ascii="Times New Roman" w:eastAsia="Times New Roman" w:hAnsi="Times New Roman" w:cs="Times New Roman"/>
          <w:color w:val="222222"/>
          <w:szCs w:val="24"/>
        </w:rPr>
        <w:t>java.sql.Date:</w:t>
      </w:r>
      <w:proofErr w:type="gramEnd"/>
    </w:p>
    <w:p w:rsidR="009C7C05" w:rsidRPr="00CA7D2E" w:rsidRDefault="009C7C05" w:rsidP="009C7C05">
      <w:pPr>
        <w:shd w:val="clear" w:color="auto" w:fill="F0F0F0"/>
        <w:spacing w:after="36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 xml:space="preserve">-- </w:t>
      </w:r>
      <w:proofErr w:type="gramStart"/>
      <w:r w:rsidRPr="00CA7D2E">
        <w:rPr>
          <w:rFonts w:ascii="Times New Roman" w:eastAsia="Times New Roman" w:hAnsi="Times New Roman" w:cs="Times New Roman"/>
          <w:color w:val="222222"/>
          <w:szCs w:val="24"/>
        </w:rPr>
        <w:t>toString(</w:t>
      </w:r>
      <w:proofErr w:type="gramEnd"/>
      <w:r w:rsidRPr="00CA7D2E">
        <w:rPr>
          <w:rFonts w:ascii="Times New Roman" w:eastAsia="Times New Roman" w:hAnsi="Times New Roman" w:cs="Times New Roman"/>
          <w:color w:val="222222"/>
          <w:szCs w:val="24"/>
        </w:rPr>
        <w:t>) generates a different string representation: yyyy-mm-dd</w:t>
      </w:r>
      <w:r w:rsidRPr="00CA7D2E">
        <w:rPr>
          <w:rFonts w:ascii="Times New Roman" w:eastAsia="Times New Roman" w:hAnsi="Times New Roman" w:cs="Times New Roman"/>
          <w:color w:val="222222"/>
          <w:szCs w:val="24"/>
        </w:rPr>
        <w:br/>
        <w:t>-- a static valueOf(String) methods to create a Date from a String with above representation</w:t>
      </w:r>
      <w:r w:rsidRPr="00CA7D2E">
        <w:rPr>
          <w:rFonts w:ascii="Times New Roman" w:eastAsia="Times New Roman" w:hAnsi="Times New Roman" w:cs="Times New Roman"/>
          <w:color w:val="222222"/>
          <w:szCs w:val="24"/>
        </w:rPr>
        <w:br/>
        <w:t>-- the getters and setter for hours, minutes and seconds are deprecated</w:t>
      </w:r>
    </w:p>
    <w:p w:rsidR="009C7C05" w:rsidRPr="00CA7D2E" w:rsidRDefault="009C7C05" w:rsidP="009C7C05">
      <w:pPr>
        <w:shd w:val="clear" w:color="auto" w:fill="F0F0F0"/>
        <w:spacing w:after="36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The java.sql.Date class is used with JDBC and it was intended to not have a time part, that is, hours, minutes, seconds, and milliseconds should be zero… but this is not enforced by the class.</w:t>
      </w:r>
    </w:p>
    <w:p w:rsidR="009C7C05" w:rsidRPr="00CA7D2E" w:rsidRDefault="009C7C05" w:rsidP="009C7C05">
      <w:pPr>
        <w:shd w:val="clear" w:color="auto" w:fill="F0F0F0"/>
        <w:spacing w:after="360" w:line="312" w:lineRule="atLeast"/>
        <w:textAlignment w:val="baseline"/>
        <w:rPr>
          <w:rFonts w:ascii="Times New Roman" w:eastAsia="Times New Roman" w:hAnsi="Times New Roman" w:cs="Times New Roman"/>
          <w:color w:val="222222"/>
          <w:szCs w:val="24"/>
        </w:rPr>
      </w:pPr>
    </w:p>
    <w:p w:rsidR="009C7C05" w:rsidRPr="00CA7D2E" w:rsidRDefault="009C7C05" w:rsidP="009C7C05">
      <w:pPr>
        <w:shd w:val="clear" w:color="auto" w:fill="F0F0F0"/>
        <w:spacing w:after="360" w:line="312" w:lineRule="atLeast"/>
        <w:textAlignment w:val="baseline"/>
        <w:rPr>
          <w:rFonts w:ascii="Times New Roman" w:eastAsia="Times New Roman" w:hAnsi="Times New Roman" w:cs="Times New Roman"/>
          <w:color w:val="222222"/>
          <w:szCs w:val="24"/>
        </w:rPr>
      </w:pPr>
    </w:p>
    <w:p w:rsidR="009C7C05" w:rsidRPr="00CA7D2E" w:rsidRDefault="009C7C05" w:rsidP="009C7C05">
      <w:pPr>
        <w:shd w:val="clear" w:color="auto" w:fill="E2E2E2"/>
        <w:spacing w:after="0" w:line="240" w:lineRule="auto"/>
        <w:textAlignment w:val="baseline"/>
        <w:outlineLvl w:val="2"/>
        <w:rPr>
          <w:rFonts w:ascii="Times New Roman" w:eastAsia="Times New Roman" w:hAnsi="Times New Roman" w:cs="Times New Roman"/>
          <w:color w:val="222222"/>
          <w:sz w:val="31"/>
          <w:szCs w:val="33"/>
        </w:rPr>
      </w:pPr>
      <w:r w:rsidRPr="00CA7D2E">
        <w:rPr>
          <w:rFonts w:ascii="Times New Roman" w:eastAsia="Times New Roman" w:hAnsi="Times New Roman" w:cs="Times New Roman"/>
          <w:b/>
          <w:bCs/>
          <w:color w:val="222222"/>
          <w:sz w:val="31"/>
          <w:szCs w:val="33"/>
          <w:bdr w:val="none" w:sz="0" w:space="0" w:color="auto" w:frame="1"/>
        </w:rPr>
        <w:lastRenderedPageBreak/>
        <w:t>Explain marker interfaces?</w:t>
      </w:r>
    </w:p>
    <w:p w:rsidR="009C7C05" w:rsidRPr="00CA7D2E" w:rsidRDefault="009C7C05" w:rsidP="009C7C05">
      <w:pPr>
        <w:shd w:val="clear" w:color="auto" w:fill="F0F0F0"/>
        <w:spacing w:after="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The marker interface pattern is a design pattern in computer science, used with languages that </w:t>
      </w:r>
      <w:r w:rsidRPr="00CA7D2E">
        <w:rPr>
          <w:rFonts w:ascii="Times New Roman" w:eastAsia="Times New Roman" w:hAnsi="Times New Roman" w:cs="Times New Roman"/>
          <w:b/>
          <w:bCs/>
          <w:color w:val="222222"/>
          <w:szCs w:val="24"/>
          <w:bdr w:val="none" w:sz="0" w:space="0" w:color="auto" w:frame="1"/>
        </w:rPr>
        <w:t>provide run-time type information about objects</w:t>
      </w:r>
      <w:r w:rsidRPr="00CA7D2E">
        <w:rPr>
          <w:rFonts w:ascii="Times New Roman" w:eastAsia="Times New Roman" w:hAnsi="Times New Roman" w:cs="Times New Roman"/>
          <w:color w:val="222222"/>
          <w:szCs w:val="24"/>
        </w:rPr>
        <w:t>. It provides </w:t>
      </w:r>
      <w:r w:rsidRPr="00CA7D2E">
        <w:rPr>
          <w:rFonts w:ascii="Times New Roman" w:eastAsia="Times New Roman" w:hAnsi="Times New Roman" w:cs="Times New Roman"/>
          <w:b/>
          <w:bCs/>
          <w:color w:val="222222"/>
          <w:szCs w:val="24"/>
          <w:bdr w:val="none" w:sz="0" w:space="0" w:color="auto" w:frame="1"/>
        </w:rPr>
        <w:t>a means to associate metadata with a class where the language does not have explicit support for such metadata.</w:t>
      </w:r>
      <w:r w:rsidRPr="00CA7D2E">
        <w:rPr>
          <w:rFonts w:ascii="Times New Roman" w:eastAsia="Times New Roman" w:hAnsi="Times New Roman" w:cs="Times New Roman"/>
          <w:color w:val="222222"/>
          <w:szCs w:val="24"/>
        </w:rPr>
        <w:t> In java, it is used as interfaces with no method specified.</w:t>
      </w:r>
    </w:p>
    <w:p w:rsidR="009C7C05" w:rsidRPr="00CA7D2E" w:rsidRDefault="009C7C05" w:rsidP="009C7C05">
      <w:pPr>
        <w:shd w:val="clear" w:color="auto" w:fill="F0F0F0"/>
        <w:spacing w:after="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A good example of use of marker interface in java is </w:t>
      </w:r>
      <w:hyperlink r:id="rId25" w:tooltip="A mini guide for implementing serializable interface in java" w:history="1">
        <w:r w:rsidRPr="00CA7D2E">
          <w:rPr>
            <w:rFonts w:ascii="Times New Roman" w:eastAsia="Times New Roman" w:hAnsi="Times New Roman" w:cs="Times New Roman"/>
            <w:color w:val="24890D"/>
            <w:szCs w:val="24"/>
            <w:bdr w:val="none" w:sz="0" w:space="0" w:color="auto" w:frame="1"/>
          </w:rPr>
          <w:t>Serializable</w:t>
        </w:r>
      </w:hyperlink>
      <w:r w:rsidRPr="00CA7D2E">
        <w:rPr>
          <w:rFonts w:ascii="Times New Roman" w:eastAsia="Times New Roman" w:hAnsi="Times New Roman" w:cs="Times New Roman"/>
          <w:color w:val="222222"/>
          <w:szCs w:val="24"/>
        </w:rPr>
        <w:t> interface. A class implements this interface to indicate that its non-transient data members can be written to a byte steam or file system.</w:t>
      </w:r>
    </w:p>
    <w:p w:rsidR="009C7C05" w:rsidRPr="00CA7D2E" w:rsidRDefault="009C7C05" w:rsidP="009C7C05">
      <w:pPr>
        <w:shd w:val="clear" w:color="auto" w:fill="F0F0F0"/>
        <w:spacing w:after="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A </w:t>
      </w:r>
      <w:r w:rsidRPr="00CA7D2E">
        <w:rPr>
          <w:rFonts w:ascii="Times New Roman" w:eastAsia="Times New Roman" w:hAnsi="Times New Roman" w:cs="Times New Roman"/>
          <w:i/>
          <w:iCs/>
          <w:color w:val="222222"/>
          <w:szCs w:val="24"/>
          <w:bdr w:val="none" w:sz="0" w:space="0" w:color="auto" w:frame="1"/>
        </w:rPr>
        <w:t>major problem</w:t>
      </w:r>
      <w:r w:rsidRPr="00CA7D2E">
        <w:rPr>
          <w:rFonts w:ascii="Times New Roman" w:eastAsia="Times New Roman" w:hAnsi="Times New Roman" w:cs="Times New Roman"/>
          <w:color w:val="222222"/>
          <w:szCs w:val="24"/>
        </w:rPr>
        <w:t> with marker interfaces is that an interface defines a contract for implementing classes, and that contract is inherited by all subclasses. This means that you cannot “un-implement” a marker. In the example given, if you create a subclass that you do not want to serialize (perhaps because it depends on transient state), you must resort to explicitly throwing NotSerializableException.</w:t>
      </w:r>
    </w:p>
    <w:p w:rsidR="009C7C05" w:rsidRPr="00CA7D2E" w:rsidRDefault="009C7C05" w:rsidP="009C7C05">
      <w:pPr>
        <w:shd w:val="clear" w:color="auto" w:fill="F0F0F0"/>
        <w:spacing w:after="0" w:line="312" w:lineRule="atLeast"/>
        <w:textAlignment w:val="baseline"/>
        <w:rPr>
          <w:rFonts w:ascii="Times New Roman" w:eastAsia="Times New Roman" w:hAnsi="Times New Roman" w:cs="Times New Roman"/>
          <w:color w:val="222222"/>
          <w:szCs w:val="24"/>
        </w:rPr>
      </w:pPr>
    </w:p>
    <w:p w:rsidR="009C7C05" w:rsidRPr="00CA7D2E" w:rsidRDefault="009C7C05" w:rsidP="009C7C05">
      <w:pPr>
        <w:shd w:val="clear" w:color="auto" w:fill="E2E2E2"/>
        <w:spacing w:after="0" w:line="240" w:lineRule="auto"/>
        <w:textAlignment w:val="baseline"/>
        <w:outlineLvl w:val="2"/>
        <w:rPr>
          <w:rFonts w:ascii="Times New Roman" w:eastAsia="Times New Roman" w:hAnsi="Times New Roman" w:cs="Times New Roman"/>
          <w:color w:val="222222"/>
          <w:sz w:val="31"/>
          <w:szCs w:val="33"/>
        </w:rPr>
      </w:pPr>
      <w:r w:rsidRPr="00CA7D2E">
        <w:rPr>
          <w:rFonts w:ascii="Times New Roman" w:eastAsia="Times New Roman" w:hAnsi="Times New Roman" w:cs="Times New Roman"/>
          <w:b/>
          <w:bCs/>
          <w:color w:val="222222"/>
          <w:sz w:val="31"/>
          <w:szCs w:val="33"/>
          <w:bdr w:val="none" w:sz="0" w:space="0" w:color="auto" w:frame="1"/>
        </w:rPr>
        <w:t xml:space="preserve">Why </w:t>
      </w:r>
      <w:proofErr w:type="gramStart"/>
      <w:r w:rsidRPr="00CA7D2E">
        <w:rPr>
          <w:rFonts w:ascii="Times New Roman" w:eastAsia="Times New Roman" w:hAnsi="Times New Roman" w:cs="Times New Roman"/>
          <w:b/>
          <w:bCs/>
          <w:color w:val="222222"/>
          <w:sz w:val="31"/>
          <w:szCs w:val="33"/>
          <w:bdr w:val="none" w:sz="0" w:space="0" w:color="auto" w:frame="1"/>
        </w:rPr>
        <w:t>main(</w:t>
      </w:r>
      <w:proofErr w:type="gramEnd"/>
      <w:r w:rsidRPr="00CA7D2E">
        <w:rPr>
          <w:rFonts w:ascii="Times New Roman" w:eastAsia="Times New Roman" w:hAnsi="Times New Roman" w:cs="Times New Roman"/>
          <w:b/>
          <w:bCs/>
          <w:color w:val="222222"/>
          <w:sz w:val="31"/>
          <w:szCs w:val="33"/>
          <w:bdr w:val="none" w:sz="0" w:space="0" w:color="auto" w:frame="1"/>
        </w:rPr>
        <w:t>) in java is declared as public static void?</w:t>
      </w:r>
    </w:p>
    <w:p w:rsidR="009C7C05" w:rsidRPr="00CA7D2E" w:rsidRDefault="009C7C05" w:rsidP="009C7C05">
      <w:pPr>
        <w:shd w:val="clear" w:color="auto" w:fill="F0F0F0"/>
        <w:spacing w:after="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i/>
          <w:iCs/>
          <w:color w:val="222222"/>
          <w:szCs w:val="24"/>
          <w:bdr w:val="none" w:sz="0" w:space="0" w:color="auto" w:frame="1"/>
        </w:rPr>
        <w:t>Why public</w:t>
      </w:r>
      <w:r w:rsidRPr="00CA7D2E">
        <w:rPr>
          <w:rFonts w:ascii="Times New Roman" w:eastAsia="Times New Roman" w:hAnsi="Times New Roman" w:cs="Times New Roman"/>
          <w:color w:val="222222"/>
          <w:szCs w:val="24"/>
        </w:rPr>
        <w:t xml:space="preserve">? </w:t>
      </w:r>
      <w:proofErr w:type="gramStart"/>
      <w:r w:rsidRPr="00CA7D2E">
        <w:rPr>
          <w:rFonts w:ascii="Times New Roman" w:eastAsia="Times New Roman" w:hAnsi="Times New Roman" w:cs="Times New Roman"/>
          <w:color w:val="222222"/>
          <w:szCs w:val="24"/>
        </w:rPr>
        <w:t>main</w:t>
      </w:r>
      <w:proofErr w:type="gramEnd"/>
      <w:r w:rsidRPr="00CA7D2E">
        <w:rPr>
          <w:rFonts w:ascii="Times New Roman" w:eastAsia="Times New Roman" w:hAnsi="Times New Roman" w:cs="Times New Roman"/>
          <w:color w:val="222222"/>
          <w:szCs w:val="24"/>
        </w:rPr>
        <w:t xml:space="preserve"> method is public so that it can be accessible everywhere and to every object which may desire to use it for launching the application. Here, i am not saying that JDK/JRE had similar reasons because java.exe or javaw.exe (for windows) use Java Native Interface (JNI) calls to invoke method, so they can have invoked it either way irrespective of any access modifier.</w:t>
      </w:r>
    </w:p>
    <w:p w:rsidR="009C7C05" w:rsidRPr="00CA7D2E" w:rsidRDefault="009C7C05" w:rsidP="009C7C05">
      <w:pPr>
        <w:shd w:val="clear" w:color="auto" w:fill="F0F0F0"/>
        <w:spacing w:after="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i/>
          <w:iCs/>
          <w:color w:val="222222"/>
          <w:szCs w:val="24"/>
          <w:bdr w:val="none" w:sz="0" w:space="0" w:color="auto" w:frame="1"/>
        </w:rPr>
        <w:t>Why static</w:t>
      </w:r>
      <w:r w:rsidRPr="00CA7D2E">
        <w:rPr>
          <w:rFonts w:ascii="Times New Roman" w:eastAsia="Times New Roman" w:hAnsi="Times New Roman" w:cs="Times New Roman"/>
          <w:color w:val="222222"/>
          <w:szCs w:val="24"/>
        </w:rPr>
        <w:t xml:space="preserve">? </w:t>
      </w:r>
      <w:proofErr w:type="gramStart"/>
      <w:r w:rsidRPr="00CA7D2E">
        <w:rPr>
          <w:rFonts w:ascii="Times New Roman" w:eastAsia="Times New Roman" w:hAnsi="Times New Roman" w:cs="Times New Roman"/>
          <w:color w:val="222222"/>
          <w:szCs w:val="24"/>
        </w:rPr>
        <w:t>Lets suppose we do not have main method as static.</w:t>
      </w:r>
      <w:proofErr w:type="gramEnd"/>
      <w:r w:rsidRPr="00CA7D2E">
        <w:rPr>
          <w:rFonts w:ascii="Times New Roman" w:eastAsia="Times New Roman" w:hAnsi="Times New Roman" w:cs="Times New Roman"/>
          <w:color w:val="222222"/>
          <w:szCs w:val="24"/>
        </w:rPr>
        <w:t xml:space="preserve"> Now, to invoke any method you need an instance of it. </w:t>
      </w:r>
      <w:proofErr w:type="gramStart"/>
      <w:r w:rsidRPr="00CA7D2E">
        <w:rPr>
          <w:rFonts w:ascii="Times New Roman" w:eastAsia="Times New Roman" w:hAnsi="Times New Roman" w:cs="Times New Roman"/>
          <w:color w:val="222222"/>
          <w:szCs w:val="24"/>
        </w:rPr>
        <w:t>Right?</w:t>
      </w:r>
      <w:proofErr w:type="gramEnd"/>
      <w:r w:rsidRPr="00CA7D2E">
        <w:rPr>
          <w:rFonts w:ascii="Times New Roman" w:eastAsia="Times New Roman" w:hAnsi="Times New Roman" w:cs="Times New Roman"/>
          <w:color w:val="222222"/>
          <w:szCs w:val="24"/>
        </w:rPr>
        <w:t xml:space="preserve"> Java can have overloaded constructors, we all know. Now, which one should be used and from where the parameters for overloaded constructors will come.</w:t>
      </w:r>
    </w:p>
    <w:p w:rsidR="009C7C05" w:rsidRPr="00CA7D2E" w:rsidRDefault="009C7C05" w:rsidP="009C7C05">
      <w:pPr>
        <w:shd w:val="clear" w:color="auto" w:fill="F0F0F0"/>
        <w:spacing w:after="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i/>
          <w:iCs/>
          <w:color w:val="222222"/>
          <w:szCs w:val="24"/>
          <w:bdr w:val="none" w:sz="0" w:space="0" w:color="auto" w:frame="1"/>
        </w:rPr>
        <w:t>Why void</w:t>
      </w:r>
      <w:r w:rsidRPr="00CA7D2E">
        <w:rPr>
          <w:rFonts w:ascii="Times New Roman" w:eastAsia="Times New Roman" w:hAnsi="Times New Roman" w:cs="Times New Roman"/>
          <w:color w:val="222222"/>
          <w:szCs w:val="24"/>
        </w:rPr>
        <w:t>? Then there is no use of returning any value to JVM, who actually invokes this method. The only thing application would like to communicate to invoking process is: normal or abnormal termination. This is already possible using</w:t>
      </w:r>
      <w:proofErr w:type="gramStart"/>
      <w:r w:rsidRPr="00CA7D2E">
        <w:rPr>
          <w:rFonts w:ascii="Times New Roman" w:eastAsia="Times New Roman" w:hAnsi="Times New Roman" w:cs="Times New Roman"/>
          <w:color w:val="222222"/>
          <w:szCs w:val="24"/>
        </w:rPr>
        <w:t>  System.exit</w:t>
      </w:r>
      <w:proofErr w:type="gramEnd"/>
      <w:r w:rsidRPr="00CA7D2E">
        <w:rPr>
          <w:rFonts w:ascii="Times New Roman" w:eastAsia="Times New Roman" w:hAnsi="Times New Roman" w:cs="Times New Roman"/>
          <w:color w:val="222222"/>
          <w:szCs w:val="24"/>
        </w:rPr>
        <w:t>(int). A non-zero value means abnormal termination otherwise everything was fine.</w:t>
      </w:r>
    </w:p>
    <w:p w:rsidR="009C7C05" w:rsidRPr="00CA7D2E" w:rsidRDefault="009C7C05" w:rsidP="009C7C05">
      <w:pPr>
        <w:shd w:val="clear" w:color="auto" w:fill="E2E2E2"/>
        <w:spacing w:after="0" w:line="240" w:lineRule="auto"/>
        <w:textAlignment w:val="baseline"/>
        <w:outlineLvl w:val="2"/>
        <w:rPr>
          <w:rFonts w:ascii="Times New Roman" w:eastAsia="Times New Roman" w:hAnsi="Times New Roman" w:cs="Times New Roman"/>
          <w:b/>
          <w:bCs/>
          <w:color w:val="222222"/>
          <w:sz w:val="31"/>
          <w:szCs w:val="33"/>
          <w:bdr w:val="none" w:sz="0" w:space="0" w:color="auto" w:frame="1"/>
        </w:rPr>
      </w:pPr>
    </w:p>
    <w:p w:rsidR="009C7C05" w:rsidRPr="00CA7D2E" w:rsidRDefault="009C7C05" w:rsidP="009C7C05">
      <w:pPr>
        <w:shd w:val="clear" w:color="auto" w:fill="E2E2E2"/>
        <w:spacing w:after="0" w:line="240" w:lineRule="auto"/>
        <w:textAlignment w:val="baseline"/>
        <w:outlineLvl w:val="2"/>
        <w:rPr>
          <w:rFonts w:ascii="Times New Roman" w:eastAsia="Times New Roman" w:hAnsi="Times New Roman" w:cs="Times New Roman"/>
          <w:color w:val="222222"/>
          <w:sz w:val="31"/>
          <w:szCs w:val="33"/>
        </w:rPr>
      </w:pPr>
      <w:r w:rsidRPr="00CA7D2E">
        <w:rPr>
          <w:rFonts w:ascii="Times New Roman" w:eastAsia="Times New Roman" w:hAnsi="Times New Roman" w:cs="Times New Roman"/>
          <w:b/>
          <w:bCs/>
          <w:color w:val="222222"/>
          <w:sz w:val="31"/>
          <w:szCs w:val="33"/>
          <w:bdr w:val="none" w:sz="0" w:space="0" w:color="auto" w:frame="1"/>
        </w:rPr>
        <w:t xml:space="preserve">What is the difference between creating String as </w:t>
      </w:r>
      <w:proofErr w:type="gramStart"/>
      <w:r w:rsidRPr="00CA7D2E">
        <w:rPr>
          <w:rFonts w:ascii="Times New Roman" w:eastAsia="Times New Roman" w:hAnsi="Times New Roman" w:cs="Times New Roman"/>
          <w:b/>
          <w:bCs/>
          <w:color w:val="222222"/>
          <w:sz w:val="31"/>
          <w:szCs w:val="33"/>
          <w:bdr w:val="none" w:sz="0" w:space="0" w:color="auto" w:frame="1"/>
        </w:rPr>
        <w:t>new(</w:t>
      </w:r>
      <w:proofErr w:type="gramEnd"/>
      <w:r w:rsidRPr="00CA7D2E">
        <w:rPr>
          <w:rFonts w:ascii="Times New Roman" w:eastAsia="Times New Roman" w:hAnsi="Times New Roman" w:cs="Times New Roman"/>
          <w:b/>
          <w:bCs/>
          <w:color w:val="222222"/>
          <w:sz w:val="31"/>
          <w:szCs w:val="33"/>
          <w:bdr w:val="none" w:sz="0" w:space="0" w:color="auto" w:frame="1"/>
        </w:rPr>
        <w:t>) and literal?</w:t>
      </w:r>
    </w:p>
    <w:p w:rsidR="009C7C05" w:rsidRPr="00CA7D2E" w:rsidRDefault="009C7C05" w:rsidP="009C7C05">
      <w:pPr>
        <w:shd w:val="clear" w:color="auto" w:fill="F0F0F0"/>
        <w:spacing w:after="36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 xml:space="preserve">When we create string with </w:t>
      </w:r>
      <w:proofErr w:type="gramStart"/>
      <w:r w:rsidRPr="00CA7D2E">
        <w:rPr>
          <w:rFonts w:ascii="Times New Roman" w:eastAsia="Times New Roman" w:hAnsi="Times New Roman" w:cs="Times New Roman"/>
          <w:color w:val="222222"/>
          <w:szCs w:val="24"/>
        </w:rPr>
        <w:t>new(</w:t>
      </w:r>
      <w:proofErr w:type="gramEnd"/>
      <w:r w:rsidRPr="00CA7D2E">
        <w:rPr>
          <w:rFonts w:ascii="Times New Roman" w:eastAsia="Times New Roman" w:hAnsi="Times New Roman" w:cs="Times New Roman"/>
          <w:color w:val="222222"/>
          <w:szCs w:val="24"/>
        </w:rPr>
        <w:t>) it’s created in heap and also added into string pool, while String created using literal are created in String pool only which exists in Perm area of heap.</w:t>
      </w:r>
    </w:p>
    <w:p w:rsidR="009C7C05" w:rsidRPr="00CA7D2E" w:rsidRDefault="009C7C05" w:rsidP="009C7C05">
      <w:pPr>
        <w:shd w:val="clear" w:color="auto" w:fill="E2E2E2"/>
        <w:spacing w:after="0" w:line="240" w:lineRule="auto"/>
        <w:textAlignment w:val="baseline"/>
        <w:outlineLvl w:val="2"/>
        <w:rPr>
          <w:rFonts w:ascii="Times New Roman" w:eastAsia="Times New Roman" w:hAnsi="Times New Roman" w:cs="Times New Roman"/>
          <w:color w:val="222222"/>
          <w:sz w:val="31"/>
          <w:szCs w:val="33"/>
        </w:rPr>
      </w:pPr>
      <w:r w:rsidRPr="00CA7D2E">
        <w:rPr>
          <w:rFonts w:ascii="Times New Roman" w:eastAsia="Times New Roman" w:hAnsi="Times New Roman" w:cs="Times New Roman"/>
          <w:b/>
          <w:bCs/>
          <w:color w:val="222222"/>
          <w:sz w:val="31"/>
          <w:szCs w:val="33"/>
          <w:bdr w:val="none" w:sz="0" w:space="0" w:color="auto" w:frame="1"/>
        </w:rPr>
        <w:t>How does substring () inside String works?</w:t>
      </w:r>
    </w:p>
    <w:p w:rsidR="009C7C05" w:rsidRPr="00CA7D2E" w:rsidRDefault="009C7C05" w:rsidP="009C7C05">
      <w:pPr>
        <w:shd w:val="clear" w:color="auto" w:fill="F0F0F0"/>
        <w:spacing w:after="360" w:line="312" w:lineRule="atLeast"/>
        <w:textAlignment w:val="baseline"/>
        <w:rPr>
          <w:rFonts w:ascii="Times New Roman" w:eastAsia="Times New Roman" w:hAnsi="Times New Roman" w:cs="Times New Roman"/>
          <w:color w:val="222222"/>
          <w:szCs w:val="24"/>
        </w:rPr>
      </w:pPr>
      <w:proofErr w:type="gramStart"/>
      <w:r w:rsidRPr="00CA7D2E">
        <w:rPr>
          <w:rFonts w:ascii="Times New Roman" w:eastAsia="Times New Roman" w:hAnsi="Times New Roman" w:cs="Times New Roman"/>
          <w:color w:val="222222"/>
          <w:szCs w:val="24"/>
        </w:rPr>
        <w:t>String in java are</w:t>
      </w:r>
      <w:proofErr w:type="gramEnd"/>
      <w:r w:rsidRPr="00CA7D2E">
        <w:rPr>
          <w:rFonts w:ascii="Times New Roman" w:eastAsia="Times New Roman" w:hAnsi="Times New Roman" w:cs="Times New Roman"/>
          <w:color w:val="222222"/>
          <w:szCs w:val="24"/>
        </w:rPr>
        <w:t xml:space="preserve"> like any other programming language, a sequence of characters. This is more like a utility class to work on that char sequence. This char sequence is maintained in following variable:</w:t>
      </w:r>
    </w:p>
    <w:p w:rsidR="009C7C05" w:rsidRPr="00CA7D2E" w:rsidRDefault="009C7C05" w:rsidP="009C7C05">
      <w:pPr>
        <w:shd w:val="clear" w:color="auto" w:fill="F0F0F0"/>
        <w:spacing w:after="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 xml:space="preserve">/** </w:t>
      </w:r>
      <w:proofErr w:type="gramStart"/>
      <w:r w:rsidRPr="00CA7D2E">
        <w:rPr>
          <w:rFonts w:ascii="Times New Roman" w:eastAsia="Times New Roman" w:hAnsi="Times New Roman" w:cs="Times New Roman"/>
          <w:color w:val="222222"/>
          <w:szCs w:val="24"/>
        </w:rPr>
        <w:t>The</w:t>
      </w:r>
      <w:proofErr w:type="gramEnd"/>
      <w:r w:rsidRPr="00CA7D2E">
        <w:rPr>
          <w:rFonts w:ascii="Times New Roman" w:eastAsia="Times New Roman" w:hAnsi="Times New Roman" w:cs="Times New Roman"/>
          <w:color w:val="222222"/>
          <w:szCs w:val="24"/>
        </w:rPr>
        <w:t xml:space="preserve"> value is used for character storage. */</w:t>
      </w:r>
      <w:r w:rsidRPr="00CA7D2E">
        <w:rPr>
          <w:rFonts w:ascii="Times New Roman" w:eastAsia="Times New Roman" w:hAnsi="Times New Roman" w:cs="Times New Roman"/>
          <w:color w:val="222222"/>
          <w:szCs w:val="24"/>
        </w:rPr>
        <w:br/>
      </w:r>
      <w:r w:rsidRPr="00CA7D2E">
        <w:rPr>
          <w:rFonts w:ascii="Times New Roman" w:eastAsia="Times New Roman" w:hAnsi="Times New Roman" w:cs="Times New Roman"/>
          <w:b/>
          <w:bCs/>
          <w:color w:val="222222"/>
          <w:szCs w:val="24"/>
          <w:bdr w:val="none" w:sz="0" w:space="0" w:color="auto" w:frame="1"/>
        </w:rPr>
        <w:t xml:space="preserve">private final char </w:t>
      </w:r>
      <w:proofErr w:type="gramStart"/>
      <w:r w:rsidRPr="00CA7D2E">
        <w:rPr>
          <w:rFonts w:ascii="Times New Roman" w:eastAsia="Times New Roman" w:hAnsi="Times New Roman" w:cs="Times New Roman"/>
          <w:b/>
          <w:bCs/>
          <w:color w:val="222222"/>
          <w:szCs w:val="24"/>
          <w:bdr w:val="none" w:sz="0" w:space="0" w:color="auto" w:frame="1"/>
        </w:rPr>
        <w:t>value[</w:t>
      </w:r>
      <w:proofErr w:type="gramEnd"/>
      <w:r w:rsidRPr="00CA7D2E">
        <w:rPr>
          <w:rFonts w:ascii="Times New Roman" w:eastAsia="Times New Roman" w:hAnsi="Times New Roman" w:cs="Times New Roman"/>
          <w:b/>
          <w:bCs/>
          <w:color w:val="222222"/>
          <w:szCs w:val="24"/>
          <w:bdr w:val="none" w:sz="0" w:space="0" w:color="auto" w:frame="1"/>
        </w:rPr>
        <w:t>];</w:t>
      </w:r>
    </w:p>
    <w:p w:rsidR="009C7C05" w:rsidRPr="00CA7D2E" w:rsidRDefault="009C7C05" w:rsidP="009C7C05">
      <w:pPr>
        <w:shd w:val="clear" w:color="auto" w:fill="F0F0F0"/>
        <w:spacing w:after="36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To access this array in different scenarios, following variables are used:</w:t>
      </w:r>
    </w:p>
    <w:p w:rsidR="009C7C05" w:rsidRPr="00CA7D2E" w:rsidRDefault="009C7C05" w:rsidP="009C7C05">
      <w:pPr>
        <w:shd w:val="clear" w:color="auto" w:fill="F0F0F0"/>
        <w:spacing w:after="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 xml:space="preserve">/** </w:t>
      </w:r>
      <w:proofErr w:type="gramStart"/>
      <w:r w:rsidRPr="00CA7D2E">
        <w:rPr>
          <w:rFonts w:ascii="Times New Roman" w:eastAsia="Times New Roman" w:hAnsi="Times New Roman" w:cs="Times New Roman"/>
          <w:color w:val="222222"/>
          <w:szCs w:val="24"/>
        </w:rPr>
        <w:t>The</w:t>
      </w:r>
      <w:proofErr w:type="gramEnd"/>
      <w:r w:rsidRPr="00CA7D2E">
        <w:rPr>
          <w:rFonts w:ascii="Times New Roman" w:eastAsia="Times New Roman" w:hAnsi="Times New Roman" w:cs="Times New Roman"/>
          <w:color w:val="222222"/>
          <w:szCs w:val="24"/>
        </w:rPr>
        <w:t xml:space="preserve"> offset is the first index of the storage that is used. */</w:t>
      </w:r>
      <w:r w:rsidRPr="00CA7D2E">
        <w:rPr>
          <w:rFonts w:ascii="Times New Roman" w:eastAsia="Times New Roman" w:hAnsi="Times New Roman" w:cs="Times New Roman"/>
          <w:color w:val="222222"/>
          <w:szCs w:val="24"/>
        </w:rPr>
        <w:br/>
      </w:r>
      <w:r w:rsidRPr="00CA7D2E">
        <w:rPr>
          <w:rFonts w:ascii="Times New Roman" w:eastAsia="Times New Roman" w:hAnsi="Times New Roman" w:cs="Times New Roman"/>
          <w:b/>
          <w:bCs/>
          <w:color w:val="222222"/>
          <w:szCs w:val="24"/>
          <w:bdr w:val="none" w:sz="0" w:space="0" w:color="auto" w:frame="1"/>
        </w:rPr>
        <w:t>private final int offset;</w:t>
      </w:r>
    </w:p>
    <w:p w:rsidR="009C7C05" w:rsidRPr="00CA7D2E" w:rsidRDefault="009C7C05" w:rsidP="009C7C05">
      <w:pPr>
        <w:shd w:val="clear" w:color="auto" w:fill="F0F0F0"/>
        <w:spacing w:after="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lastRenderedPageBreak/>
        <w:t xml:space="preserve">/** </w:t>
      </w:r>
      <w:proofErr w:type="gramStart"/>
      <w:r w:rsidRPr="00CA7D2E">
        <w:rPr>
          <w:rFonts w:ascii="Times New Roman" w:eastAsia="Times New Roman" w:hAnsi="Times New Roman" w:cs="Times New Roman"/>
          <w:color w:val="222222"/>
          <w:szCs w:val="24"/>
        </w:rPr>
        <w:t>The</w:t>
      </w:r>
      <w:proofErr w:type="gramEnd"/>
      <w:r w:rsidRPr="00CA7D2E">
        <w:rPr>
          <w:rFonts w:ascii="Times New Roman" w:eastAsia="Times New Roman" w:hAnsi="Times New Roman" w:cs="Times New Roman"/>
          <w:color w:val="222222"/>
          <w:szCs w:val="24"/>
        </w:rPr>
        <w:t xml:space="preserve"> count is the number of characters in the String. */</w:t>
      </w:r>
      <w:r w:rsidRPr="00CA7D2E">
        <w:rPr>
          <w:rFonts w:ascii="Times New Roman" w:eastAsia="Times New Roman" w:hAnsi="Times New Roman" w:cs="Times New Roman"/>
          <w:color w:val="222222"/>
          <w:szCs w:val="24"/>
        </w:rPr>
        <w:br/>
      </w:r>
      <w:r w:rsidRPr="00CA7D2E">
        <w:rPr>
          <w:rFonts w:ascii="Times New Roman" w:eastAsia="Times New Roman" w:hAnsi="Times New Roman" w:cs="Times New Roman"/>
          <w:b/>
          <w:bCs/>
          <w:color w:val="222222"/>
          <w:szCs w:val="24"/>
          <w:bdr w:val="none" w:sz="0" w:space="0" w:color="auto" w:frame="1"/>
        </w:rPr>
        <w:t>private final int count;</w:t>
      </w:r>
    </w:p>
    <w:p w:rsidR="009C7C05" w:rsidRPr="00CA7D2E" w:rsidRDefault="009C7C05" w:rsidP="009C7C05">
      <w:pPr>
        <w:shd w:val="clear" w:color="auto" w:fill="F0F0F0"/>
        <w:spacing w:after="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 xml:space="preserve">Whenever we create a substring from any existing string instance, </w:t>
      </w:r>
      <w:proofErr w:type="gramStart"/>
      <w:r w:rsidRPr="00CA7D2E">
        <w:rPr>
          <w:rFonts w:ascii="Times New Roman" w:eastAsia="Times New Roman" w:hAnsi="Times New Roman" w:cs="Times New Roman"/>
          <w:color w:val="222222"/>
          <w:szCs w:val="24"/>
        </w:rPr>
        <w:t>substring(</w:t>
      </w:r>
      <w:proofErr w:type="gramEnd"/>
      <w:r w:rsidRPr="00CA7D2E">
        <w:rPr>
          <w:rFonts w:ascii="Times New Roman" w:eastAsia="Times New Roman" w:hAnsi="Times New Roman" w:cs="Times New Roman"/>
          <w:color w:val="222222"/>
          <w:szCs w:val="24"/>
        </w:rPr>
        <w:t xml:space="preserve">) method only set’s the new values of offset and count variables. The internal char array is unchanged. This is a possible source of memory leak if </w:t>
      </w:r>
      <w:proofErr w:type="gramStart"/>
      <w:r w:rsidRPr="00CA7D2E">
        <w:rPr>
          <w:rFonts w:ascii="Times New Roman" w:eastAsia="Times New Roman" w:hAnsi="Times New Roman" w:cs="Times New Roman"/>
          <w:color w:val="222222"/>
          <w:szCs w:val="24"/>
        </w:rPr>
        <w:t>substring(</w:t>
      </w:r>
      <w:proofErr w:type="gramEnd"/>
      <w:r w:rsidRPr="00CA7D2E">
        <w:rPr>
          <w:rFonts w:ascii="Times New Roman" w:eastAsia="Times New Roman" w:hAnsi="Times New Roman" w:cs="Times New Roman"/>
          <w:color w:val="222222"/>
          <w:szCs w:val="24"/>
        </w:rPr>
        <w:t xml:space="preserve">) method is used without care.  </w:t>
      </w:r>
    </w:p>
    <w:p w:rsidR="009C7C05" w:rsidRPr="00CA7D2E" w:rsidRDefault="009C7C05" w:rsidP="009C7C05">
      <w:pPr>
        <w:shd w:val="clear" w:color="auto" w:fill="F0F0F0"/>
        <w:spacing w:after="0" w:line="312" w:lineRule="atLeast"/>
        <w:textAlignment w:val="baseline"/>
        <w:rPr>
          <w:rFonts w:ascii="Times New Roman" w:eastAsia="Times New Roman" w:hAnsi="Times New Roman" w:cs="Times New Roman"/>
          <w:color w:val="222222"/>
          <w:szCs w:val="24"/>
        </w:rPr>
      </w:pPr>
    </w:p>
    <w:p w:rsidR="009C7C05" w:rsidRPr="00CA7D2E" w:rsidRDefault="009C7C05" w:rsidP="009C7C05">
      <w:pPr>
        <w:shd w:val="clear" w:color="auto" w:fill="E2E2E2"/>
        <w:spacing w:after="0" w:line="240" w:lineRule="auto"/>
        <w:textAlignment w:val="baseline"/>
        <w:outlineLvl w:val="2"/>
        <w:rPr>
          <w:rFonts w:ascii="Times New Roman" w:eastAsia="Times New Roman" w:hAnsi="Times New Roman" w:cs="Times New Roman"/>
          <w:color w:val="222222"/>
          <w:sz w:val="31"/>
          <w:szCs w:val="33"/>
        </w:rPr>
      </w:pPr>
      <w:proofErr w:type="gramStart"/>
      <w:r w:rsidRPr="00CA7D2E">
        <w:rPr>
          <w:rFonts w:ascii="Times New Roman" w:eastAsia="Times New Roman" w:hAnsi="Times New Roman" w:cs="Times New Roman"/>
          <w:b/>
          <w:bCs/>
          <w:color w:val="222222"/>
          <w:sz w:val="31"/>
          <w:szCs w:val="33"/>
          <w:bdr w:val="none" w:sz="0" w:space="0" w:color="auto" w:frame="1"/>
        </w:rPr>
        <w:t>Difference between interfaces and abstract classes?</w:t>
      </w:r>
      <w:proofErr w:type="gramEnd"/>
    </w:p>
    <w:p w:rsidR="009C7C05" w:rsidRPr="00CA7D2E" w:rsidRDefault="009C7C05" w:rsidP="009C7C05">
      <w:pPr>
        <w:shd w:val="clear" w:color="auto" w:fill="F0F0F0"/>
        <w:spacing w:after="36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This is very common question if you are appearing interview for junior level programmer. Well, most noticeable differences are as below:</w:t>
      </w:r>
    </w:p>
    <w:p w:rsidR="009C7C05" w:rsidRPr="00CA7D2E" w:rsidRDefault="009C7C05" w:rsidP="009C7C05">
      <w:pPr>
        <w:numPr>
          <w:ilvl w:val="0"/>
          <w:numId w:val="31"/>
        </w:numPr>
        <w:shd w:val="clear" w:color="auto" w:fill="F0F0F0"/>
        <w:spacing w:after="0" w:line="312" w:lineRule="atLeast"/>
        <w:ind w:left="300"/>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Variables declared in a Java interface is by default final. An</w:t>
      </w:r>
      <w:proofErr w:type="gramStart"/>
      <w:r w:rsidRPr="00CA7D2E">
        <w:rPr>
          <w:rFonts w:ascii="Times New Roman" w:eastAsia="Times New Roman" w:hAnsi="Times New Roman" w:cs="Times New Roman"/>
          <w:color w:val="222222"/>
          <w:szCs w:val="24"/>
        </w:rPr>
        <w:t>  abstract</w:t>
      </w:r>
      <w:proofErr w:type="gramEnd"/>
      <w:r w:rsidRPr="00CA7D2E">
        <w:rPr>
          <w:rFonts w:ascii="Times New Roman" w:eastAsia="Times New Roman" w:hAnsi="Times New Roman" w:cs="Times New Roman"/>
          <w:color w:val="222222"/>
          <w:szCs w:val="24"/>
        </w:rPr>
        <w:t xml:space="preserve"> class may contain non-final variables.</w:t>
      </w:r>
    </w:p>
    <w:p w:rsidR="009C7C05" w:rsidRPr="00CA7D2E" w:rsidRDefault="009C7C05" w:rsidP="009C7C05">
      <w:pPr>
        <w:numPr>
          <w:ilvl w:val="0"/>
          <w:numId w:val="31"/>
        </w:numPr>
        <w:shd w:val="clear" w:color="auto" w:fill="F0F0F0"/>
        <w:spacing w:after="0" w:line="312" w:lineRule="atLeast"/>
        <w:ind w:left="300"/>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 xml:space="preserve">Java interface are implicitly abstract and cannot have implementations. A Java abstract class can have </w:t>
      </w:r>
      <w:proofErr w:type="gramStart"/>
      <w:r w:rsidRPr="00CA7D2E">
        <w:rPr>
          <w:rFonts w:ascii="Times New Roman" w:eastAsia="Times New Roman" w:hAnsi="Times New Roman" w:cs="Times New Roman"/>
          <w:color w:val="222222"/>
          <w:szCs w:val="24"/>
        </w:rPr>
        <w:t>instance methods that implements</w:t>
      </w:r>
      <w:proofErr w:type="gramEnd"/>
      <w:r w:rsidRPr="00CA7D2E">
        <w:rPr>
          <w:rFonts w:ascii="Times New Roman" w:eastAsia="Times New Roman" w:hAnsi="Times New Roman" w:cs="Times New Roman"/>
          <w:color w:val="222222"/>
          <w:szCs w:val="24"/>
        </w:rPr>
        <w:t xml:space="preserve"> a default behavior.</w:t>
      </w:r>
    </w:p>
    <w:p w:rsidR="009C7C05" w:rsidRPr="00CA7D2E" w:rsidRDefault="009C7C05" w:rsidP="009C7C05">
      <w:pPr>
        <w:numPr>
          <w:ilvl w:val="0"/>
          <w:numId w:val="31"/>
        </w:numPr>
        <w:shd w:val="clear" w:color="auto" w:fill="F0F0F0"/>
        <w:spacing w:after="0" w:line="312" w:lineRule="atLeast"/>
        <w:ind w:left="300"/>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Members of a Java interface are public by default. A Java abstract class can have the usual flavors of class members like private, protected.</w:t>
      </w:r>
    </w:p>
    <w:p w:rsidR="009C7C05" w:rsidRPr="00CA7D2E" w:rsidRDefault="009C7C05" w:rsidP="009C7C05">
      <w:pPr>
        <w:numPr>
          <w:ilvl w:val="0"/>
          <w:numId w:val="31"/>
        </w:numPr>
        <w:shd w:val="clear" w:color="auto" w:fill="F0F0F0"/>
        <w:spacing w:after="0" w:line="312" w:lineRule="atLeast"/>
        <w:ind w:left="300"/>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Java interface should be implemented using keyword “implements”; A Java abstract class should be extended using keyword “extends”.</w:t>
      </w:r>
    </w:p>
    <w:p w:rsidR="009C7C05" w:rsidRPr="00CA7D2E" w:rsidRDefault="009C7C05" w:rsidP="009C7C05">
      <w:pPr>
        <w:numPr>
          <w:ilvl w:val="0"/>
          <w:numId w:val="31"/>
        </w:numPr>
        <w:shd w:val="clear" w:color="auto" w:fill="F0F0F0"/>
        <w:spacing w:after="0" w:line="312" w:lineRule="atLeast"/>
        <w:ind w:left="300"/>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A Java class can implement multiple interfaces but it can extend only one abstract class.</w:t>
      </w:r>
    </w:p>
    <w:p w:rsidR="009C7C05" w:rsidRPr="00CA7D2E" w:rsidRDefault="009C7C05" w:rsidP="009C7C05">
      <w:pPr>
        <w:numPr>
          <w:ilvl w:val="0"/>
          <w:numId w:val="31"/>
        </w:numPr>
        <w:shd w:val="clear" w:color="auto" w:fill="F0F0F0"/>
        <w:spacing w:after="0" w:line="312" w:lineRule="atLeast"/>
        <w:ind w:left="300"/>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 xml:space="preserve">Interface is absolutely abstract and cannot be instantiated; A Java abstract class also cannot be instantiated, but can be invoked if a </w:t>
      </w:r>
      <w:proofErr w:type="gramStart"/>
      <w:r w:rsidRPr="00CA7D2E">
        <w:rPr>
          <w:rFonts w:ascii="Times New Roman" w:eastAsia="Times New Roman" w:hAnsi="Times New Roman" w:cs="Times New Roman"/>
          <w:color w:val="222222"/>
          <w:szCs w:val="24"/>
        </w:rPr>
        <w:t>main(</w:t>
      </w:r>
      <w:proofErr w:type="gramEnd"/>
      <w:r w:rsidRPr="00CA7D2E">
        <w:rPr>
          <w:rFonts w:ascii="Times New Roman" w:eastAsia="Times New Roman" w:hAnsi="Times New Roman" w:cs="Times New Roman"/>
          <w:color w:val="222222"/>
          <w:szCs w:val="24"/>
        </w:rPr>
        <w:t>) exists.</w:t>
      </w:r>
    </w:p>
    <w:p w:rsidR="009C7C05" w:rsidRPr="00CA7D2E" w:rsidRDefault="009C7C05" w:rsidP="009C7C05">
      <w:pPr>
        <w:numPr>
          <w:ilvl w:val="0"/>
          <w:numId w:val="31"/>
        </w:numPr>
        <w:shd w:val="clear" w:color="auto" w:fill="F0F0F0"/>
        <w:spacing w:after="0" w:line="312" w:lineRule="atLeast"/>
        <w:ind w:left="300"/>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 xml:space="preserve">Abstract </w:t>
      </w:r>
      <w:proofErr w:type="gramStart"/>
      <w:r w:rsidRPr="00CA7D2E">
        <w:rPr>
          <w:rFonts w:ascii="Times New Roman" w:eastAsia="Times New Roman" w:hAnsi="Times New Roman" w:cs="Times New Roman"/>
          <w:color w:val="222222"/>
          <w:szCs w:val="24"/>
        </w:rPr>
        <w:t>class are</w:t>
      </w:r>
      <w:proofErr w:type="gramEnd"/>
      <w:r w:rsidRPr="00CA7D2E">
        <w:rPr>
          <w:rFonts w:ascii="Times New Roman" w:eastAsia="Times New Roman" w:hAnsi="Times New Roman" w:cs="Times New Roman"/>
          <w:color w:val="222222"/>
          <w:szCs w:val="24"/>
        </w:rPr>
        <w:t xml:space="preserve"> slightly faster than interface because interface involves a search before calling any overridden method in Java. This is not a significant difference in most of cases but if you are writing a time critical application than you may not want to leave any stone unturned.</w:t>
      </w:r>
    </w:p>
    <w:p w:rsidR="009C7C05" w:rsidRPr="00CA7D2E" w:rsidRDefault="009C7C05" w:rsidP="009C7C05">
      <w:pPr>
        <w:shd w:val="clear" w:color="auto" w:fill="E2E2E2"/>
        <w:spacing w:after="0" w:line="240" w:lineRule="auto"/>
        <w:textAlignment w:val="baseline"/>
        <w:outlineLvl w:val="2"/>
        <w:rPr>
          <w:rFonts w:ascii="Times New Roman" w:eastAsia="Times New Roman" w:hAnsi="Times New Roman" w:cs="Times New Roman"/>
          <w:color w:val="222222"/>
          <w:sz w:val="31"/>
          <w:szCs w:val="33"/>
        </w:rPr>
      </w:pPr>
      <w:r w:rsidRPr="00CA7D2E">
        <w:rPr>
          <w:rFonts w:ascii="Times New Roman" w:eastAsia="Times New Roman" w:hAnsi="Times New Roman" w:cs="Times New Roman"/>
          <w:b/>
          <w:bCs/>
          <w:color w:val="222222"/>
          <w:sz w:val="31"/>
          <w:szCs w:val="33"/>
          <w:bdr w:val="none" w:sz="0" w:space="0" w:color="auto" w:frame="1"/>
        </w:rPr>
        <w:t xml:space="preserve">When do you override </w:t>
      </w:r>
      <w:proofErr w:type="gramStart"/>
      <w:r w:rsidRPr="00CA7D2E">
        <w:rPr>
          <w:rFonts w:ascii="Times New Roman" w:eastAsia="Times New Roman" w:hAnsi="Times New Roman" w:cs="Times New Roman"/>
          <w:b/>
          <w:bCs/>
          <w:color w:val="222222"/>
          <w:sz w:val="31"/>
          <w:szCs w:val="33"/>
          <w:bdr w:val="none" w:sz="0" w:space="0" w:color="auto" w:frame="1"/>
        </w:rPr>
        <w:t>hashCode(</w:t>
      </w:r>
      <w:proofErr w:type="gramEnd"/>
      <w:r w:rsidRPr="00CA7D2E">
        <w:rPr>
          <w:rFonts w:ascii="Times New Roman" w:eastAsia="Times New Roman" w:hAnsi="Times New Roman" w:cs="Times New Roman"/>
          <w:b/>
          <w:bCs/>
          <w:color w:val="222222"/>
          <w:sz w:val="31"/>
          <w:szCs w:val="33"/>
          <w:bdr w:val="none" w:sz="0" w:space="0" w:color="auto" w:frame="1"/>
        </w:rPr>
        <w:t>) and equals()?</w:t>
      </w:r>
    </w:p>
    <w:p w:rsidR="009C7C05" w:rsidRPr="00CA7D2E" w:rsidRDefault="009C7C05" w:rsidP="009C7C05">
      <w:pPr>
        <w:shd w:val="clear" w:color="auto" w:fill="F0F0F0"/>
        <w:spacing w:after="360" w:line="312" w:lineRule="atLeast"/>
        <w:textAlignment w:val="baseline"/>
        <w:rPr>
          <w:rFonts w:ascii="Times New Roman" w:eastAsia="Times New Roman" w:hAnsi="Times New Roman" w:cs="Times New Roman"/>
          <w:color w:val="222222"/>
          <w:szCs w:val="24"/>
        </w:rPr>
      </w:pPr>
      <w:proofErr w:type="gramStart"/>
      <w:r w:rsidRPr="00CA7D2E">
        <w:rPr>
          <w:rFonts w:ascii="Times New Roman" w:eastAsia="Times New Roman" w:hAnsi="Times New Roman" w:cs="Times New Roman"/>
          <w:color w:val="222222"/>
          <w:szCs w:val="24"/>
        </w:rPr>
        <w:t>hashCode(</w:t>
      </w:r>
      <w:proofErr w:type="gramEnd"/>
      <w:r w:rsidRPr="00CA7D2E">
        <w:rPr>
          <w:rFonts w:ascii="Times New Roman" w:eastAsia="Times New Roman" w:hAnsi="Times New Roman" w:cs="Times New Roman"/>
          <w:color w:val="222222"/>
          <w:szCs w:val="24"/>
        </w:rPr>
        <w:t>) and equals() methods have been defined in Object class which is parent class for java objects. For this reason, all java objects inherit a default implementation of these methods.</w:t>
      </w:r>
    </w:p>
    <w:p w:rsidR="009C7C05" w:rsidRPr="00CA7D2E" w:rsidRDefault="009C7C05" w:rsidP="009C7C05">
      <w:pPr>
        <w:shd w:val="clear" w:color="auto" w:fill="F0F0F0"/>
        <w:spacing w:after="360" w:line="312" w:lineRule="atLeast"/>
        <w:textAlignment w:val="baseline"/>
        <w:rPr>
          <w:rFonts w:ascii="Times New Roman" w:eastAsia="Times New Roman" w:hAnsi="Times New Roman" w:cs="Times New Roman"/>
          <w:color w:val="222222"/>
          <w:szCs w:val="24"/>
        </w:rPr>
      </w:pPr>
      <w:proofErr w:type="gramStart"/>
      <w:r w:rsidRPr="00CA7D2E">
        <w:rPr>
          <w:rFonts w:ascii="Times New Roman" w:eastAsia="Times New Roman" w:hAnsi="Times New Roman" w:cs="Times New Roman"/>
          <w:color w:val="222222"/>
          <w:szCs w:val="24"/>
        </w:rPr>
        <w:t>hashCode(</w:t>
      </w:r>
      <w:proofErr w:type="gramEnd"/>
      <w:r w:rsidRPr="00CA7D2E">
        <w:rPr>
          <w:rFonts w:ascii="Times New Roman" w:eastAsia="Times New Roman" w:hAnsi="Times New Roman" w:cs="Times New Roman"/>
          <w:color w:val="222222"/>
          <w:szCs w:val="24"/>
        </w:rPr>
        <w:t xml:space="preserve">) method is used to get a unique integer for given object. This integer is used for determining the bucket location, when this object needs to be stored in some HashTable like data structure. By default, Object’s </w:t>
      </w:r>
      <w:proofErr w:type="gramStart"/>
      <w:r w:rsidRPr="00CA7D2E">
        <w:rPr>
          <w:rFonts w:ascii="Times New Roman" w:eastAsia="Times New Roman" w:hAnsi="Times New Roman" w:cs="Times New Roman"/>
          <w:color w:val="222222"/>
          <w:szCs w:val="24"/>
        </w:rPr>
        <w:t>hashCode(</w:t>
      </w:r>
      <w:proofErr w:type="gramEnd"/>
      <w:r w:rsidRPr="00CA7D2E">
        <w:rPr>
          <w:rFonts w:ascii="Times New Roman" w:eastAsia="Times New Roman" w:hAnsi="Times New Roman" w:cs="Times New Roman"/>
          <w:color w:val="222222"/>
          <w:szCs w:val="24"/>
        </w:rPr>
        <w:t>) method returns and integer representation of memory address where object is stored.</w:t>
      </w:r>
      <w:r w:rsidRPr="00CA7D2E">
        <w:rPr>
          <w:rFonts w:ascii="Times New Roman" w:eastAsia="Times New Roman" w:hAnsi="Times New Roman" w:cs="Times New Roman"/>
          <w:color w:val="222222"/>
          <w:szCs w:val="24"/>
        </w:rPr>
        <w:br/>
      </w:r>
      <w:proofErr w:type="gramStart"/>
      <w:r w:rsidRPr="00CA7D2E">
        <w:rPr>
          <w:rFonts w:ascii="Times New Roman" w:eastAsia="Times New Roman" w:hAnsi="Times New Roman" w:cs="Times New Roman"/>
          <w:color w:val="222222"/>
          <w:szCs w:val="24"/>
        </w:rPr>
        <w:t>equals(</w:t>
      </w:r>
      <w:proofErr w:type="gramEnd"/>
      <w:r w:rsidRPr="00CA7D2E">
        <w:rPr>
          <w:rFonts w:ascii="Times New Roman" w:eastAsia="Times New Roman" w:hAnsi="Times New Roman" w:cs="Times New Roman"/>
          <w:color w:val="222222"/>
          <w:szCs w:val="24"/>
        </w:rPr>
        <w:t xml:space="preserve">) method, as name suggest, is used to simply verify the equality of two objects.  Default </w:t>
      </w:r>
      <w:proofErr w:type="gramStart"/>
      <w:r w:rsidRPr="00CA7D2E">
        <w:rPr>
          <w:rFonts w:ascii="Times New Roman" w:eastAsia="Times New Roman" w:hAnsi="Times New Roman" w:cs="Times New Roman"/>
          <w:color w:val="222222"/>
          <w:szCs w:val="24"/>
        </w:rPr>
        <w:t>implementation simply check</w:t>
      </w:r>
      <w:proofErr w:type="gramEnd"/>
      <w:r w:rsidRPr="00CA7D2E">
        <w:rPr>
          <w:rFonts w:ascii="Times New Roman" w:eastAsia="Times New Roman" w:hAnsi="Times New Roman" w:cs="Times New Roman"/>
          <w:color w:val="222222"/>
          <w:szCs w:val="24"/>
        </w:rPr>
        <w:t xml:space="preserve"> the object references of two objects to verify their equality.</w:t>
      </w:r>
    </w:p>
    <w:p w:rsidR="009C7C05" w:rsidRPr="00CA7D2E" w:rsidRDefault="009C7C05" w:rsidP="009C7C05">
      <w:pPr>
        <w:shd w:val="clear" w:color="auto" w:fill="F0F0F0"/>
        <w:spacing w:after="36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Note that it is generally necessary to override the hashCode method whenever this method is overridden, so as to maintain the general contract for the hashCode method, which states that equal objects must have equal hash codes.</w:t>
      </w:r>
    </w:p>
    <w:p w:rsidR="009C7C05" w:rsidRPr="00CA7D2E" w:rsidRDefault="009C7C05" w:rsidP="009C7C05">
      <w:pPr>
        <w:shd w:val="clear" w:color="auto" w:fill="F0F0F0"/>
        <w:spacing w:after="360" w:line="312" w:lineRule="atLeast"/>
        <w:textAlignment w:val="baseline"/>
        <w:rPr>
          <w:rFonts w:ascii="Times New Roman" w:eastAsia="Times New Roman" w:hAnsi="Times New Roman" w:cs="Times New Roman"/>
          <w:color w:val="222222"/>
          <w:szCs w:val="24"/>
        </w:rPr>
      </w:pPr>
      <w:proofErr w:type="gramStart"/>
      <w:r w:rsidRPr="00CA7D2E">
        <w:rPr>
          <w:rFonts w:ascii="Times New Roman" w:eastAsia="Times New Roman" w:hAnsi="Times New Roman" w:cs="Times New Roman"/>
          <w:color w:val="222222"/>
          <w:szCs w:val="24"/>
        </w:rPr>
        <w:lastRenderedPageBreak/>
        <w:t>equals(</w:t>
      </w:r>
      <w:proofErr w:type="gramEnd"/>
      <w:r w:rsidRPr="00CA7D2E">
        <w:rPr>
          <w:rFonts w:ascii="Times New Roman" w:eastAsia="Times New Roman" w:hAnsi="Times New Roman" w:cs="Times New Roman"/>
          <w:color w:val="222222"/>
          <w:szCs w:val="24"/>
        </w:rPr>
        <w:t xml:space="preserve">)  must define an equality relation (it must be reflexive, symmetric, and transitive). In addition, it must be consistent (if the objects are not modified, then it must keep returning the same value). Furthermore, </w:t>
      </w:r>
      <w:proofErr w:type="gramStart"/>
      <w:r w:rsidRPr="00CA7D2E">
        <w:rPr>
          <w:rFonts w:ascii="Times New Roman" w:eastAsia="Times New Roman" w:hAnsi="Times New Roman" w:cs="Times New Roman"/>
          <w:color w:val="222222"/>
          <w:szCs w:val="24"/>
        </w:rPr>
        <w:t>o.equals(</w:t>
      </w:r>
      <w:proofErr w:type="gramEnd"/>
      <w:r w:rsidRPr="00CA7D2E">
        <w:rPr>
          <w:rFonts w:ascii="Times New Roman" w:eastAsia="Times New Roman" w:hAnsi="Times New Roman" w:cs="Times New Roman"/>
          <w:color w:val="222222"/>
          <w:szCs w:val="24"/>
        </w:rPr>
        <w:t>null) must always return false.</w:t>
      </w:r>
    </w:p>
    <w:p w:rsidR="009C7C05" w:rsidRPr="00CA7D2E" w:rsidRDefault="009C7C05" w:rsidP="009C7C05">
      <w:pPr>
        <w:shd w:val="clear" w:color="auto" w:fill="F0F0F0"/>
        <w:spacing w:after="360" w:line="312" w:lineRule="atLeast"/>
        <w:textAlignment w:val="baseline"/>
        <w:rPr>
          <w:rFonts w:ascii="Times New Roman" w:eastAsia="Times New Roman" w:hAnsi="Times New Roman" w:cs="Times New Roman"/>
          <w:color w:val="222222"/>
          <w:szCs w:val="24"/>
        </w:rPr>
      </w:pPr>
      <w:proofErr w:type="gramStart"/>
      <w:r w:rsidRPr="00CA7D2E">
        <w:rPr>
          <w:rFonts w:ascii="Times New Roman" w:eastAsia="Times New Roman" w:hAnsi="Times New Roman" w:cs="Times New Roman"/>
          <w:color w:val="222222"/>
          <w:szCs w:val="24"/>
        </w:rPr>
        <w:t>hashCode(</w:t>
      </w:r>
      <w:proofErr w:type="gramEnd"/>
      <w:r w:rsidRPr="00CA7D2E">
        <w:rPr>
          <w:rFonts w:ascii="Times New Roman" w:eastAsia="Times New Roman" w:hAnsi="Times New Roman" w:cs="Times New Roman"/>
          <w:color w:val="222222"/>
          <w:szCs w:val="24"/>
        </w:rPr>
        <w:t>)  must also be consistent (if the object is not modified in terms of equals(), it must keep returning the same value).</w:t>
      </w:r>
    </w:p>
    <w:p w:rsidR="009C7C05" w:rsidRPr="00CA7D2E" w:rsidRDefault="009C7C05" w:rsidP="009C7C05">
      <w:pPr>
        <w:shd w:val="clear" w:color="auto" w:fill="F0F0F0"/>
        <w:spacing w:after="36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The relation between the two methods is:</w:t>
      </w:r>
    </w:p>
    <w:p w:rsidR="009C7C05" w:rsidRPr="00CA7D2E" w:rsidRDefault="009C7C05" w:rsidP="009C7C05">
      <w:pPr>
        <w:shd w:val="clear" w:color="auto" w:fill="F0F0F0"/>
        <w:spacing w:after="36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 xml:space="preserve">Whenever </w:t>
      </w:r>
      <w:proofErr w:type="gramStart"/>
      <w:r w:rsidRPr="00CA7D2E">
        <w:rPr>
          <w:rFonts w:ascii="Times New Roman" w:eastAsia="Times New Roman" w:hAnsi="Times New Roman" w:cs="Times New Roman"/>
          <w:color w:val="222222"/>
          <w:szCs w:val="24"/>
        </w:rPr>
        <w:t>a.equals(</w:t>
      </w:r>
      <w:proofErr w:type="gramEnd"/>
      <w:r w:rsidRPr="00CA7D2E">
        <w:rPr>
          <w:rFonts w:ascii="Times New Roman" w:eastAsia="Times New Roman" w:hAnsi="Times New Roman" w:cs="Times New Roman"/>
          <w:color w:val="222222"/>
          <w:szCs w:val="24"/>
        </w:rPr>
        <w:t>b), then a.hashCode() must be same as b.hashCode().</w:t>
      </w:r>
    </w:p>
    <w:p w:rsidR="009C7C05" w:rsidRPr="00CA7D2E" w:rsidRDefault="009C7C05" w:rsidP="009C7C05">
      <w:pPr>
        <w:shd w:val="clear" w:color="auto" w:fill="E2E2E2"/>
        <w:spacing w:after="0" w:line="240" w:lineRule="auto"/>
        <w:textAlignment w:val="baseline"/>
        <w:outlineLvl w:val="2"/>
        <w:rPr>
          <w:rFonts w:ascii="Times New Roman" w:eastAsia="Times New Roman" w:hAnsi="Times New Roman" w:cs="Times New Roman"/>
          <w:color w:val="222222"/>
          <w:sz w:val="31"/>
          <w:szCs w:val="33"/>
        </w:rPr>
      </w:pPr>
      <w:r w:rsidRPr="00CA7D2E">
        <w:rPr>
          <w:rFonts w:ascii="Times New Roman" w:eastAsia="Times New Roman" w:hAnsi="Times New Roman" w:cs="Times New Roman"/>
          <w:b/>
          <w:bCs/>
          <w:color w:val="222222"/>
          <w:sz w:val="31"/>
          <w:szCs w:val="33"/>
          <w:bdr w:val="none" w:sz="0" w:space="0" w:color="auto" w:frame="1"/>
        </w:rPr>
        <w:t xml:space="preserve">Why </w:t>
      </w:r>
      <w:proofErr w:type="gramStart"/>
      <w:r w:rsidRPr="00CA7D2E">
        <w:rPr>
          <w:rFonts w:ascii="Times New Roman" w:eastAsia="Times New Roman" w:hAnsi="Times New Roman" w:cs="Times New Roman"/>
          <w:b/>
          <w:bCs/>
          <w:color w:val="222222"/>
          <w:sz w:val="31"/>
          <w:szCs w:val="33"/>
          <w:bdr w:val="none" w:sz="0" w:space="0" w:color="auto" w:frame="1"/>
        </w:rPr>
        <w:t>finalize(</w:t>
      </w:r>
      <w:proofErr w:type="gramEnd"/>
      <w:r w:rsidRPr="00CA7D2E">
        <w:rPr>
          <w:rFonts w:ascii="Times New Roman" w:eastAsia="Times New Roman" w:hAnsi="Times New Roman" w:cs="Times New Roman"/>
          <w:b/>
          <w:bCs/>
          <w:color w:val="222222"/>
          <w:sz w:val="31"/>
          <w:szCs w:val="33"/>
          <w:bdr w:val="none" w:sz="0" w:space="0" w:color="auto" w:frame="1"/>
        </w:rPr>
        <w:t>) method should be avoided?</w:t>
      </w:r>
    </w:p>
    <w:p w:rsidR="009C7C05" w:rsidRPr="00CA7D2E" w:rsidRDefault="009C7C05" w:rsidP="009C7C05">
      <w:pPr>
        <w:spacing w:after="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 xml:space="preserve">We all know the basic statement that </w:t>
      </w:r>
      <w:proofErr w:type="gramStart"/>
      <w:r w:rsidRPr="00CA7D2E">
        <w:rPr>
          <w:rFonts w:ascii="Times New Roman" w:eastAsia="Times New Roman" w:hAnsi="Times New Roman" w:cs="Times New Roman"/>
          <w:color w:val="222222"/>
          <w:szCs w:val="24"/>
        </w:rPr>
        <w:t>finalize(</w:t>
      </w:r>
      <w:proofErr w:type="gramEnd"/>
      <w:r w:rsidRPr="00CA7D2E">
        <w:rPr>
          <w:rFonts w:ascii="Times New Roman" w:eastAsia="Times New Roman" w:hAnsi="Times New Roman" w:cs="Times New Roman"/>
          <w:color w:val="222222"/>
          <w:szCs w:val="24"/>
        </w:rPr>
        <w:t>) method is called by garbage collector thread before reclaiming the memory allocated to the object. See </w:t>
      </w:r>
      <w:hyperlink r:id="rId26" w:tooltip="Why not to use finalize() method in java" w:history="1">
        <w:r w:rsidRPr="00CA7D2E">
          <w:rPr>
            <w:rFonts w:ascii="Times New Roman" w:eastAsia="Times New Roman" w:hAnsi="Times New Roman" w:cs="Times New Roman"/>
            <w:color w:val="24890D"/>
            <w:szCs w:val="24"/>
            <w:bdr w:val="none" w:sz="0" w:space="0" w:color="auto" w:frame="1"/>
          </w:rPr>
          <w:t>this program</w:t>
        </w:r>
      </w:hyperlink>
      <w:r w:rsidRPr="00CA7D2E">
        <w:rPr>
          <w:rFonts w:ascii="Times New Roman" w:eastAsia="Times New Roman" w:hAnsi="Times New Roman" w:cs="Times New Roman"/>
          <w:color w:val="222222"/>
          <w:szCs w:val="24"/>
        </w:rPr>
        <w:t xml:space="preserve"> which prove that </w:t>
      </w:r>
      <w:proofErr w:type="gramStart"/>
      <w:r w:rsidRPr="00CA7D2E">
        <w:rPr>
          <w:rFonts w:ascii="Times New Roman" w:eastAsia="Times New Roman" w:hAnsi="Times New Roman" w:cs="Times New Roman"/>
          <w:color w:val="222222"/>
          <w:szCs w:val="24"/>
        </w:rPr>
        <w:t>finalize(</w:t>
      </w:r>
      <w:proofErr w:type="gramEnd"/>
      <w:r w:rsidRPr="00CA7D2E">
        <w:rPr>
          <w:rFonts w:ascii="Times New Roman" w:eastAsia="Times New Roman" w:hAnsi="Times New Roman" w:cs="Times New Roman"/>
          <w:color w:val="222222"/>
          <w:szCs w:val="24"/>
        </w:rPr>
        <w:t>) invocation is not guaranteed at all. Other reasons can be:</w:t>
      </w:r>
    </w:p>
    <w:p w:rsidR="009C7C05" w:rsidRPr="00CA7D2E" w:rsidRDefault="009C7C05" w:rsidP="009C7C05">
      <w:pPr>
        <w:spacing w:after="36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 xml:space="preserve">1) </w:t>
      </w:r>
      <w:proofErr w:type="gramStart"/>
      <w:r w:rsidRPr="00CA7D2E">
        <w:rPr>
          <w:rFonts w:ascii="Times New Roman" w:eastAsia="Times New Roman" w:hAnsi="Times New Roman" w:cs="Times New Roman"/>
          <w:color w:val="222222"/>
          <w:szCs w:val="24"/>
        </w:rPr>
        <w:t>finalize(</w:t>
      </w:r>
      <w:proofErr w:type="gramEnd"/>
      <w:r w:rsidRPr="00CA7D2E">
        <w:rPr>
          <w:rFonts w:ascii="Times New Roman" w:eastAsia="Times New Roman" w:hAnsi="Times New Roman" w:cs="Times New Roman"/>
          <w:color w:val="222222"/>
          <w:szCs w:val="24"/>
        </w:rPr>
        <w:t xml:space="preserve">) methods do not work in chaining like constructors. It means like when you call a constructor then constructors of all super classes will be invokes implicitly. But, in case of finalize methods, this is not followed. Super class’s </w:t>
      </w:r>
      <w:proofErr w:type="gramStart"/>
      <w:r w:rsidRPr="00CA7D2E">
        <w:rPr>
          <w:rFonts w:ascii="Times New Roman" w:eastAsia="Times New Roman" w:hAnsi="Times New Roman" w:cs="Times New Roman"/>
          <w:color w:val="222222"/>
          <w:szCs w:val="24"/>
        </w:rPr>
        <w:t>finalize(</w:t>
      </w:r>
      <w:proofErr w:type="gramEnd"/>
      <w:r w:rsidRPr="00CA7D2E">
        <w:rPr>
          <w:rFonts w:ascii="Times New Roman" w:eastAsia="Times New Roman" w:hAnsi="Times New Roman" w:cs="Times New Roman"/>
          <w:color w:val="222222"/>
          <w:szCs w:val="24"/>
        </w:rPr>
        <w:t>) should be called explicitly.</w:t>
      </w:r>
    </w:p>
    <w:p w:rsidR="009C7C05" w:rsidRPr="00CA7D2E" w:rsidRDefault="009C7C05" w:rsidP="009C7C05">
      <w:pPr>
        <w:spacing w:after="36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2) Any Exception thrown by finalize method is ignored by GC thread and it will not be propagated further, in fact it will not be logged in your log files. So bad, isn’t it?</w:t>
      </w:r>
    </w:p>
    <w:p w:rsidR="009C7C05" w:rsidRPr="00CA7D2E" w:rsidRDefault="009C7C05" w:rsidP="009C7C05">
      <w:pPr>
        <w:spacing w:after="36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 xml:space="preserve">3) Also, There is some performance penalty when </w:t>
      </w:r>
      <w:proofErr w:type="gramStart"/>
      <w:r w:rsidRPr="00CA7D2E">
        <w:rPr>
          <w:rFonts w:ascii="Times New Roman" w:eastAsia="Times New Roman" w:hAnsi="Times New Roman" w:cs="Times New Roman"/>
          <w:color w:val="222222"/>
          <w:szCs w:val="24"/>
        </w:rPr>
        <w:t>finalize(</w:t>
      </w:r>
      <w:proofErr w:type="gramEnd"/>
      <w:r w:rsidRPr="00CA7D2E">
        <w:rPr>
          <w:rFonts w:ascii="Times New Roman" w:eastAsia="Times New Roman" w:hAnsi="Times New Roman" w:cs="Times New Roman"/>
          <w:color w:val="222222"/>
          <w:szCs w:val="24"/>
        </w:rPr>
        <w:t xml:space="preserve">) in included in your class. In Effective java (2nd </w:t>
      </w:r>
      <w:proofErr w:type="gramStart"/>
      <w:r w:rsidRPr="00CA7D2E">
        <w:rPr>
          <w:rFonts w:ascii="Times New Roman" w:eastAsia="Times New Roman" w:hAnsi="Times New Roman" w:cs="Times New Roman"/>
          <w:color w:val="222222"/>
          <w:szCs w:val="24"/>
        </w:rPr>
        <w:t>edition )</w:t>
      </w:r>
      <w:proofErr w:type="gramEnd"/>
      <w:r w:rsidRPr="00CA7D2E">
        <w:rPr>
          <w:rFonts w:ascii="Times New Roman" w:eastAsia="Times New Roman" w:hAnsi="Times New Roman" w:cs="Times New Roman"/>
          <w:color w:val="222222"/>
          <w:szCs w:val="24"/>
        </w:rPr>
        <w:t xml:space="preserve"> Joshua bloch says,</w:t>
      </w:r>
    </w:p>
    <w:p w:rsidR="009C7C05" w:rsidRPr="00CA7D2E" w:rsidRDefault="009C7C05" w:rsidP="009C7C05">
      <w:pPr>
        <w:spacing w:after="36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“Oh, and one more thing: there is a severe performance penalty for using finalizers. On my machine, the time to create and destroy a simple object is about 5.6 ns.</w:t>
      </w:r>
      <w:r w:rsidRPr="00CA7D2E">
        <w:rPr>
          <w:rFonts w:ascii="Times New Roman" w:eastAsia="Times New Roman" w:hAnsi="Times New Roman" w:cs="Times New Roman"/>
          <w:color w:val="222222"/>
          <w:szCs w:val="24"/>
        </w:rPr>
        <w:br/>
        <w:t>Adding a finalizer increases the time to 2,400 ns. In other words, it is about 430 times slower to create and destroy objects with finalizers.”</w:t>
      </w:r>
    </w:p>
    <w:p w:rsidR="009C7C05" w:rsidRPr="00CA7D2E" w:rsidRDefault="009C7C05" w:rsidP="009C7C05">
      <w:pPr>
        <w:shd w:val="clear" w:color="auto" w:fill="E2E2E2"/>
        <w:spacing w:after="0" w:line="240" w:lineRule="auto"/>
        <w:textAlignment w:val="baseline"/>
        <w:outlineLvl w:val="2"/>
        <w:rPr>
          <w:rFonts w:ascii="Times New Roman" w:eastAsia="Times New Roman" w:hAnsi="Times New Roman" w:cs="Times New Roman"/>
          <w:color w:val="222222"/>
          <w:sz w:val="31"/>
          <w:szCs w:val="33"/>
        </w:rPr>
      </w:pPr>
      <w:r w:rsidRPr="00CA7D2E">
        <w:rPr>
          <w:rFonts w:ascii="Times New Roman" w:eastAsia="Times New Roman" w:hAnsi="Times New Roman" w:cs="Times New Roman"/>
          <w:b/>
          <w:bCs/>
          <w:color w:val="222222"/>
          <w:sz w:val="31"/>
          <w:szCs w:val="33"/>
          <w:bdr w:val="none" w:sz="0" w:space="0" w:color="auto" w:frame="1"/>
        </w:rPr>
        <w:t>Why HashMap should not be used in multithreaded environment? Can it cause infinite loop as well?</w:t>
      </w:r>
    </w:p>
    <w:p w:rsidR="009C7C05" w:rsidRPr="00CA7D2E" w:rsidRDefault="009C7C05" w:rsidP="009C7C05">
      <w:pPr>
        <w:spacing w:after="36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We know that HashMap is non-synchronized collection where as its synchronized counter-part is HashTable. So, when you are accessing the collection in multithreaded environment and all threads are accessing a single instance of collection, then its safer to use HashTable for various obvious reasons e.g. to avoid dirty reads and to maintain data consistency. In worst case, this mutithreaded environment can result in infinite loop as well.</w:t>
      </w:r>
    </w:p>
    <w:p w:rsidR="009C7C05" w:rsidRPr="00CA7D2E" w:rsidRDefault="009C7C05" w:rsidP="009C7C05">
      <w:pPr>
        <w:spacing w:after="36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 xml:space="preserve">Yes, it is true. </w:t>
      </w:r>
      <w:proofErr w:type="gramStart"/>
      <w:r w:rsidRPr="00CA7D2E">
        <w:rPr>
          <w:rFonts w:ascii="Times New Roman" w:eastAsia="Times New Roman" w:hAnsi="Times New Roman" w:cs="Times New Roman"/>
          <w:color w:val="222222"/>
          <w:szCs w:val="24"/>
        </w:rPr>
        <w:t>HashMap.get(</w:t>
      </w:r>
      <w:proofErr w:type="gramEnd"/>
      <w:r w:rsidRPr="00CA7D2E">
        <w:rPr>
          <w:rFonts w:ascii="Times New Roman" w:eastAsia="Times New Roman" w:hAnsi="Times New Roman" w:cs="Times New Roman"/>
          <w:color w:val="222222"/>
          <w:szCs w:val="24"/>
        </w:rPr>
        <w:t xml:space="preserve">) can cause an infinite loop. </w:t>
      </w:r>
      <w:proofErr w:type="gramStart"/>
      <w:r w:rsidRPr="00CA7D2E">
        <w:rPr>
          <w:rFonts w:ascii="Times New Roman" w:eastAsia="Times New Roman" w:hAnsi="Times New Roman" w:cs="Times New Roman"/>
          <w:color w:val="222222"/>
          <w:szCs w:val="24"/>
        </w:rPr>
        <w:t>Lets</w:t>
      </w:r>
      <w:proofErr w:type="gramEnd"/>
      <w:r w:rsidRPr="00CA7D2E">
        <w:rPr>
          <w:rFonts w:ascii="Times New Roman" w:eastAsia="Times New Roman" w:hAnsi="Times New Roman" w:cs="Times New Roman"/>
          <w:color w:val="222222"/>
          <w:szCs w:val="24"/>
        </w:rPr>
        <w:t xml:space="preserve"> see how??</w:t>
      </w:r>
    </w:p>
    <w:p w:rsidR="009C7C05" w:rsidRPr="00CA7D2E" w:rsidRDefault="009C7C05" w:rsidP="009C7C05">
      <w:pPr>
        <w:spacing w:after="36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lastRenderedPageBreak/>
        <w:t xml:space="preserve">If you look at the source code </w:t>
      </w:r>
      <w:proofErr w:type="gramStart"/>
      <w:r w:rsidRPr="00CA7D2E">
        <w:rPr>
          <w:rFonts w:ascii="Times New Roman" w:eastAsia="Times New Roman" w:hAnsi="Times New Roman" w:cs="Times New Roman"/>
          <w:color w:val="222222"/>
          <w:szCs w:val="24"/>
        </w:rPr>
        <w:t>HashMap.get(</w:t>
      </w:r>
      <w:proofErr w:type="gramEnd"/>
      <w:r w:rsidRPr="00CA7D2E">
        <w:rPr>
          <w:rFonts w:ascii="Times New Roman" w:eastAsia="Times New Roman" w:hAnsi="Times New Roman" w:cs="Times New Roman"/>
          <w:color w:val="222222"/>
          <w:szCs w:val="24"/>
        </w:rPr>
        <w:t>Object key) method, it looks like this:</w:t>
      </w:r>
    </w:p>
    <w:tbl>
      <w:tblPr>
        <w:tblW w:w="13350" w:type="dxa"/>
        <w:tblCellSpacing w:w="0" w:type="dxa"/>
        <w:tblCellMar>
          <w:left w:w="0" w:type="dxa"/>
          <w:right w:w="0" w:type="dxa"/>
        </w:tblCellMar>
        <w:tblLook w:val="04A0"/>
      </w:tblPr>
      <w:tblGrid>
        <w:gridCol w:w="615"/>
        <w:gridCol w:w="12735"/>
      </w:tblGrid>
      <w:tr w:rsidR="009C7C05" w:rsidRPr="00CA7D2E" w:rsidTr="00CC08B6">
        <w:trPr>
          <w:tblCellSpacing w:w="0" w:type="dxa"/>
        </w:trPr>
        <w:tc>
          <w:tcPr>
            <w:tcW w:w="0" w:type="auto"/>
            <w:vAlign w:val="center"/>
            <w:hideMark/>
          </w:tcPr>
          <w:p w:rsidR="009C7C05" w:rsidRPr="00CA7D2E" w:rsidRDefault="009C7C05" w:rsidP="00CC08B6">
            <w:pPr>
              <w:spacing w:after="0" w:line="240" w:lineRule="auto"/>
              <w:rPr>
                <w:rFonts w:ascii="Times New Roman" w:eastAsia="Times New Roman" w:hAnsi="Times New Roman" w:cs="Times New Roman"/>
                <w:szCs w:val="24"/>
              </w:rPr>
            </w:pPr>
            <w:r w:rsidRPr="00CA7D2E">
              <w:rPr>
                <w:rFonts w:ascii="Times New Roman" w:eastAsia="Times New Roman" w:hAnsi="Times New Roman" w:cs="Times New Roman"/>
                <w:szCs w:val="24"/>
              </w:rPr>
              <w:t>1</w:t>
            </w:r>
          </w:p>
          <w:p w:rsidR="009C7C05" w:rsidRPr="00CA7D2E" w:rsidRDefault="009C7C05" w:rsidP="00CC08B6">
            <w:pPr>
              <w:spacing w:after="0" w:line="240" w:lineRule="auto"/>
              <w:rPr>
                <w:rFonts w:ascii="Times New Roman" w:eastAsia="Times New Roman" w:hAnsi="Times New Roman" w:cs="Times New Roman"/>
                <w:szCs w:val="24"/>
              </w:rPr>
            </w:pPr>
            <w:r w:rsidRPr="00CA7D2E">
              <w:rPr>
                <w:rFonts w:ascii="Times New Roman" w:eastAsia="Times New Roman" w:hAnsi="Times New Roman" w:cs="Times New Roman"/>
                <w:szCs w:val="24"/>
              </w:rPr>
              <w:t>2</w:t>
            </w:r>
          </w:p>
          <w:p w:rsidR="009C7C05" w:rsidRPr="00CA7D2E" w:rsidRDefault="009C7C05" w:rsidP="00CC08B6">
            <w:pPr>
              <w:spacing w:after="0" w:line="240" w:lineRule="auto"/>
              <w:rPr>
                <w:rFonts w:ascii="Times New Roman" w:eastAsia="Times New Roman" w:hAnsi="Times New Roman" w:cs="Times New Roman"/>
                <w:szCs w:val="24"/>
              </w:rPr>
            </w:pPr>
            <w:r w:rsidRPr="00CA7D2E">
              <w:rPr>
                <w:rFonts w:ascii="Times New Roman" w:eastAsia="Times New Roman" w:hAnsi="Times New Roman" w:cs="Times New Roman"/>
                <w:szCs w:val="24"/>
              </w:rPr>
              <w:t>3</w:t>
            </w:r>
          </w:p>
          <w:p w:rsidR="009C7C05" w:rsidRPr="00CA7D2E" w:rsidRDefault="009C7C05" w:rsidP="00CC08B6">
            <w:pPr>
              <w:spacing w:after="0" w:line="240" w:lineRule="auto"/>
              <w:rPr>
                <w:rFonts w:ascii="Times New Roman" w:eastAsia="Times New Roman" w:hAnsi="Times New Roman" w:cs="Times New Roman"/>
                <w:szCs w:val="24"/>
              </w:rPr>
            </w:pPr>
            <w:r w:rsidRPr="00CA7D2E">
              <w:rPr>
                <w:rFonts w:ascii="Times New Roman" w:eastAsia="Times New Roman" w:hAnsi="Times New Roman" w:cs="Times New Roman"/>
                <w:szCs w:val="24"/>
              </w:rPr>
              <w:t>4</w:t>
            </w:r>
          </w:p>
          <w:p w:rsidR="009C7C05" w:rsidRPr="00CA7D2E" w:rsidRDefault="009C7C05" w:rsidP="00CC08B6">
            <w:pPr>
              <w:spacing w:after="0" w:line="240" w:lineRule="auto"/>
              <w:rPr>
                <w:rFonts w:ascii="Times New Roman" w:eastAsia="Times New Roman" w:hAnsi="Times New Roman" w:cs="Times New Roman"/>
                <w:szCs w:val="24"/>
              </w:rPr>
            </w:pPr>
            <w:r w:rsidRPr="00CA7D2E">
              <w:rPr>
                <w:rFonts w:ascii="Times New Roman" w:eastAsia="Times New Roman" w:hAnsi="Times New Roman" w:cs="Times New Roman"/>
                <w:szCs w:val="24"/>
              </w:rPr>
              <w:t>5</w:t>
            </w:r>
          </w:p>
          <w:p w:rsidR="009C7C05" w:rsidRPr="00CA7D2E" w:rsidRDefault="009C7C05" w:rsidP="00CC08B6">
            <w:pPr>
              <w:spacing w:after="0" w:line="240" w:lineRule="auto"/>
              <w:rPr>
                <w:rFonts w:ascii="Times New Roman" w:eastAsia="Times New Roman" w:hAnsi="Times New Roman" w:cs="Times New Roman"/>
                <w:szCs w:val="24"/>
              </w:rPr>
            </w:pPr>
            <w:r w:rsidRPr="00CA7D2E">
              <w:rPr>
                <w:rFonts w:ascii="Times New Roman" w:eastAsia="Times New Roman" w:hAnsi="Times New Roman" w:cs="Times New Roman"/>
                <w:szCs w:val="24"/>
              </w:rPr>
              <w:t>6</w:t>
            </w:r>
          </w:p>
          <w:p w:rsidR="009C7C05" w:rsidRPr="00CA7D2E" w:rsidRDefault="009C7C05" w:rsidP="00CC08B6">
            <w:pPr>
              <w:spacing w:after="0" w:line="240" w:lineRule="auto"/>
              <w:rPr>
                <w:rFonts w:ascii="Times New Roman" w:eastAsia="Times New Roman" w:hAnsi="Times New Roman" w:cs="Times New Roman"/>
                <w:szCs w:val="24"/>
              </w:rPr>
            </w:pPr>
            <w:r w:rsidRPr="00CA7D2E">
              <w:rPr>
                <w:rFonts w:ascii="Times New Roman" w:eastAsia="Times New Roman" w:hAnsi="Times New Roman" w:cs="Times New Roman"/>
                <w:szCs w:val="24"/>
              </w:rPr>
              <w:t>7</w:t>
            </w:r>
          </w:p>
          <w:p w:rsidR="009C7C05" w:rsidRPr="00CA7D2E" w:rsidRDefault="009C7C05" w:rsidP="00CC08B6">
            <w:pPr>
              <w:spacing w:after="0" w:line="240" w:lineRule="auto"/>
              <w:rPr>
                <w:rFonts w:ascii="Times New Roman" w:eastAsia="Times New Roman" w:hAnsi="Times New Roman" w:cs="Times New Roman"/>
                <w:szCs w:val="24"/>
              </w:rPr>
            </w:pPr>
            <w:r w:rsidRPr="00CA7D2E">
              <w:rPr>
                <w:rFonts w:ascii="Times New Roman" w:eastAsia="Times New Roman" w:hAnsi="Times New Roman" w:cs="Times New Roman"/>
                <w:szCs w:val="24"/>
              </w:rPr>
              <w:t>8</w:t>
            </w:r>
          </w:p>
          <w:p w:rsidR="009C7C05" w:rsidRPr="00CA7D2E" w:rsidRDefault="009C7C05" w:rsidP="00CC08B6">
            <w:pPr>
              <w:spacing w:after="0" w:line="240" w:lineRule="auto"/>
              <w:rPr>
                <w:rFonts w:ascii="Times New Roman" w:eastAsia="Times New Roman" w:hAnsi="Times New Roman" w:cs="Times New Roman"/>
                <w:szCs w:val="24"/>
              </w:rPr>
            </w:pPr>
            <w:r w:rsidRPr="00CA7D2E">
              <w:rPr>
                <w:rFonts w:ascii="Times New Roman" w:eastAsia="Times New Roman" w:hAnsi="Times New Roman" w:cs="Times New Roman"/>
                <w:szCs w:val="24"/>
              </w:rPr>
              <w:t>9</w:t>
            </w:r>
          </w:p>
          <w:p w:rsidR="009C7C05" w:rsidRPr="00CA7D2E" w:rsidRDefault="009C7C05" w:rsidP="00CC08B6">
            <w:pPr>
              <w:spacing w:after="0" w:line="240" w:lineRule="auto"/>
              <w:rPr>
                <w:rFonts w:ascii="Times New Roman" w:eastAsia="Times New Roman" w:hAnsi="Times New Roman" w:cs="Times New Roman"/>
                <w:szCs w:val="24"/>
              </w:rPr>
            </w:pPr>
            <w:r w:rsidRPr="00CA7D2E">
              <w:rPr>
                <w:rFonts w:ascii="Times New Roman" w:eastAsia="Times New Roman" w:hAnsi="Times New Roman" w:cs="Times New Roman"/>
                <w:szCs w:val="24"/>
              </w:rPr>
              <w:t>10</w:t>
            </w:r>
          </w:p>
          <w:p w:rsidR="009C7C05" w:rsidRPr="00CA7D2E" w:rsidRDefault="009C7C05" w:rsidP="00CC08B6">
            <w:pPr>
              <w:spacing w:after="0" w:line="240" w:lineRule="auto"/>
              <w:rPr>
                <w:rFonts w:ascii="Times New Roman" w:eastAsia="Times New Roman" w:hAnsi="Times New Roman" w:cs="Times New Roman"/>
                <w:szCs w:val="24"/>
              </w:rPr>
            </w:pPr>
            <w:r w:rsidRPr="00CA7D2E">
              <w:rPr>
                <w:rFonts w:ascii="Times New Roman" w:eastAsia="Times New Roman" w:hAnsi="Times New Roman" w:cs="Times New Roman"/>
                <w:szCs w:val="24"/>
              </w:rPr>
              <w:t>11</w:t>
            </w:r>
          </w:p>
          <w:p w:rsidR="009C7C05" w:rsidRPr="00CA7D2E" w:rsidRDefault="009C7C05" w:rsidP="00CC08B6">
            <w:pPr>
              <w:spacing w:after="0" w:line="240" w:lineRule="auto"/>
              <w:rPr>
                <w:rFonts w:ascii="Times New Roman" w:eastAsia="Times New Roman" w:hAnsi="Times New Roman" w:cs="Times New Roman"/>
                <w:szCs w:val="24"/>
              </w:rPr>
            </w:pPr>
            <w:r w:rsidRPr="00CA7D2E">
              <w:rPr>
                <w:rFonts w:ascii="Times New Roman" w:eastAsia="Times New Roman" w:hAnsi="Times New Roman" w:cs="Times New Roman"/>
                <w:szCs w:val="24"/>
              </w:rPr>
              <w:t>12</w:t>
            </w:r>
          </w:p>
          <w:p w:rsidR="009C7C05" w:rsidRPr="00CA7D2E" w:rsidRDefault="009C7C05" w:rsidP="00CC08B6">
            <w:pPr>
              <w:spacing w:after="0" w:line="240" w:lineRule="auto"/>
              <w:rPr>
                <w:rFonts w:ascii="Times New Roman" w:eastAsia="Times New Roman" w:hAnsi="Times New Roman" w:cs="Times New Roman"/>
                <w:szCs w:val="24"/>
              </w:rPr>
            </w:pPr>
            <w:r w:rsidRPr="00CA7D2E">
              <w:rPr>
                <w:rFonts w:ascii="Times New Roman" w:eastAsia="Times New Roman" w:hAnsi="Times New Roman" w:cs="Times New Roman"/>
                <w:szCs w:val="24"/>
              </w:rPr>
              <w:t>13</w:t>
            </w:r>
          </w:p>
        </w:tc>
        <w:tc>
          <w:tcPr>
            <w:tcW w:w="12735" w:type="dxa"/>
            <w:vAlign w:val="center"/>
            <w:hideMark/>
          </w:tcPr>
          <w:p w:rsidR="009C7C05" w:rsidRPr="00CA7D2E" w:rsidRDefault="009C7C05" w:rsidP="00CC08B6">
            <w:pPr>
              <w:spacing w:after="0" w:line="240" w:lineRule="auto"/>
              <w:rPr>
                <w:rFonts w:ascii="Times New Roman" w:eastAsia="Times New Roman" w:hAnsi="Times New Roman" w:cs="Times New Roman"/>
                <w:szCs w:val="24"/>
              </w:rPr>
            </w:pPr>
            <w:r w:rsidRPr="00CA7D2E">
              <w:rPr>
                <w:rFonts w:ascii="Times New Roman" w:eastAsia="Times New Roman" w:hAnsi="Times New Roman" w:cs="Times New Roman"/>
                <w:sz w:val="18"/>
                <w:szCs w:val="20"/>
              </w:rPr>
              <w:t>publicObject get(Object key) {</w:t>
            </w:r>
          </w:p>
          <w:p w:rsidR="009C7C05" w:rsidRPr="00CA7D2E" w:rsidRDefault="009C7C05" w:rsidP="00CC08B6">
            <w:pPr>
              <w:spacing w:after="0" w:line="240" w:lineRule="auto"/>
              <w:rPr>
                <w:rFonts w:ascii="Times New Roman" w:eastAsia="Times New Roman" w:hAnsi="Times New Roman" w:cs="Times New Roman"/>
                <w:szCs w:val="24"/>
              </w:rPr>
            </w:pPr>
            <w:r w:rsidRPr="00CA7D2E">
              <w:rPr>
                <w:rFonts w:ascii="Times New Roman" w:eastAsia="Times New Roman" w:hAnsi="Times New Roman" w:cs="Times New Roman"/>
                <w:color w:val="305CB5"/>
                <w:sz w:val="18"/>
                <w:szCs w:val="20"/>
              </w:rPr>
              <w:t>    </w:t>
            </w:r>
            <w:r w:rsidRPr="00CA7D2E">
              <w:rPr>
                <w:rFonts w:ascii="Times New Roman" w:eastAsia="Times New Roman" w:hAnsi="Times New Roman" w:cs="Times New Roman"/>
                <w:sz w:val="18"/>
                <w:szCs w:val="20"/>
              </w:rPr>
              <w:t>Object k = maskNull(key);</w:t>
            </w:r>
          </w:p>
          <w:p w:rsidR="009C7C05" w:rsidRPr="00CA7D2E" w:rsidRDefault="009C7C05" w:rsidP="00CC08B6">
            <w:pPr>
              <w:spacing w:after="0" w:line="240" w:lineRule="auto"/>
              <w:rPr>
                <w:rFonts w:ascii="Times New Roman" w:eastAsia="Times New Roman" w:hAnsi="Times New Roman" w:cs="Times New Roman"/>
                <w:szCs w:val="24"/>
              </w:rPr>
            </w:pPr>
            <w:r w:rsidRPr="00CA7D2E">
              <w:rPr>
                <w:rFonts w:ascii="Times New Roman" w:eastAsia="Times New Roman" w:hAnsi="Times New Roman" w:cs="Times New Roman"/>
                <w:color w:val="305CB5"/>
                <w:sz w:val="18"/>
                <w:szCs w:val="20"/>
              </w:rPr>
              <w:t>    </w:t>
            </w:r>
            <w:r w:rsidRPr="00CA7D2E">
              <w:rPr>
                <w:rFonts w:ascii="Times New Roman" w:eastAsia="Times New Roman" w:hAnsi="Times New Roman" w:cs="Times New Roman"/>
                <w:sz w:val="18"/>
                <w:szCs w:val="20"/>
              </w:rPr>
              <w:t>inthash = hash(k);</w:t>
            </w:r>
          </w:p>
          <w:p w:rsidR="009C7C05" w:rsidRPr="00CA7D2E" w:rsidRDefault="009C7C05" w:rsidP="00CC08B6">
            <w:pPr>
              <w:spacing w:after="0" w:line="240" w:lineRule="auto"/>
              <w:rPr>
                <w:rFonts w:ascii="Times New Roman" w:eastAsia="Times New Roman" w:hAnsi="Times New Roman" w:cs="Times New Roman"/>
                <w:szCs w:val="24"/>
              </w:rPr>
            </w:pPr>
            <w:r w:rsidRPr="00CA7D2E">
              <w:rPr>
                <w:rFonts w:ascii="Times New Roman" w:eastAsia="Times New Roman" w:hAnsi="Times New Roman" w:cs="Times New Roman"/>
                <w:color w:val="305CB5"/>
                <w:sz w:val="18"/>
                <w:szCs w:val="20"/>
              </w:rPr>
              <w:t>    </w:t>
            </w:r>
            <w:r w:rsidRPr="00CA7D2E">
              <w:rPr>
                <w:rFonts w:ascii="Times New Roman" w:eastAsia="Times New Roman" w:hAnsi="Times New Roman" w:cs="Times New Roman"/>
                <w:sz w:val="18"/>
                <w:szCs w:val="20"/>
              </w:rPr>
              <w:t>inti = indexFor(hash, table.length);</w:t>
            </w:r>
          </w:p>
          <w:p w:rsidR="009C7C05" w:rsidRPr="00CA7D2E" w:rsidRDefault="009C7C05" w:rsidP="00CC08B6">
            <w:pPr>
              <w:spacing w:after="0" w:line="240" w:lineRule="auto"/>
              <w:rPr>
                <w:rFonts w:ascii="Times New Roman" w:eastAsia="Times New Roman" w:hAnsi="Times New Roman" w:cs="Times New Roman"/>
                <w:szCs w:val="24"/>
              </w:rPr>
            </w:pPr>
            <w:r w:rsidRPr="00CA7D2E">
              <w:rPr>
                <w:rFonts w:ascii="Times New Roman" w:eastAsia="Times New Roman" w:hAnsi="Times New Roman" w:cs="Times New Roman"/>
                <w:color w:val="305CB5"/>
                <w:sz w:val="18"/>
                <w:szCs w:val="20"/>
              </w:rPr>
              <w:t>    </w:t>
            </w:r>
            <w:r w:rsidRPr="00CA7D2E">
              <w:rPr>
                <w:rFonts w:ascii="Times New Roman" w:eastAsia="Times New Roman" w:hAnsi="Times New Roman" w:cs="Times New Roman"/>
                <w:sz w:val="18"/>
                <w:szCs w:val="20"/>
              </w:rPr>
              <w:t>Entry e = table[i];</w:t>
            </w:r>
          </w:p>
          <w:p w:rsidR="009C7C05" w:rsidRPr="00CA7D2E" w:rsidRDefault="009C7C05" w:rsidP="00CC08B6">
            <w:pPr>
              <w:spacing w:after="0" w:line="240" w:lineRule="auto"/>
              <w:rPr>
                <w:rFonts w:ascii="Times New Roman" w:eastAsia="Times New Roman" w:hAnsi="Times New Roman" w:cs="Times New Roman"/>
                <w:szCs w:val="24"/>
              </w:rPr>
            </w:pPr>
            <w:r w:rsidRPr="00CA7D2E">
              <w:rPr>
                <w:rFonts w:ascii="Times New Roman" w:eastAsia="Times New Roman" w:hAnsi="Times New Roman" w:cs="Times New Roman"/>
                <w:color w:val="305CB5"/>
                <w:sz w:val="18"/>
                <w:szCs w:val="20"/>
              </w:rPr>
              <w:t>    </w:t>
            </w:r>
            <w:r w:rsidRPr="00CA7D2E">
              <w:rPr>
                <w:rFonts w:ascii="Times New Roman" w:eastAsia="Times New Roman" w:hAnsi="Times New Roman" w:cs="Times New Roman"/>
                <w:sz w:val="18"/>
                <w:szCs w:val="20"/>
              </w:rPr>
              <w:t>while(true) {</w:t>
            </w:r>
          </w:p>
          <w:p w:rsidR="009C7C05" w:rsidRPr="00CA7D2E" w:rsidRDefault="009C7C05" w:rsidP="00CC08B6">
            <w:pPr>
              <w:spacing w:after="0" w:line="240" w:lineRule="auto"/>
              <w:rPr>
                <w:rFonts w:ascii="Times New Roman" w:eastAsia="Times New Roman" w:hAnsi="Times New Roman" w:cs="Times New Roman"/>
                <w:szCs w:val="24"/>
              </w:rPr>
            </w:pPr>
            <w:r w:rsidRPr="00CA7D2E">
              <w:rPr>
                <w:rFonts w:ascii="Times New Roman" w:eastAsia="Times New Roman" w:hAnsi="Times New Roman" w:cs="Times New Roman"/>
                <w:color w:val="305CB5"/>
                <w:sz w:val="18"/>
                <w:szCs w:val="20"/>
              </w:rPr>
              <w:t>        </w:t>
            </w:r>
            <w:r w:rsidRPr="00CA7D2E">
              <w:rPr>
                <w:rFonts w:ascii="Times New Roman" w:eastAsia="Times New Roman" w:hAnsi="Times New Roman" w:cs="Times New Roman"/>
                <w:sz w:val="18"/>
                <w:szCs w:val="20"/>
              </w:rPr>
              <w:t>if(e == null)</w:t>
            </w:r>
          </w:p>
          <w:p w:rsidR="009C7C05" w:rsidRPr="00CA7D2E" w:rsidRDefault="009C7C05" w:rsidP="00CC08B6">
            <w:pPr>
              <w:spacing w:after="0" w:line="240" w:lineRule="auto"/>
              <w:rPr>
                <w:rFonts w:ascii="Times New Roman" w:eastAsia="Times New Roman" w:hAnsi="Times New Roman" w:cs="Times New Roman"/>
                <w:szCs w:val="24"/>
              </w:rPr>
            </w:pPr>
            <w:r w:rsidRPr="00CA7D2E">
              <w:rPr>
                <w:rFonts w:ascii="Times New Roman" w:eastAsia="Times New Roman" w:hAnsi="Times New Roman" w:cs="Times New Roman"/>
                <w:color w:val="305CB5"/>
                <w:sz w:val="18"/>
                <w:szCs w:val="20"/>
              </w:rPr>
              <w:t>            </w:t>
            </w:r>
            <w:r w:rsidRPr="00CA7D2E">
              <w:rPr>
                <w:rFonts w:ascii="Times New Roman" w:eastAsia="Times New Roman" w:hAnsi="Times New Roman" w:cs="Times New Roman"/>
                <w:sz w:val="18"/>
                <w:szCs w:val="20"/>
              </w:rPr>
              <w:t>returne;</w:t>
            </w:r>
          </w:p>
          <w:p w:rsidR="009C7C05" w:rsidRPr="00CA7D2E" w:rsidRDefault="009C7C05" w:rsidP="00CC08B6">
            <w:pPr>
              <w:spacing w:after="0" w:line="240" w:lineRule="auto"/>
              <w:rPr>
                <w:rFonts w:ascii="Times New Roman" w:eastAsia="Times New Roman" w:hAnsi="Times New Roman" w:cs="Times New Roman"/>
                <w:szCs w:val="24"/>
              </w:rPr>
            </w:pPr>
            <w:r w:rsidRPr="00CA7D2E">
              <w:rPr>
                <w:rFonts w:ascii="Times New Roman" w:eastAsia="Times New Roman" w:hAnsi="Times New Roman" w:cs="Times New Roman"/>
                <w:color w:val="305CB5"/>
                <w:sz w:val="18"/>
                <w:szCs w:val="20"/>
              </w:rPr>
              <w:t>        </w:t>
            </w:r>
            <w:r w:rsidRPr="00CA7D2E">
              <w:rPr>
                <w:rFonts w:ascii="Times New Roman" w:eastAsia="Times New Roman" w:hAnsi="Times New Roman" w:cs="Times New Roman"/>
                <w:sz w:val="18"/>
                <w:szCs w:val="20"/>
              </w:rPr>
              <w:t>if(e.hash == hash &amp;amp;&amp;amp; eq(k, e.key))</w:t>
            </w:r>
          </w:p>
          <w:p w:rsidR="009C7C05" w:rsidRPr="00CA7D2E" w:rsidRDefault="009C7C05" w:rsidP="00CC08B6">
            <w:pPr>
              <w:spacing w:after="0" w:line="240" w:lineRule="auto"/>
              <w:rPr>
                <w:rFonts w:ascii="Times New Roman" w:eastAsia="Times New Roman" w:hAnsi="Times New Roman" w:cs="Times New Roman"/>
                <w:szCs w:val="24"/>
              </w:rPr>
            </w:pPr>
            <w:r w:rsidRPr="00CA7D2E">
              <w:rPr>
                <w:rFonts w:ascii="Times New Roman" w:eastAsia="Times New Roman" w:hAnsi="Times New Roman" w:cs="Times New Roman"/>
                <w:color w:val="305CB5"/>
                <w:sz w:val="18"/>
                <w:szCs w:val="20"/>
              </w:rPr>
              <w:t>            </w:t>
            </w:r>
            <w:r w:rsidRPr="00CA7D2E">
              <w:rPr>
                <w:rFonts w:ascii="Times New Roman" w:eastAsia="Times New Roman" w:hAnsi="Times New Roman" w:cs="Times New Roman"/>
                <w:sz w:val="18"/>
                <w:szCs w:val="20"/>
              </w:rPr>
              <w:t>returne.value;</w:t>
            </w:r>
          </w:p>
          <w:p w:rsidR="009C7C05" w:rsidRPr="00CA7D2E" w:rsidRDefault="009C7C05" w:rsidP="00CC08B6">
            <w:pPr>
              <w:spacing w:after="0" w:line="240" w:lineRule="auto"/>
              <w:rPr>
                <w:rFonts w:ascii="Times New Roman" w:eastAsia="Times New Roman" w:hAnsi="Times New Roman" w:cs="Times New Roman"/>
                <w:szCs w:val="24"/>
              </w:rPr>
            </w:pPr>
            <w:r w:rsidRPr="00CA7D2E">
              <w:rPr>
                <w:rFonts w:ascii="Times New Roman" w:eastAsia="Times New Roman" w:hAnsi="Times New Roman" w:cs="Times New Roman"/>
                <w:color w:val="305CB5"/>
                <w:sz w:val="18"/>
                <w:szCs w:val="20"/>
              </w:rPr>
              <w:t>        </w:t>
            </w:r>
            <w:r w:rsidRPr="00CA7D2E">
              <w:rPr>
                <w:rFonts w:ascii="Times New Roman" w:eastAsia="Times New Roman" w:hAnsi="Times New Roman" w:cs="Times New Roman"/>
                <w:sz w:val="18"/>
                <w:szCs w:val="20"/>
              </w:rPr>
              <w:t>e = e.next;</w:t>
            </w:r>
          </w:p>
          <w:p w:rsidR="009C7C05" w:rsidRPr="00CA7D2E" w:rsidRDefault="009C7C05" w:rsidP="00CC08B6">
            <w:pPr>
              <w:spacing w:after="0" w:line="240" w:lineRule="auto"/>
              <w:rPr>
                <w:rFonts w:ascii="Times New Roman" w:eastAsia="Times New Roman" w:hAnsi="Times New Roman" w:cs="Times New Roman"/>
                <w:szCs w:val="24"/>
              </w:rPr>
            </w:pPr>
            <w:r w:rsidRPr="00CA7D2E">
              <w:rPr>
                <w:rFonts w:ascii="Times New Roman" w:eastAsia="Times New Roman" w:hAnsi="Times New Roman" w:cs="Times New Roman"/>
                <w:color w:val="305CB5"/>
                <w:sz w:val="18"/>
                <w:szCs w:val="20"/>
              </w:rPr>
              <w:t>    </w:t>
            </w:r>
            <w:r w:rsidRPr="00CA7D2E">
              <w:rPr>
                <w:rFonts w:ascii="Times New Roman" w:eastAsia="Times New Roman" w:hAnsi="Times New Roman" w:cs="Times New Roman"/>
                <w:sz w:val="18"/>
                <w:szCs w:val="20"/>
              </w:rPr>
              <w:t>}</w:t>
            </w:r>
          </w:p>
          <w:p w:rsidR="009C7C05" w:rsidRPr="00CA7D2E" w:rsidRDefault="009C7C05" w:rsidP="00CC08B6">
            <w:pPr>
              <w:spacing w:after="0" w:line="240" w:lineRule="auto"/>
              <w:rPr>
                <w:rFonts w:ascii="Times New Roman" w:eastAsia="Times New Roman" w:hAnsi="Times New Roman" w:cs="Times New Roman"/>
                <w:szCs w:val="24"/>
              </w:rPr>
            </w:pPr>
            <w:r w:rsidRPr="00CA7D2E">
              <w:rPr>
                <w:rFonts w:ascii="Times New Roman" w:eastAsia="Times New Roman" w:hAnsi="Times New Roman" w:cs="Times New Roman"/>
                <w:sz w:val="18"/>
                <w:szCs w:val="20"/>
              </w:rPr>
              <w:t>}</w:t>
            </w:r>
          </w:p>
        </w:tc>
      </w:tr>
    </w:tbl>
    <w:p w:rsidR="009C7C05" w:rsidRPr="00CA7D2E" w:rsidRDefault="009C7C05" w:rsidP="009C7C05">
      <w:pPr>
        <w:spacing w:after="360" w:line="312" w:lineRule="atLeast"/>
        <w:textAlignment w:val="baseline"/>
        <w:rPr>
          <w:rFonts w:ascii="Times New Roman" w:eastAsia="Times New Roman" w:hAnsi="Times New Roman" w:cs="Times New Roman"/>
          <w:color w:val="222222"/>
          <w:szCs w:val="24"/>
        </w:rPr>
      </w:pPr>
      <w:proofErr w:type="gramStart"/>
      <w:r w:rsidRPr="00CA7D2E">
        <w:rPr>
          <w:rFonts w:ascii="Times New Roman" w:eastAsia="Times New Roman" w:hAnsi="Times New Roman" w:cs="Times New Roman"/>
          <w:color w:val="222222"/>
          <w:szCs w:val="24"/>
        </w:rPr>
        <w:t>while(</w:t>
      </w:r>
      <w:proofErr w:type="gramEnd"/>
      <w:r w:rsidRPr="00CA7D2E">
        <w:rPr>
          <w:rFonts w:ascii="Times New Roman" w:eastAsia="Times New Roman" w:hAnsi="Times New Roman" w:cs="Times New Roman"/>
          <w:color w:val="222222"/>
          <w:szCs w:val="24"/>
        </w:rPr>
        <w:t xml:space="preserve">true) can always be a victim of infinite loop at runtime in multithreaded environment, IF, somehow e.next can point to itself. This will result in infinite loop. </w:t>
      </w:r>
      <w:proofErr w:type="gramStart"/>
      <w:r w:rsidRPr="00CA7D2E">
        <w:rPr>
          <w:rFonts w:ascii="Times New Roman" w:eastAsia="Times New Roman" w:hAnsi="Times New Roman" w:cs="Times New Roman"/>
          <w:color w:val="222222"/>
          <w:szCs w:val="24"/>
        </w:rPr>
        <w:t>But, how e.next will point to itself (i.e. e).</w:t>
      </w:r>
      <w:proofErr w:type="gramEnd"/>
    </w:p>
    <w:p w:rsidR="009C7C05" w:rsidRPr="00CA7D2E" w:rsidRDefault="009C7C05" w:rsidP="009C7C05">
      <w:pPr>
        <w:spacing w:after="36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 xml:space="preserve">This can happen in void </w:t>
      </w:r>
      <w:proofErr w:type="gramStart"/>
      <w:r w:rsidRPr="00CA7D2E">
        <w:rPr>
          <w:rFonts w:ascii="Times New Roman" w:eastAsia="Times New Roman" w:hAnsi="Times New Roman" w:cs="Times New Roman"/>
          <w:color w:val="222222"/>
          <w:szCs w:val="24"/>
        </w:rPr>
        <w:t>transfer(</w:t>
      </w:r>
      <w:proofErr w:type="gramEnd"/>
      <w:r w:rsidRPr="00CA7D2E">
        <w:rPr>
          <w:rFonts w:ascii="Times New Roman" w:eastAsia="Times New Roman" w:hAnsi="Times New Roman" w:cs="Times New Roman"/>
          <w:color w:val="222222"/>
          <w:szCs w:val="24"/>
        </w:rPr>
        <w:t>Entry[] newTable) method, which is invoked at time the HashMap resizing is done.</w:t>
      </w:r>
    </w:p>
    <w:tbl>
      <w:tblPr>
        <w:tblW w:w="13350" w:type="dxa"/>
        <w:tblCellSpacing w:w="0" w:type="dxa"/>
        <w:tblCellMar>
          <w:left w:w="0" w:type="dxa"/>
          <w:right w:w="0" w:type="dxa"/>
        </w:tblCellMar>
        <w:tblLook w:val="04A0"/>
      </w:tblPr>
      <w:tblGrid>
        <w:gridCol w:w="495"/>
        <w:gridCol w:w="12855"/>
      </w:tblGrid>
      <w:tr w:rsidR="009C7C05" w:rsidRPr="00CA7D2E" w:rsidTr="00CC08B6">
        <w:trPr>
          <w:tblCellSpacing w:w="0" w:type="dxa"/>
        </w:trPr>
        <w:tc>
          <w:tcPr>
            <w:tcW w:w="0" w:type="auto"/>
            <w:vAlign w:val="center"/>
            <w:hideMark/>
          </w:tcPr>
          <w:p w:rsidR="009C7C05" w:rsidRPr="00CA7D2E" w:rsidRDefault="009C7C05" w:rsidP="00CC08B6">
            <w:pPr>
              <w:spacing w:after="0" w:line="240" w:lineRule="auto"/>
              <w:rPr>
                <w:rFonts w:ascii="Times New Roman" w:eastAsia="Times New Roman" w:hAnsi="Times New Roman" w:cs="Times New Roman"/>
                <w:szCs w:val="24"/>
              </w:rPr>
            </w:pPr>
            <w:r w:rsidRPr="00CA7D2E">
              <w:rPr>
                <w:rFonts w:ascii="Times New Roman" w:eastAsia="Times New Roman" w:hAnsi="Times New Roman" w:cs="Times New Roman"/>
                <w:szCs w:val="24"/>
              </w:rPr>
              <w:t>1</w:t>
            </w:r>
          </w:p>
          <w:p w:rsidR="009C7C05" w:rsidRPr="00CA7D2E" w:rsidRDefault="009C7C05" w:rsidP="00CC08B6">
            <w:pPr>
              <w:spacing w:after="0" w:line="240" w:lineRule="auto"/>
              <w:rPr>
                <w:rFonts w:ascii="Times New Roman" w:eastAsia="Times New Roman" w:hAnsi="Times New Roman" w:cs="Times New Roman"/>
                <w:szCs w:val="24"/>
              </w:rPr>
            </w:pPr>
            <w:r w:rsidRPr="00CA7D2E">
              <w:rPr>
                <w:rFonts w:ascii="Times New Roman" w:eastAsia="Times New Roman" w:hAnsi="Times New Roman" w:cs="Times New Roman"/>
                <w:szCs w:val="24"/>
              </w:rPr>
              <w:t>2</w:t>
            </w:r>
          </w:p>
          <w:p w:rsidR="009C7C05" w:rsidRPr="00CA7D2E" w:rsidRDefault="009C7C05" w:rsidP="00CC08B6">
            <w:pPr>
              <w:spacing w:after="0" w:line="240" w:lineRule="auto"/>
              <w:rPr>
                <w:rFonts w:ascii="Times New Roman" w:eastAsia="Times New Roman" w:hAnsi="Times New Roman" w:cs="Times New Roman"/>
                <w:szCs w:val="24"/>
              </w:rPr>
            </w:pPr>
            <w:r w:rsidRPr="00CA7D2E">
              <w:rPr>
                <w:rFonts w:ascii="Times New Roman" w:eastAsia="Times New Roman" w:hAnsi="Times New Roman" w:cs="Times New Roman"/>
                <w:szCs w:val="24"/>
              </w:rPr>
              <w:t>3</w:t>
            </w:r>
          </w:p>
          <w:p w:rsidR="009C7C05" w:rsidRPr="00CA7D2E" w:rsidRDefault="009C7C05" w:rsidP="00CC08B6">
            <w:pPr>
              <w:spacing w:after="0" w:line="240" w:lineRule="auto"/>
              <w:rPr>
                <w:rFonts w:ascii="Times New Roman" w:eastAsia="Times New Roman" w:hAnsi="Times New Roman" w:cs="Times New Roman"/>
                <w:szCs w:val="24"/>
              </w:rPr>
            </w:pPr>
            <w:r w:rsidRPr="00CA7D2E">
              <w:rPr>
                <w:rFonts w:ascii="Times New Roman" w:eastAsia="Times New Roman" w:hAnsi="Times New Roman" w:cs="Times New Roman"/>
                <w:szCs w:val="24"/>
              </w:rPr>
              <w:t>4</w:t>
            </w:r>
          </w:p>
          <w:p w:rsidR="009C7C05" w:rsidRPr="00CA7D2E" w:rsidRDefault="009C7C05" w:rsidP="00CC08B6">
            <w:pPr>
              <w:spacing w:after="0" w:line="240" w:lineRule="auto"/>
              <w:rPr>
                <w:rFonts w:ascii="Times New Roman" w:eastAsia="Times New Roman" w:hAnsi="Times New Roman" w:cs="Times New Roman"/>
                <w:szCs w:val="24"/>
              </w:rPr>
            </w:pPr>
            <w:r w:rsidRPr="00CA7D2E">
              <w:rPr>
                <w:rFonts w:ascii="Times New Roman" w:eastAsia="Times New Roman" w:hAnsi="Times New Roman" w:cs="Times New Roman"/>
                <w:szCs w:val="24"/>
              </w:rPr>
              <w:t>5</w:t>
            </w:r>
          </w:p>
          <w:p w:rsidR="009C7C05" w:rsidRPr="00CA7D2E" w:rsidRDefault="009C7C05" w:rsidP="00CC08B6">
            <w:pPr>
              <w:spacing w:after="0" w:line="240" w:lineRule="auto"/>
              <w:rPr>
                <w:rFonts w:ascii="Times New Roman" w:eastAsia="Times New Roman" w:hAnsi="Times New Roman" w:cs="Times New Roman"/>
                <w:szCs w:val="24"/>
              </w:rPr>
            </w:pPr>
            <w:r w:rsidRPr="00CA7D2E">
              <w:rPr>
                <w:rFonts w:ascii="Times New Roman" w:eastAsia="Times New Roman" w:hAnsi="Times New Roman" w:cs="Times New Roman"/>
                <w:szCs w:val="24"/>
              </w:rPr>
              <w:t>6</w:t>
            </w:r>
          </w:p>
          <w:p w:rsidR="009C7C05" w:rsidRPr="00CA7D2E" w:rsidRDefault="009C7C05" w:rsidP="00CC08B6">
            <w:pPr>
              <w:spacing w:after="0" w:line="240" w:lineRule="auto"/>
              <w:rPr>
                <w:rFonts w:ascii="Times New Roman" w:eastAsia="Times New Roman" w:hAnsi="Times New Roman" w:cs="Times New Roman"/>
                <w:szCs w:val="24"/>
              </w:rPr>
            </w:pPr>
            <w:r w:rsidRPr="00CA7D2E">
              <w:rPr>
                <w:rFonts w:ascii="Times New Roman" w:eastAsia="Times New Roman" w:hAnsi="Times New Roman" w:cs="Times New Roman"/>
                <w:szCs w:val="24"/>
              </w:rPr>
              <w:t>7</w:t>
            </w:r>
          </w:p>
        </w:tc>
        <w:tc>
          <w:tcPr>
            <w:tcW w:w="12855" w:type="dxa"/>
            <w:vAlign w:val="center"/>
            <w:hideMark/>
          </w:tcPr>
          <w:p w:rsidR="009C7C05" w:rsidRPr="00CA7D2E" w:rsidRDefault="009C7C05" w:rsidP="00CC08B6">
            <w:pPr>
              <w:spacing w:after="0" w:line="240" w:lineRule="auto"/>
              <w:rPr>
                <w:rFonts w:ascii="Times New Roman" w:eastAsia="Times New Roman" w:hAnsi="Times New Roman" w:cs="Times New Roman"/>
                <w:szCs w:val="24"/>
              </w:rPr>
            </w:pPr>
            <w:r w:rsidRPr="00CA7D2E">
              <w:rPr>
                <w:rFonts w:ascii="Times New Roman" w:eastAsia="Times New Roman" w:hAnsi="Times New Roman" w:cs="Times New Roman"/>
                <w:sz w:val="18"/>
                <w:szCs w:val="20"/>
              </w:rPr>
              <w:t>do{</w:t>
            </w:r>
          </w:p>
          <w:p w:rsidR="009C7C05" w:rsidRPr="00CA7D2E" w:rsidRDefault="009C7C05" w:rsidP="00CC08B6">
            <w:pPr>
              <w:spacing w:after="0" w:line="240" w:lineRule="auto"/>
              <w:rPr>
                <w:rFonts w:ascii="Times New Roman" w:eastAsia="Times New Roman" w:hAnsi="Times New Roman" w:cs="Times New Roman"/>
                <w:szCs w:val="24"/>
              </w:rPr>
            </w:pPr>
            <w:r w:rsidRPr="00CA7D2E">
              <w:rPr>
                <w:rFonts w:ascii="Times New Roman" w:eastAsia="Times New Roman" w:hAnsi="Times New Roman" w:cs="Times New Roman"/>
                <w:color w:val="305CB5"/>
                <w:sz w:val="18"/>
                <w:szCs w:val="20"/>
              </w:rPr>
              <w:t>    </w:t>
            </w:r>
            <w:r w:rsidRPr="00CA7D2E">
              <w:rPr>
                <w:rFonts w:ascii="Times New Roman" w:eastAsia="Times New Roman" w:hAnsi="Times New Roman" w:cs="Times New Roman"/>
                <w:sz w:val="18"/>
                <w:szCs w:val="20"/>
              </w:rPr>
              <w:t>Entry next = e.next;</w:t>
            </w:r>
          </w:p>
          <w:p w:rsidR="009C7C05" w:rsidRPr="00CA7D2E" w:rsidRDefault="009C7C05" w:rsidP="00CC08B6">
            <w:pPr>
              <w:spacing w:after="0" w:line="240" w:lineRule="auto"/>
              <w:rPr>
                <w:rFonts w:ascii="Times New Roman" w:eastAsia="Times New Roman" w:hAnsi="Times New Roman" w:cs="Times New Roman"/>
                <w:szCs w:val="24"/>
              </w:rPr>
            </w:pPr>
            <w:r w:rsidRPr="00CA7D2E">
              <w:rPr>
                <w:rFonts w:ascii="Times New Roman" w:eastAsia="Times New Roman" w:hAnsi="Times New Roman" w:cs="Times New Roman"/>
                <w:color w:val="305CB5"/>
                <w:sz w:val="18"/>
                <w:szCs w:val="20"/>
              </w:rPr>
              <w:t>    </w:t>
            </w:r>
            <w:r w:rsidRPr="00CA7D2E">
              <w:rPr>
                <w:rFonts w:ascii="Times New Roman" w:eastAsia="Times New Roman" w:hAnsi="Times New Roman" w:cs="Times New Roman"/>
                <w:sz w:val="18"/>
                <w:szCs w:val="20"/>
              </w:rPr>
              <w:t>inti = indexFor(e.hash, newCapacity);</w:t>
            </w:r>
          </w:p>
          <w:p w:rsidR="009C7C05" w:rsidRPr="00CA7D2E" w:rsidRDefault="009C7C05" w:rsidP="00CC08B6">
            <w:pPr>
              <w:spacing w:after="0" w:line="240" w:lineRule="auto"/>
              <w:rPr>
                <w:rFonts w:ascii="Times New Roman" w:eastAsia="Times New Roman" w:hAnsi="Times New Roman" w:cs="Times New Roman"/>
                <w:szCs w:val="24"/>
              </w:rPr>
            </w:pPr>
            <w:r w:rsidRPr="00CA7D2E">
              <w:rPr>
                <w:rFonts w:ascii="Times New Roman" w:eastAsia="Times New Roman" w:hAnsi="Times New Roman" w:cs="Times New Roman"/>
                <w:color w:val="305CB5"/>
                <w:sz w:val="18"/>
                <w:szCs w:val="20"/>
              </w:rPr>
              <w:t>    </w:t>
            </w:r>
            <w:r w:rsidRPr="00CA7D2E">
              <w:rPr>
                <w:rFonts w:ascii="Times New Roman" w:eastAsia="Times New Roman" w:hAnsi="Times New Roman" w:cs="Times New Roman"/>
                <w:sz w:val="18"/>
                <w:szCs w:val="20"/>
              </w:rPr>
              <w:t>e.next = newTable[i];</w:t>
            </w:r>
          </w:p>
          <w:p w:rsidR="009C7C05" w:rsidRPr="00CA7D2E" w:rsidRDefault="009C7C05" w:rsidP="00CC08B6">
            <w:pPr>
              <w:spacing w:after="0" w:line="240" w:lineRule="auto"/>
              <w:rPr>
                <w:rFonts w:ascii="Times New Roman" w:eastAsia="Times New Roman" w:hAnsi="Times New Roman" w:cs="Times New Roman"/>
                <w:szCs w:val="24"/>
              </w:rPr>
            </w:pPr>
            <w:r w:rsidRPr="00CA7D2E">
              <w:rPr>
                <w:rFonts w:ascii="Times New Roman" w:eastAsia="Times New Roman" w:hAnsi="Times New Roman" w:cs="Times New Roman"/>
                <w:color w:val="305CB5"/>
                <w:sz w:val="18"/>
                <w:szCs w:val="20"/>
              </w:rPr>
              <w:t>    </w:t>
            </w:r>
            <w:r w:rsidRPr="00CA7D2E">
              <w:rPr>
                <w:rFonts w:ascii="Times New Roman" w:eastAsia="Times New Roman" w:hAnsi="Times New Roman" w:cs="Times New Roman"/>
                <w:sz w:val="18"/>
                <w:szCs w:val="20"/>
              </w:rPr>
              <w:t>newTable[i] = e;</w:t>
            </w:r>
          </w:p>
          <w:p w:rsidR="009C7C05" w:rsidRPr="00CA7D2E" w:rsidRDefault="009C7C05" w:rsidP="00CC08B6">
            <w:pPr>
              <w:spacing w:after="0" w:line="240" w:lineRule="auto"/>
              <w:rPr>
                <w:rFonts w:ascii="Times New Roman" w:eastAsia="Times New Roman" w:hAnsi="Times New Roman" w:cs="Times New Roman"/>
                <w:szCs w:val="24"/>
              </w:rPr>
            </w:pPr>
            <w:r w:rsidRPr="00CA7D2E">
              <w:rPr>
                <w:rFonts w:ascii="Times New Roman" w:eastAsia="Times New Roman" w:hAnsi="Times New Roman" w:cs="Times New Roman"/>
                <w:color w:val="305CB5"/>
                <w:sz w:val="18"/>
                <w:szCs w:val="20"/>
              </w:rPr>
              <w:t>    </w:t>
            </w:r>
            <w:r w:rsidRPr="00CA7D2E">
              <w:rPr>
                <w:rFonts w:ascii="Times New Roman" w:eastAsia="Times New Roman" w:hAnsi="Times New Roman" w:cs="Times New Roman"/>
                <w:sz w:val="18"/>
                <w:szCs w:val="20"/>
              </w:rPr>
              <w:t>e = next;</w:t>
            </w:r>
          </w:p>
          <w:p w:rsidR="009C7C05" w:rsidRPr="00CA7D2E" w:rsidRDefault="009C7C05" w:rsidP="00CC08B6">
            <w:pPr>
              <w:spacing w:after="0" w:line="240" w:lineRule="auto"/>
              <w:rPr>
                <w:rFonts w:ascii="Times New Roman" w:eastAsia="Times New Roman" w:hAnsi="Times New Roman" w:cs="Times New Roman"/>
                <w:szCs w:val="24"/>
              </w:rPr>
            </w:pPr>
            <w:r w:rsidRPr="00CA7D2E">
              <w:rPr>
                <w:rFonts w:ascii="Times New Roman" w:eastAsia="Times New Roman" w:hAnsi="Times New Roman" w:cs="Times New Roman"/>
                <w:sz w:val="18"/>
                <w:szCs w:val="20"/>
              </w:rPr>
              <w:t>} while(e != null);</w:t>
            </w:r>
          </w:p>
        </w:tc>
      </w:tr>
    </w:tbl>
    <w:p w:rsidR="009C7C05" w:rsidRPr="00CA7D2E" w:rsidRDefault="009C7C05" w:rsidP="009C7C05">
      <w:pPr>
        <w:spacing w:after="36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This piece of code is prone to produce above condition, if resizing happen and at the same time other threads tried to modify the map instance.</w:t>
      </w:r>
    </w:p>
    <w:p w:rsidR="009C7C05" w:rsidRPr="00CA7D2E" w:rsidRDefault="009C7C05" w:rsidP="009C7C05">
      <w:pPr>
        <w:spacing w:after="36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Only way to avoid this scenario is to use synchronization in code, or better, used synchronized collection.</w:t>
      </w:r>
    </w:p>
    <w:p w:rsidR="009C7C05" w:rsidRPr="00CA7D2E" w:rsidRDefault="009C7C05" w:rsidP="009C7C05">
      <w:pPr>
        <w:shd w:val="clear" w:color="auto" w:fill="E2E2E2"/>
        <w:spacing w:after="0" w:line="240" w:lineRule="auto"/>
        <w:textAlignment w:val="baseline"/>
        <w:outlineLvl w:val="2"/>
        <w:rPr>
          <w:rFonts w:ascii="Times New Roman" w:eastAsia="Times New Roman" w:hAnsi="Times New Roman" w:cs="Times New Roman"/>
          <w:color w:val="222222"/>
          <w:sz w:val="31"/>
          <w:szCs w:val="33"/>
        </w:rPr>
      </w:pPr>
      <w:r w:rsidRPr="00CA7D2E">
        <w:rPr>
          <w:rFonts w:ascii="Times New Roman" w:eastAsia="Times New Roman" w:hAnsi="Times New Roman" w:cs="Times New Roman"/>
          <w:b/>
          <w:bCs/>
          <w:color w:val="222222"/>
          <w:sz w:val="31"/>
          <w:szCs w:val="33"/>
          <w:bdr w:val="none" w:sz="0" w:space="0" w:color="auto" w:frame="1"/>
        </w:rPr>
        <w:t>Explain abstraction and encapsulation? How are they related?</w:t>
      </w:r>
    </w:p>
    <w:p w:rsidR="009C7C05" w:rsidRPr="00CA7D2E" w:rsidRDefault="009C7C05" w:rsidP="009C7C05">
      <w:pPr>
        <w:spacing w:after="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In simple words: “</w:t>
      </w:r>
      <w:r w:rsidRPr="00CA7D2E">
        <w:rPr>
          <w:rFonts w:ascii="Times New Roman" w:eastAsia="Times New Roman" w:hAnsi="Times New Roman" w:cs="Times New Roman"/>
          <w:b/>
          <w:bCs/>
          <w:i/>
          <w:iCs/>
          <w:color w:val="222222"/>
          <w:szCs w:val="24"/>
          <w:bdr w:val="none" w:sz="0" w:space="0" w:color="auto" w:frame="1"/>
        </w:rPr>
        <w:t>Abstraction</w:t>
      </w:r>
      <w:r w:rsidRPr="00CA7D2E">
        <w:rPr>
          <w:rFonts w:ascii="Times New Roman" w:eastAsia="Times New Roman" w:hAnsi="Times New Roman" w:cs="Times New Roman"/>
          <w:i/>
          <w:iCs/>
          <w:color w:val="222222"/>
          <w:szCs w:val="24"/>
          <w:bdr w:val="none" w:sz="0" w:space="0" w:color="auto" w:frame="1"/>
        </w:rPr>
        <w:t> captures only those details about an object that are relevant to the current</w:t>
      </w:r>
      <w:proofErr w:type="gramStart"/>
      <w:r w:rsidRPr="00CA7D2E">
        <w:rPr>
          <w:rFonts w:ascii="Times New Roman" w:eastAsia="Times New Roman" w:hAnsi="Times New Roman" w:cs="Times New Roman"/>
          <w:i/>
          <w:iCs/>
          <w:color w:val="222222"/>
          <w:szCs w:val="24"/>
          <w:bdr w:val="none" w:sz="0" w:space="0" w:color="auto" w:frame="1"/>
        </w:rPr>
        <w:t>  perspective</w:t>
      </w:r>
      <w:proofErr w:type="gramEnd"/>
      <w:r w:rsidRPr="00CA7D2E">
        <w:rPr>
          <w:rFonts w:ascii="Times New Roman" w:eastAsia="Times New Roman" w:hAnsi="Times New Roman" w:cs="Times New Roman"/>
          <w:i/>
          <w:iCs/>
          <w:color w:val="222222"/>
          <w:szCs w:val="24"/>
          <w:bdr w:val="none" w:sz="0" w:space="0" w:color="auto" w:frame="1"/>
        </w:rPr>
        <w:t>.</w:t>
      </w:r>
      <w:r w:rsidRPr="00CA7D2E">
        <w:rPr>
          <w:rFonts w:ascii="Times New Roman" w:eastAsia="Times New Roman" w:hAnsi="Times New Roman" w:cs="Times New Roman"/>
          <w:color w:val="222222"/>
          <w:szCs w:val="24"/>
        </w:rPr>
        <w:t>”</w:t>
      </w:r>
      <w:r w:rsidRPr="00CA7D2E">
        <w:rPr>
          <w:rFonts w:ascii="Times New Roman" w:eastAsia="Times New Roman" w:hAnsi="Times New Roman" w:cs="Times New Roman"/>
          <w:color w:val="222222"/>
          <w:szCs w:val="24"/>
        </w:rPr>
        <w:br/>
        <w:t>In object-oriented programming theory, abstraction involves the facility to define objects that represent abstract “actors” that can perform work, report on and change their state, and “communicate” with other objects in the system.</w:t>
      </w:r>
    </w:p>
    <w:p w:rsidR="009C7C05" w:rsidRPr="00CA7D2E" w:rsidRDefault="009C7C05" w:rsidP="009C7C05">
      <w:pPr>
        <w:spacing w:after="36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 xml:space="preserve">Abstraction in any programming language works in many ways. It can be seen from creating subroutines to defining interfaces for making low level language calls. Some abstractions try to limit the breadth of concepts </w:t>
      </w:r>
      <w:proofErr w:type="gramStart"/>
      <w:r w:rsidRPr="00CA7D2E">
        <w:rPr>
          <w:rFonts w:ascii="Times New Roman" w:eastAsia="Times New Roman" w:hAnsi="Times New Roman" w:cs="Times New Roman"/>
          <w:color w:val="222222"/>
          <w:szCs w:val="24"/>
        </w:rPr>
        <w:t>a programmer needs</w:t>
      </w:r>
      <w:proofErr w:type="gramEnd"/>
      <w:r w:rsidRPr="00CA7D2E">
        <w:rPr>
          <w:rFonts w:ascii="Times New Roman" w:eastAsia="Times New Roman" w:hAnsi="Times New Roman" w:cs="Times New Roman"/>
          <w:color w:val="222222"/>
          <w:szCs w:val="24"/>
        </w:rPr>
        <w:t>, by completely hiding the abstractions they in turn are built on, e.g. design patterns.</w:t>
      </w:r>
    </w:p>
    <w:p w:rsidR="009C7C05" w:rsidRPr="00CA7D2E" w:rsidRDefault="009C7C05" w:rsidP="009C7C05">
      <w:pPr>
        <w:spacing w:after="36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lastRenderedPageBreak/>
        <w:t>Typically abstraction can be seen in two ways:</w:t>
      </w:r>
    </w:p>
    <w:p w:rsidR="009C7C05" w:rsidRPr="00CA7D2E" w:rsidRDefault="009C7C05" w:rsidP="009C7C05">
      <w:pPr>
        <w:spacing w:after="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b/>
          <w:bCs/>
          <w:color w:val="222222"/>
          <w:szCs w:val="24"/>
          <w:bdr w:val="none" w:sz="0" w:space="0" w:color="auto" w:frame="1"/>
        </w:rPr>
        <w:t>Data abstraction</w:t>
      </w:r>
      <w:r w:rsidRPr="00CA7D2E">
        <w:rPr>
          <w:rFonts w:ascii="Times New Roman" w:eastAsia="Times New Roman" w:hAnsi="Times New Roman" w:cs="Times New Roman"/>
          <w:color w:val="222222"/>
          <w:szCs w:val="24"/>
        </w:rPr>
        <w:t> is the way to create complex data types and exposing only meaningful operations to interact with data type, where as hiding all the implementation details from outside works. </w:t>
      </w:r>
      <w:r w:rsidRPr="00CA7D2E">
        <w:rPr>
          <w:rFonts w:ascii="Times New Roman" w:eastAsia="Times New Roman" w:hAnsi="Times New Roman" w:cs="Times New Roman"/>
          <w:b/>
          <w:bCs/>
          <w:color w:val="222222"/>
          <w:szCs w:val="24"/>
          <w:bdr w:val="none" w:sz="0" w:space="0" w:color="auto" w:frame="1"/>
        </w:rPr>
        <w:t xml:space="preserve">Control </w:t>
      </w:r>
      <w:proofErr w:type="gramStart"/>
      <w:r w:rsidRPr="00CA7D2E">
        <w:rPr>
          <w:rFonts w:ascii="Times New Roman" w:eastAsia="Times New Roman" w:hAnsi="Times New Roman" w:cs="Times New Roman"/>
          <w:b/>
          <w:bCs/>
          <w:color w:val="222222"/>
          <w:szCs w:val="24"/>
          <w:bdr w:val="none" w:sz="0" w:space="0" w:color="auto" w:frame="1"/>
        </w:rPr>
        <w:t>abstraction</w:t>
      </w:r>
      <w:r w:rsidRPr="00CA7D2E">
        <w:rPr>
          <w:rFonts w:ascii="Times New Roman" w:eastAsia="Times New Roman" w:hAnsi="Times New Roman" w:cs="Times New Roman"/>
          <w:color w:val="222222"/>
          <w:szCs w:val="24"/>
        </w:rPr>
        <w:t> is the process of identifying all such statements and expose</w:t>
      </w:r>
      <w:proofErr w:type="gramEnd"/>
      <w:r w:rsidRPr="00CA7D2E">
        <w:rPr>
          <w:rFonts w:ascii="Times New Roman" w:eastAsia="Times New Roman" w:hAnsi="Times New Roman" w:cs="Times New Roman"/>
          <w:color w:val="222222"/>
          <w:szCs w:val="24"/>
        </w:rPr>
        <w:t xml:space="preserve"> them as a unit of work. We normally use this feature when we create a function to perform any work.</w:t>
      </w:r>
    </w:p>
    <w:p w:rsidR="009C7C05" w:rsidRPr="00CA7D2E" w:rsidRDefault="009C7C05" w:rsidP="009C7C05">
      <w:pPr>
        <w:spacing w:after="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b/>
          <w:bCs/>
          <w:color w:val="222222"/>
          <w:szCs w:val="24"/>
          <w:bdr w:val="none" w:sz="0" w:space="0" w:color="auto" w:frame="1"/>
        </w:rPr>
        <w:t>Wrapping data and methods within classes in combination with implementation hiding (through access control) is often called encapsulation.</w:t>
      </w:r>
      <w:r w:rsidRPr="00CA7D2E">
        <w:rPr>
          <w:rFonts w:ascii="Times New Roman" w:eastAsia="Times New Roman" w:hAnsi="Times New Roman" w:cs="Times New Roman"/>
          <w:color w:val="222222"/>
          <w:szCs w:val="24"/>
        </w:rPr>
        <w:t> The result is a data type with characteristics and behaviors. Encapsulation essentially has both i.e. information hiding and implementation hiding.</w:t>
      </w:r>
    </w:p>
    <w:p w:rsidR="009C7C05" w:rsidRPr="00CA7D2E" w:rsidRDefault="009C7C05" w:rsidP="009C7C05">
      <w:pPr>
        <w:spacing w:after="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w:t>
      </w:r>
      <w:r w:rsidRPr="00CA7D2E">
        <w:rPr>
          <w:rFonts w:ascii="Times New Roman" w:eastAsia="Times New Roman" w:hAnsi="Times New Roman" w:cs="Times New Roman"/>
          <w:b/>
          <w:bCs/>
          <w:i/>
          <w:iCs/>
          <w:color w:val="222222"/>
          <w:szCs w:val="24"/>
          <w:bdr w:val="none" w:sz="0" w:space="0" w:color="auto" w:frame="1"/>
        </w:rPr>
        <w:t>Whatever changes, encapsulate it</w:t>
      </w:r>
      <w:r w:rsidRPr="00CA7D2E">
        <w:rPr>
          <w:rFonts w:ascii="Times New Roman" w:eastAsia="Times New Roman" w:hAnsi="Times New Roman" w:cs="Times New Roman"/>
          <w:color w:val="222222"/>
          <w:szCs w:val="24"/>
        </w:rPr>
        <w:t>“. It has been quoted as a famous design principle. For that matter in any class, changes can happen in data in runtime and changes in implementation can happen in future releases. So, encapsulation applies to both i.e. data as well as implementation.</w:t>
      </w:r>
    </w:p>
    <w:p w:rsidR="009C7C05" w:rsidRPr="00CA7D2E" w:rsidRDefault="009C7C05" w:rsidP="009C7C05">
      <w:pPr>
        <w:spacing w:after="36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 xml:space="preserve">SO, they can relate like </w:t>
      </w:r>
      <w:proofErr w:type="gramStart"/>
      <w:r w:rsidRPr="00CA7D2E">
        <w:rPr>
          <w:rFonts w:ascii="Times New Roman" w:eastAsia="Times New Roman" w:hAnsi="Times New Roman" w:cs="Times New Roman"/>
          <w:color w:val="222222"/>
          <w:szCs w:val="24"/>
        </w:rPr>
        <w:t>following :</w:t>
      </w:r>
      <w:proofErr w:type="gramEnd"/>
    </w:p>
    <w:p w:rsidR="009C7C05" w:rsidRPr="00CA7D2E" w:rsidRDefault="009C7C05" w:rsidP="009C7C05">
      <w:pPr>
        <w:spacing w:after="36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 xml:space="preserve">-- Abstraction is more about </w:t>
      </w:r>
      <w:proofErr w:type="gramStart"/>
      <w:r w:rsidRPr="00CA7D2E">
        <w:rPr>
          <w:rFonts w:ascii="Times New Roman" w:eastAsia="Times New Roman" w:hAnsi="Times New Roman" w:cs="Times New Roman"/>
          <w:color w:val="222222"/>
          <w:szCs w:val="24"/>
        </w:rPr>
        <w:t>‘What‘ a</w:t>
      </w:r>
      <w:proofErr w:type="gramEnd"/>
      <w:r w:rsidRPr="00CA7D2E">
        <w:rPr>
          <w:rFonts w:ascii="Times New Roman" w:eastAsia="Times New Roman" w:hAnsi="Times New Roman" w:cs="Times New Roman"/>
          <w:color w:val="222222"/>
          <w:szCs w:val="24"/>
        </w:rPr>
        <w:t xml:space="preserve"> class can do. [Idea]</w:t>
      </w:r>
      <w:r w:rsidRPr="00CA7D2E">
        <w:rPr>
          <w:rFonts w:ascii="Times New Roman" w:eastAsia="Times New Roman" w:hAnsi="Times New Roman" w:cs="Times New Roman"/>
          <w:color w:val="222222"/>
          <w:szCs w:val="24"/>
        </w:rPr>
        <w:br/>
        <w:t xml:space="preserve">-- Encapsulation is more about </w:t>
      </w:r>
      <w:proofErr w:type="gramStart"/>
      <w:r w:rsidRPr="00CA7D2E">
        <w:rPr>
          <w:rFonts w:ascii="Times New Roman" w:eastAsia="Times New Roman" w:hAnsi="Times New Roman" w:cs="Times New Roman"/>
          <w:color w:val="222222"/>
          <w:szCs w:val="24"/>
        </w:rPr>
        <w:t>‘How‘ to</w:t>
      </w:r>
      <w:proofErr w:type="gramEnd"/>
      <w:r w:rsidRPr="00CA7D2E">
        <w:rPr>
          <w:rFonts w:ascii="Times New Roman" w:eastAsia="Times New Roman" w:hAnsi="Times New Roman" w:cs="Times New Roman"/>
          <w:color w:val="222222"/>
          <w:szCs w:val="24"/>
        </w:rPr>
        <w:t xml:space="preserve"> achieve that functionality. [Implementation]</w:t>
      </w:r>
    </w:p>
    <w:p w:rsidR="009C7C05" w:rsidRPr="00CA7D2E" w:rsidRDefault="009C7C05" w:rsidP="009C7C05">
      <w:pPr>
        <w:shd w:val="clear" w:color="auto" w:fill="E2E2E2"/>
        <w:spacing w:after="0" w:line="240" w:lineRule="auto"/>
        <w:textAlignment w:val="baseline"/>
        <w:outlineLvl w:val="2"/>
        <w:rPr>
          <w:rFonts w:ascii="Times New Roman" w:eastAsia="Times New Roman" w:hAnsi="Times New Roman" w:cs="Times New Roman"/>
          <w:color w:val="222222"/>
          <w:sz w:val="31"/>
          <w:szCs w:val="33"/>
        </w:rPr>
      </w:pPr>
      <w:proofErr w:type="gramStart"/>
      <w:r w:rsidRPr="00CA7D2E">
        <w:rPr>
          <w:rFonts w:ascii="Times New Roman" w:eastAsia="Times New Roman" w:hAnsi="Times New Roman" w:cs="Times New Roman"/>
          <w:b/>
          <w:bCs/>
          <w:color w:val="222222"/>
          <w:sz w:val="31"/>
          <w:szCs w:val="33"/>
          <w:bdr w:val="none" w:sz="0" w:space="0" w:color="auto" w:frame="1"/>
        </w:rPr>
        <w:t>Difference between interfaces and abstract classes?</w:t>
      </w:r>
      <w:proofErr w:type="gramEnd"/>
    </w:p>
    <w:p w:rsidR="009C7C05" w:rsidRPr="00CA7D2E" w:rsidRDefault="009C7C05" w:rsidP="009C7C05">
      <w:pPr>
        <w:spacing w:after="36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Basic differences can be counted as follows:</w:t>
      </w:r>
    </w:p>
    <w:p w:rsidR="009C7C05" w:rsidRPr="00CA7D2E" w:rsidRDefault="009C7C05" w:rsidP="009C7C05">
      <w:pPr>
        <w:numPr>
          <w:ilvl w:val="0"/>
          <w:numId w:val="32"/>
        </w:numPr>
        <w:spacing w:after="0" w:line="312" w:lineRule="atLeast"/>
        <w:ind w:left="300"/>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An interface cannot implement any methods, whereas an abstract class can</w:t>
      </w:r>
    </w:p>
    <w:p w:rsidR="009C7C05" w:rsidRPr="00CA7D2E" w:rsidRDefault="009C7C05" w:rsidP="009C7C05">
      <w:pPr>
        <w:numPr>
          <w:ilvl w:val="0"/>
          <w:numId w:val="32"/>
        </w:numPr>
        <w:spacing w:after="0" w:line="312" w:lineRule="atLeast"/>
        <w:ind w:left="300"/>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A class can implement many interfaces but can have only one superclass (abstract or not)</w:t>
      </w:r>
    </w:p>
    <w:p w:rsidR="009C7C05" w:rsidRPr="00CA7D2E" w:rsidRDefault="009C7C05" w:rsidP="009C7C05">
      <w:pPr>
        <w:numPr>
          <w:ilvl w:val="0"/>
          <w:numId w:val="32"/>
        </w:numPr>
        <w:spacing w:after="0" w:line="312" w:lineRule="atLeast"/>
        <w:ind w:left="300"/>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An interface is not part of the class hierarchy. Unrelated classes can implement the same interface</w:t>
      </w:r>
    </w:p>
    <w:p w:rsidR="009C7C05" w:rsidRPr="00CA7D2E" w:rsidRDefault="009C7C05" w:rsidP="009C7C05">
      <w:pPr>
        <w:spacing w:after="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 xml:space="preserve">You should remember </w:t>
      </w:r>
      <w:proofErr w:type="gramStart"/>
      <w:r w:rsidRPr="00CA7D2E">
        <w:rPr>
          <w:rFonts w:ascii="Times New Roman" w:eastAsia="Times New Roman" w:hAnsi="Times New Roman" w:cs="Times New Roman"/>
          <w:color w:val="222222"/>
          <w:szCs w:val="24"/>
        </w:rPr>
        <w:t>that :</w:t>
      </w:r>
      <w:proofErr w:type="gramEnd"/>
      <w:r w:rsidRPr="00CA7D2E">
        <w:rPr>
          <w:rFonts w:ascii="Times New Roman" w:eastAsia="Times New Roman" w:hAnsi="Times New Roman" w:cs="Times New Roman"/>
          <w:color w:val="222222"/>
          <w:szCs w:val="24"/>
        </w:rPr>
        <w:t xml:space="preserve"> “When you can fully describe the concept in terms of “</w:t>
      </w:r>
      <w:r w:rsidRPr="00CA7D2E">
        <w:rPr>
          <w:rFonts w:ascii="Times New Roman" w:eastAsia="Times New Roman" w:hAnsi="Times New Roman" w:cs="Times New Roman"/>
          <w:b/>
          <w:bCs/>
          <w:i/>
          <w:iCs/>
          <w:color w:val="222222"/>
          <w:szCs w:val="24"/>
          <w:bdr w:val="none" w:sz="0" w:space="0" w:color="auto" w:frame="1"/>
        </w:rPr>
        <w:t>what it does</w:t>
      </w:r>
      <w:r w:rsidRPr="00CA7D2E">
        <w:rPr>
          <w:rFonts w:ascii="Times New Roman" w:eastAsia="Times New Roman" w:hAnsi="Times New Roman" w:cs="Times New Roman"/>
          <w:color w:val="222222"/>
          <w:szCs w:val="24"/>
        </w:rPr>
        <w:t>” without needing to specify any of “</w:t>
      </w:r>
      <w:r w:rsidRPr="00CA7D2E">
        <w:rPr>
          <w:rFonts w:ascii="Times New Roman" w:eastAsia="Times New Roman" w:hAnsi="Times New Roman" w:cs="Times New Roman"/>
          <w:b/>
          <w:bCs/>
          <w:i/>
          <w:iCs/>
          <w:color w:val="222222"/>
          <w:szCs w:val="24"/>
          <w:bdr w:val="none" w:sz="0" w:space="0" w:color="auto" w:frame="1"/>
        </w:rPr>
        <w:t>how it does</w:t>
      </w:r>
      <w:r w:rsidRPr="00CA7D2E">
        <w:rPr>
          <w:rFonts w:ascii="Times New Roman" w:eastAsia="Times New Roman" w:hAnsi="Times New Roman" w:cs="Times New Roman"/>
          <w:color w:val="222222"/>
          <w:szCs w:val="24"/>
        </w:rPr>
        <w:t>“, then you should use an interface.  If you need to include some implementation details, then you will need to represent your concept in an abstract class.”</w:t>
      </w:r>
    </w:p>
    <w:p w:rsidR="009C7C05" w:rsidRPr="00CA7D2E" w:rsidRDefault="009C7C05" w:rsidP="009C7C05">
      <w:pPr>
        <w:spacing w:after="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 xml:space="preserve">Also, if i talk </w:t>
      </w:r>
      <w:proofErr w:type="gramStart"/>
      <w:r w:rsidRPr="00CA7D2E">
        <w:rPr>
          <w:rFonts w:ascii="Times New Roman" w:eastAsia="Times New Roman" w:hAnsi="Times New Roman" w:cs="Times New Roman"/>
          <w:color w:val="222222"/>
          <w:szCs w:val="24"/>
        </w:rPr>
        <w:t>differently :</w:t>
      </w:r>
      <w:proofErr w:type="gramEnd"/>
      <w:r w:rsidRPr="00CA7D2E">
        <w:rPr>
          <w:rFonts w:ascii="Times New Roman" w:eastAsia="Times New Roman" w:hAnsi="Times New Roman" w:cs="Times New Roman"/>
          <w:color w:val="222222"/>
          <w:szCs w:val="24"/>
        </w:rPr>
        <w:t xml:space="preserve"> Are there many classes that can be “</w:t>
      </w:r>
      <w:r w:rsidRPr="00CA7D2E">
        <w:rPr>
          <w:rFonts w:ascii="Times New Roman" w:eastAsia="Times New Roman" w:hAnsi="Times New Roman" w:cs="Times New Roman"/>
          <w:i/>
          <w:iCs/>
          <w:color w:val="222222"/>
          <w:szCs w:val="24"/>
          <w:bdr w:val="none" w:sz="0" w:space="0" w:color="auto" w:frame="1"/>
        </w:rPr>
        <w:t>grouped together</w:t>
      </w:r>
      <w:r w:rsidRPr="00CA7D2E">
        <w:rPr>
          <w:rFonts w:ascii="Times New Roman" w:eastAsia="Times New Roman" w:hAnsi="Times New Roman" w:cs="Times New Roman"/>
          <w:color w:val="222222"/>
          <w:szCs w:val="24"/>
        </w:rPr>
        <w:t>” and described by one noun? If so, have an abstract class by the name of this noun, and inherit the classes from it. For example Cat and Dog can both inherit from abstract class Animal, and this abstract base class will implement a method void Breathe() which all animals will thus do in exactly the same fashion.</w:t>
      </w:r>
    </w:p>
    <w:p w:rsidR="009C7C05" w:rsidRPr="00CA7D2E" w:rsidRDefault="009C7C05" w:rsidP="009C7C05">
      <w:pPr>
        <w:spacing w:after="36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 xml:space="preserve">What kinds of verbs can be applied to my </w:t>
      </w:r>
      <w:proofErr w:type="gramStart"/>
      <w:r w:rsidRPr="00CA7D2E">
        <w:rPr>
          <w:rFonts w:ascii="Times New Roman" w:eastAsia="Times New Roman" w:hAnsi="Times New Roman" w:cs="Times New Roman"/>
          <w:color w:val="222222"/>
          <w:szCs w:val="24"/>
        </w:rPr>
        <w:t>class, that</w:t>
      </w:r>
      <w:proofErr w:type="gramEnd"/>
      <w:r w:rsidRPr="00CA7D2E">
        <w:rPr>
          <w:rFonts w:ascii="Times New Roman" w:eastAsia="Times New Roman" w:hAnsi="Times New Roman" w:cs="Times New Roman"/>
          <w:color w:val="222222"/>
          <w:szCs w:val="24"/>
        </w:rPr>
        <w:t xml:space="preserve"> might in general also be applied to others? Create an interface for each of these verbs. For example, </w:t>
      </w:r>
      <w:proofErr w:type="gramStart"/>
      <w:r w:rsidRPr="00CA7D2E">
        <w:rPr>
          <w:rFonts w:ascii="Times New Roman" w:eastAsia="Times New Roman" w:hAnsi="Times New Roman" w:cs="Times New Roman"/>
          <w:color w:val="222222"/>
          <w:szCs w:val="24"/>
        </w:rPr>
        <w:t>All</w:t>
      </w:r>
      <w:proofErr w:type="gramEnd"/>
      <w:r w:rsidRPr="00CA7D2E">
        <w:rPr>
          <w:rFonts w:ascii="Times New Roman" w:eastAsia="Times New Roman" w:hAnsi="Times New Roman" w:cs="Times New Roman"/>
          <w:color w:val="222222"/>
          <w:szCs w:val="24"/>
        </w:rPr>
        <w:t xml:space="preserve"> animals can be fed, so I will create an interface called IFeedable and have Animal implement that. Only Dog and Horse are nice enough though to implement ILikeable, but some are not.</w:t>
      </w:r>
    </w:p>
    <w:p w:rsidR="009C7C05" w:rsidRPr="00CA7D2E" w:rsidRDefault="009C7C05" w:rsidP="009C7C05">
      <w:pPr>
        <w:spacing w:after="36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As said by someone: the main difference is where you want your implementation. By creating an interface, you can move your implementation to any class that implements your interface. By creating an abstract class, you can share implementation for all derived classes in one central place, and avoid lots of bad things like code duplication.</w:t>
      </w:r>
    </w:p>
    <w:p w:rsidR="009C7C05" w:rsidRPr="00CA7D2E" w:rsidRDefault="009C7C05" w:rsidP="009C7C05">
      <w:pPr>
        <w:shd w:val="clear" w:color="auto" w:fill="E2E2E2"/>
        <w:spacing w:after="0" w:line="240" w:lineRule="auto"/>
        <w:textAlignment w:val="baseline"/>
        <w:outlineLvl w:val="2"/>
        <w:rPr>
          <w:rFonts w:ascii="Times New Roman" w:eastAsia="Times New Roman" w:hAnsi="Times New Roman" w:cs="Times New Roman"/>
          <w:color w:val="222222"/>
          <w:sz w:val="31"/>
          <w:szCs w:val="33"/>
        </w:rPr>
      </w:pPr>
      <w:r w:rsidRPr="00CA7D2E">
        <w:rPr>
          <w:rFonts w:ascii="Times New Roman" w:eastAsia="Times New Roman" w:hAnsi="Times New Roman" w:cs="Times New Roman"/>
          <w:b/>
          <w:bCs/>
          <w:color w:val="222222"/>
          <w:sz w:val="31"/>
          <w:szCs w:val="33"/>
          <w:bdr w:val="none" w:sz="0" w:space="0" w:color="auto" w:frame="1"/>
        </w:rPr>
        <w:lastRenderedPageBreak/>
        <w:t>How StringBuffer save the memory?</w:t>
      </w:r>
    </w:p>
    <w:p w:rsidR="009C7C05" w:rsidRPr="00CA7D2E" w:rsidRDefault="009C7C05" w:rsidP="009C7C05">
      <w:pPr>
        <w:spacing w:after="36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A String is implemented as an immutable object; that is, when you initially decide to put something into a String object, the JVM allocates a fixed-width array of exactly the size of your initial value. This is then treated as a constant inside the JVM, which allows for very significant performance savings in the case where the String’s value is not changed. However, if you decide to change the String’s contents in any way, what the JVM then essentially does is copy the contents of the original String into a temporary space, make your changes, then save those changes into a whole new memory array. Thus, making changes to a String’s value after initialization is a fairly expensive operation.</w:t>
      </w:r>
    </w:p>
    <w:p w:rsidR="009C7C05" w:rsidRPr="00CA7D2E" w:rsidRDefault="009C7C05" w:rsidP="009C7C05">
      <w:pPr>
        <w:spacing w:after="36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StringBuffer, on the other hand, is implemented as a dynamically -- growable array inside the JVM, which means that any change operation can occur on the existing memory location, with new memory allocated only as-needed. However, there is no opportunity for the JVM to make optimizations around the StringBuffer, since its contents are assumed to be changeable at any instance.</w:t>
      </w:r>
    </w:p>
    <w:p w:rsidR="009C7C05" w:rsidRPr="00CA7D2E" w:rsidRDefault="009C7C05" w:rsidP="009C7C05">
      <w:pPr>
        <w:shd w:val="clear" w:color="auto" w:fill="E2E2E2"/>
        <w:spacing w:after="0" w:line="240" w:lineRule="auto"/>
        <w:textAlignment w:val="baseline"/>
        <w:outlineLvl w:val="2"/>
        <w:rPr>
          <w:rFonts w:ascii="Times New Roman" w:eastAsia="Times New Roman" w:hAnsi="Times New Roman" w:cs="Times New Roman"/>
          <w:color w:val="222222"/>
          <w:sz w:val="31"/>
          <w:szCs w:val="33"/>
        </w:rPr>
      </w:pPr>
      <w:r w:rsidRPr="00CA7D2E">
        <w:rPr>
          <w:rFonts w:ascii="Times New Roman" w:eastAsia="Times New Roman" w:hAnsi="Times New Roman" w:cs="Times New Roman"/>
          <w:b/>
          <w:bCs/>
          <w:color w:val="222222"/>
          <w:sz w:val="31"/>
          <w:szCs w:val="33"/>
          <w:bdr w:val="none" w:sz="0" w:space="0" w:color="auto" w:frame="1"/>
        </w:rPr>
        <w:t>Why wait and notify is declared in Object class instead of Thread?</w:t>
      </w:r>
    </w:p>
    <w:p w:rsidR="009C7C05" w:rsidRPr="00CA7D2E" w:rsidRDefault="009C7C05" w:rsidP="009C7C05">
      <w:pPr>
        <w:spacing w:after="360" w:line="312" w:lineRule="atLeast"/>
        <w:textAlignment w:val="baseline"/>
        <w:rPr>
          <w:rFonts w:ascii="Times New Roman" w:eastAsia="Times New Roman" w:hAnsi="Times New Roman" w:cs="Times New Roman"/>
          <w:color w:val="222222"/>
          <w:szCs w:val="24"/>
        </w:rPr>
      </w:pPr>
      <w:proofErr w:type="gramStart"/>
      <w:r w:rsidRPr="00CA7D2E">
        <w:rPr>
          <w:rFonts w:ascii="Times New Roman" w:eastAsia="Times New Roman" w:hAnsi="Times New Roman" w:cs="Times New Roman"/>
          <w:color w:val="222222"/>
          <w:szCs w:val="24"/>
        </w:rPr>
        <w:t>Wait ,</w:t>
      </w:r>
      <w:proofErr w:type="gramEnd"/>
      <w:r w:rsidRPr="00CA7D2E">
        <w:rPr>
          <w:rFonts w:ascii="Times New Roman" w:eastAsia="Times New Roman" w:hAnsi="Times New Roman" w:cs="Times New Roman"/>
          <w:color w:val="222222"/>
          <w:szCs w:val="24"/>
        </w:rPr>
        <w:t xml:space="preserve"> notify , notifyAll methods are only required when you want your threads to access a shared resource and a shared resource could be any java object which is on the heap. So, these methods are defined on the core Object class so that each object has control of allowing Threads to wait on </w:t>
      </w:r>
      <w:proofErr w:type="gramStart"/>
      <w:r w:rsidRPr="00CA7D2E">
        <w:rPr>
          <w:rFonts w:ascii="Times New Roman" w:eastAsia="Times New Roman" w:hAnsi="Times New Roman" w:cs="Times New Roman"/>
          <w:color w:val="222222"/>
          <w:szCs w:val="24"/>
        </w:rPr>
        <w:t>it’s</w:t>
      </w:r>
      <w:proofErr w:type="gramEnd"/>
      <w:r w:rsidRPr="00CA7D2E">
        <w:rPr>
          <w:rFonts w:ascii="Times New Roman" w:eastAsia="Times New Roman" w:hAnsi="Times New Roman" w:cs="Times New Roman"/>
          <w:color w:val="222222"/>
          <w:szCs w:val="24"/>
        </w:rPr>
        <w:t xml:space="preserve"> monitor. Java doesn’t have any special object which is used for sharing a common resource. No such data structure is defined.So, onus is given on the Object class to be able to become shared resource providing it will helper methods like wait(),notify() and notifyAll().Java is based on Hoare’s monitors idea. In Java all object has a monitor. Threads waits on monitors so, to perform a wait, we need 2 parameters:</w:t>
      </w:r>
    </w:p>
    <w:p w:rsidR="009C7C05" w:rsidRPr="00CA7D2E" w:rsidRDefault="009C7C05" w:rsidP="009C7C05">
      <w:pPr>
        <w:spacing w:after="36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 xml:space="preserve">-- </w:t>
      </w:r>
      <w:proofErr w:type="gramStart"/>
      <w:r w:rsidRPr="00CA7D2E">
        <w:rPr>
          <w:rFonts w:ascii="Times New Roman" w:eastAsia="Times New Roman" w:hAnsi="Times New Roman" w:cs="Times New Roman"/>
          <w:color w:val="222222"/>
          <w:szCs w:val="24"/>
        </w:rPr>
        <w:t>a</w:t>
      </w:r>
      <w:proofErr w:type="gramEnd"/>
      <w:r w:rsidRPr="00CA7D2E">
        <w:rPr>
          <w:rFonts w:ascii="Times New Roman" w:eastAsia="Times New Roman" w:hAnsi="Times New Roman" w:cs="Times New Roman"/>
          <w:color w:val="222222"/>
          <w:szCs w:val="24"/>
        </w:rPr>
        <w:t xml:space="preserve"> Thread</w:t>
      </w:r>
      <w:r w:rsidRPr="00CA7D2E">
        <w:rPr>
          <w:rFonts w:ascii="Times New Roman" w:eastAsia="Times New Roman" w:hAnsi="Times New Roman" w:cs="Times New Roman"/>
          <w:color w:val="222222"/>
          <w:szCs w:val="24"/>
        </w:rPr>
        <w:br/>
        <w:t>-- a monitor (any object)</w:t>
      </w:r>
    </w:p>
    <w:p w:rsidR="009C7C05" w:rsidRPr="00CA7D2E" w:rsidRDefault="009C7C05" w:rsidP="009C7C05">
      <w:pPr>
        <w:spacing w:after="36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 xml:space="preserve">In the Java design, the thread can not be </w:t>
      </w:r>
      <w:proofErr w:type="gramStart"/>
      <w:r w:rsidRPr="00CA7D2E">
        <w:rPr>
          <w:rFonts w:ascii="Times New Roman" w:eastAsia="Times New Roman" w:hAnsi="Times New Roman" w:cs="Times New Roman"/>
          <w:color w:val="222222"/>
          <w:szCs w:val="24"/>
        </w:rPr>
        <w:t>specified,</w:t>
      </w:r>
      <w:proofErr w:type="gramEnd"/>
      <w:r w:rsidRPr="00CA7D2E">
        <w:rPr>
          <w:rFonts w:ascii="Times New Roman" w:eastAsia="Times New Roman" w:hAnsi="Times New Roman" w:cs="Times New Roman"/>
          <w:color w:val="222222"/>
          <w:szCs w:val="24"/>
        </w:rPr>
        <w:t xml:space="preserve"> it is always the current thread running the code. However, we can specify the monitor (which is the object we call wait on). This is a good design, because if we could make any other thread to wait on a desired monitor, this would lead to an “intrusion”, posing difficulties on designing /programming concurrent programs. Remember that in Java all operations that are intrusive in another thread’s execution are deprecated (e.g. </w:t>
      </w:r>
      <w:proofErr w:type="gramStart"/>
      <w:r w:rsidRPr="00CA7D2E">
        <w:rPr>
          <w:rFonts w:ascii="Times New Roman" w:eastAsia="Times New Roman" w:hAnsi="Times New Roman" w:cs="Times New Roman"/>
          <w:color w:val="222222"/>
          <w:szCs w:val="24"/>
        </w:rPr>
        <w:t>stop(</w:t>
      </w:r>
      <w:proofErr w:type="gramEnd"/>
      <w:r w:rsidRPr="00CA7D2E">
        <w:rPr>
          <w:rFonts w:ascii="Times New Roman" w:eastAsia="Times New Roman" w:hAnsi="Times New Roman" w:cs="Times New Roman"/>
          <w:color w:val="222222"/>
          <w:szCs w:val="24"/>
        </w:rPr>
        <w:t>)).</w:t>
      </w:r>
    </w:p>
    <w:p w:rsidR="009C7C05" w:rsidRPr="00CA7D2E" w:rsidRDefault="009C7C05" w:rsidP="009C7C05">
      <w:pPr>
        <w:shd w:val="clear" w:color="auto" w:fill="E2E2E2"/>
        <w:spacing w:after="0" w:line="240" w:lineRule="auto"/>
        <w:textAlignment w:val="baseline"/>
        <w:outlineLvl w:val="2"/>
        <w:rPr>
          <w:rFonts w:ascii="Times New Roman" w:eastAsia="Times New Roman" w:hAnsi="Times New Roman" w:cs="Times New Roman"/>
          <w:color w:val="222222"/>
          <w:sz w:val="31"/>
          <w:szCs w:val="33"/>
        </w:rPr>
      </w:pPr>
      <w:r w:rsidRPr="00CA7D2E">
        <w:rPr>
          <w:rFonts w:ascii="Times New Roman" w:eastAsia="Times New Roman" w:hAnsi="Times New Roman" w:cs="Times New Roman"/>
          <w:b/>
          <w:bCs/>
          <w:color w:val="222222"/>
          <w:sz w:val="31"/>
          <w:szCs w:val="33"/>
          <w:bdr w:val="none" w:sz="0" w:space="0" w:color="auto" w:frame="1"/>
        </w:rPr>
        <w:t xml:space="preserve">Write Java program to create deadlock in Java and fix </w:t>
      </w:r>
      <w:proofErr w:type="gramStart"/>
      <w:r w:rsidRPr="00CA7D2E">
        <w:rPr>
          <w:rFonts w:ascii="Times New Roman" w:eastAsia="Times New Roman" w:hAnsi="Times New Roman" w:cs="Times New Roman"/>
          <w:b/>
          <w:bCs/>
          <w:color w:val="222222"/>
          <w:sz w:val="31"/>
          <w:szCs w:val="33"/>
          <w:bdr w:val="none" w:sz="0" w:space="0" w:color="auto" w:frame="1"/>
        </w:rPr>
        <w:t>it ?</w:t>
      </w:r>
      <w:proofErr w:type="gramEnd"/>
    </w:p>
    <w:p w:rsidR="009C7C05" w:rsidRPr="00CA7D2E" w:rsidRDefault="009C7C05" w:rsidP="009C7C05">
      <w:pPr>
        <w:spacing w:after="36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In java, a deadlock is a situation where minimum two threads are holding lock on some different resource, and both are waiting for other resource to complete its task. And, none is able to leave the lock on resource it is holding.</w:t>
      </w:r>
    </w:p>
    <w:p w:rsidR="009C7C05" w:rsidRPr="00CA7D2E" w:rsidRDefault="009C7C05" w:rsidP="009C7C05">
      <w:pPr>
        <w:spacing w:after="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 xml:space="preserve">To create a deadlock situation, and to know the </w:t>
      </w:r>
      <w:proofErr w:type="gramStart"/>
      <w:r w:rsidRPr="00CA7D2E">
        <w:rPr>
          <w:rFonts w:ascii="Times New Roman" w:eastAsia="Times New Roman" w:hAnsi="Times New Roman" w:cs="Times New Roman"/>
          <w:color w:val="222222"/>
          <w:szCs w:val="24"/>
        </w:rPr>
        <w:t>solution :</w:t>
      </w:r>
      <w:proofErr w:type="gramEnd"/>
      <w:r w:rsidRPr="00CA7D2E">
        <w:rPr>
          <w:rFonts w:ascii="Times New Roman" w:eastAsia="Times New Roman" w:hAnsi="Times New Roman" w:cs="Times New Roman"/>
          <w:color w:val="222222"/>
          <w:szCs w:val="24"/>
        </w:rPr>
        <w:t xml:space="preserve"> read full post “</w:t>
      </w:r>
      <w:hyperlink r:id="rId27" w:tooltip="Writing a deadlock and resolving in java" w:history="1">
        <w:r w:rsidRPr="00CA7D2E">
          <w:rPr>
            <w:rFonts w:ascii="Times New Roman" w:eastAsia="Times New Roman" w:hAnsi="Times New Roman" w:cs="Times New Roman"/>
            <w:color w:val="24890D"/>
            <w:szCs w:val="24"/>
            <w:bdr w:val="none" w:sz="0" w:space="0" w:color="auto" w:frame="1"/>
          </w:rPr>
          <w:t>Writing a deadlock and resolving in java</w:t>
        </w:r>
      </w:hyperlink>
      <w:r w:rsidRPr="00CA7D2E">
        <w:rPr>
          <w:rFonts w:ascii="Times New Roman" w:eastAsia="Times New Roman" w:hAnsi="Times New Roman" w:cs="Times New Roman"/>
          <w:color w:val="222222"/>
          <w:szCs w:val="24"/>
        </w:rPr>
        <w:t>“.</w:t>
      </w:r>
    </w:p>
    <w:p w:rsidR="009C7C05" w:rsidRPr="00CA7D2E" w:rsidRDefault="009C7C05" w:rsidP="009C7C05">
      <w:pPr>
        <w:shd w:val="clear" w:color="auto" w:fill="E2E2E2"/>
        <w:spacing w:after="0" w:line="240" w:lineRule="auto"/>
        <w:textAlignment w:val="baseline"/>
        <w:outlineLvl w:val="2"/>
        <w:rPr>
          <w:rFonts w:ascii="Times New Roman" w:eastAsia="Times New Roman" w:hAnsi="Times New Roman" w:cs="Times New Roman"/>
          <w:color w:val="222222"/>
          <w:sz w:val="31"/>
          <w:szCs w:val="33"/>
        </w:rPr>
      </w:pPr>
      <w:r w:rsidRPr="00CA7D2E">
        <w:rPr>
          <w:rFonts w:ascii="Times New Roman" w:eastAsia="Times New Roman" w:hAnsi="Times New Roman" w:cs="Times New Roman"/>
          <w:b/>
          <w:bCs/>
          <w:color w:val="222222"/>
          <w:sz w:val="31"/>
          <w:szCs w:val="33"/>
          <w:bdr w:val="none" w:sz="0" w:space="0" w:color="auto" w:frame="1"/>
        </w:rPr>
        <w:lastRenderedPageBreak/>
        <w:t>What happens if your Serializable class contains a member which is not serializable? How do you fix it?</w:t>
      </w:r>
    </w:p>
    <w:p w:rsidR="009C7C05" w:rsidRPr="00CA7D2E" w:rsidRDefault="009C7C05" w:rsidP="009C7C05">
      <w:pPr>
        <w:spacing w:after="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In this case, </w:t>
      </w:r>
      <w:r w:rsidRPr="00CA7D2E">
        <w:rPr>
          <w:rFonts w:ascii="Times New Roman" w:eastAsia="Times New Roman" w:hAnsi="Times New Roman" w:cs="Times New Roman"/>
          <w:b/>
          <w:bCs/>
          <w:color w:val="222222"/>
          <w:szCs w:val="24"/>
          <w:bdr w:val="none" w:sz="0" w:space="0" w:color="auto" w:frame="1"/>
        </w:rPr>
        <w:t>NotSerializableException</w:t>
      </w:r>
      <w:r w:rsidRPr="00CA7D2E">
        <w:rPr>
          <w:rFonts w:ascii="Times New Roman" w:eastAsia="Times New Roman" w:hAnsi="Times New Roman" w:cs="Times New Roman"/>
          <w:color w:val="222222"/>
          <w:szCs w:val="24"/>
        </w:rPr>
        <w:t> will be thrown at runtime. To fix this issue, a very simple solution is to mark such fields transient. It means these fields will not be serialized. If you want to save the state of these fields as well then you should consider reference variables which already implements serializable interface.</w:t>
      </w:r>
    </w:p>
    <w:p w:rsidR="009C7C05" w:rsidRPr="00CA7D2E" w:rsidRDefault="009C7C05" w:rsidP="009C7C05">
      <w:pPr>
        <w:spacing w:after="36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 xml:space="preserve">You also might need to use </w:t>
      </w:r>
      <w:proofErr w:type="gramStart"/>
      <w:r w:rsidRPr="00CA7D2E">
        <w:rPr>
          <w:rFonts w:ascii="Times New Roman" w:eastAsia="Times New Roman" w:hAnsi="Times New Roman" w:cs="Times New Roman"/>
          <w:color w:val="222222"/>
          <w:szCs w:val="24"/>
        </w:rPr>
        <w:t>readResolve(</w:t>
      </w:r>
      <w:proofErr w:type="gramEnd"/>
      <w:r w:rsidRPr="00CA7D2E">
        <w:rPr>
          <w:rFonts w:ascii="Times New Roman" w:eastAsia="Times New Roman" w:hAnsi="Times New Roman" w:cs="Times New Roman"/>
          <w:color w:val="222222"/>
          <w:szCs w:val="24"/>
        </w:rPr>
        <w:t xml:space="preserve">) and writeResolve() methods. </w:t>
      </w:r>
      <w:proofErr w:type="gramStart"/>
      <w:r w:rsidRPr="00CA7D2E">
        <w:rPr>
          <w:rFonts w:ascii="Times New Roman" w:eastAsia="Times New Roman" w:hAnsi="Times New Roman" w:cs="Times New Roman"/>
          <w:color w:val="222222"/>
          <w:szCs w:val="24"/>
        </w:rPr>
        <w:t>Lets</w:t>
      </w:r>
      <w:proofErr w:type="gramEnd"/>
      <w:r w:rsidRPr="00CA7D2E">
        <w:rPr>
          <w:rFonts w:ascii="Times New Roman" w:eastAsia="Times New Roman" w:hAnsi="Times New Roman" w:cs="Times New Roman"/>
          <w:color w:val="222222"/>
          <w:szCs w:val="24"/>
        </w:rPr>
        <w:t xml:space="preserve"> summarize this:</w:t>
      </w:r>
    </w:p>
    <w:p w:rsidR="009C7C05" w:rsidRPr="00CA7D2E" w:rsidRDefault="009C7C05" w:rsidP="009C7C05">
      <w:pPr>
        <w:numPr>
          <w:ilvl w:val="0"/>
          <w:numId w:val="33"/>
        </w:numPr>
        <w:spacing w:after="0" w:line="312" w:lineRule="atLeast"/>
        <w:ind w:left="300"/>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First, make your non-serialisable field transient.</w:t>
      </w:r>
    </w:p>
    <w:p w:rsidR="009C7C05" w:rsidRPr="00CA7D2E" w:rsidRDefault="009C7C05" w:rsidP="009C7C05">
      <w:pPr>
        <w:numPr>
          <w:ilvl w:val="0"/>
          <w:numId w:val="33"/>
        </w:numPr>
        <w:spacing w:after="0" w:line="312" w:lineRule="atLeast"/>
        <w:ind w:left="300"/>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In writeObject, first call defaultWriteObject on the stream to store all the non-transient fields, then call other methods to serialise the individual properties of your non-serialisable object.</w:t>
      </w:r>
    </w:p>
    <w:p w:rsidR="009C7C05" w:rsidRPr="00CA7D2E" w:rsidRDefault="009C7C05" w:rsidP="009C7C05">
      <w:pPr>
        <w:numPr>
          <w:ilvl w:val="0"/>
          <w:numId w:val="33"/>
        </w:numPr>
        <w:spacing w:after="0" w:line="312" w:lineRule="atLeast"/>
        <w:ind w:left="300"/>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In readObject, first call defaultReadObject on the stream to read back all the non-transient fields, then call other methods (corresponding to the ones you added to writeObject) to deserialise your non-serialisable object.</w:t>
      </w:r>
    </w:p>
    <w:p w:rsidR="009C7C05" w:rsidRPr="00CA7D2E" w:rsidRDefault="009C7C05" w:rsidP="009C7C05">
      <w:pPr>
        <w:spacing w:after="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 xml:space="preserve">Also, i will highly recommend </w:t>
      </w:r>
      <w:proofErr w:type="gramStart"/>
      <w:r w:rsidRPr="00CA7D2E">
        <w:rPr>
          <w:rFonts w:ascii="Times New Roman" w:eastAsia="Times New Roman" w:hAnsi="Times New Roman" w:cs="Times New Roman"/>
          <w:color w:val="222222"/>
          <w:szCs w:val="24"/>
        </w:rPr>
        <w:t>to read</w:t>
      </w:r>
      <w:proofErr w:type="gramEnd"/>
      <w:r w:rsidRPr="00CA7D2E">
        <w:rPr>
          <w:rFonts w:ascii="Times New Roman" w:eastAsia="Times New Roman" w:hAnsi="Times New Roman" w:cs="Times New Roman"/>
          <w:color w:val="222222"/>
          <w:szCs w:val="24"/>
        </w:rPr>
        <w:t> </w:t>
      </w:r>
      <w:hyperlink r:id="rId28" w:tooltip="A mini guide for implementing serializable interface in java" w:history="1">
        <w:r w:rsidRPr="00CA7D2E">
          <w:rPr>
            <w:rFonts w:ascii="Times New Roman" w:eastAsia="Times New Roman" w:hAnsi="Times New Roman" w:cs="Times New Roman"/>
            <w:b/>
            <w:bCs/>
            <w:color w:val="24890D"/>
            <w:szCs w:val="24"/>
            <w:bdr w:val="none" w:sz="0" w:space="0" w:color="auto" w:frame="1"/>
          </w:rPr>
          <w:t>full guide on serialization in java</w:t>
        </w:r>
      </w:hyperlink>
      <w:r w:rsidRPr="00CA7D2E">
        <w:rPr>
          <w:rFonts w:ascii="Times New Roman" w:eastAsia="Times New Roman" w:hAnsi="Times New Roman" w:cs="Times New Roman"/>
          <w:color w:val="222222"/>
          <w:szCs w:val="24"/>
        </w:rPr>
        <w:t>.</w:t>
      </w:r>
    </w:p>
    <w:p w:rsidR="009C7C05" w:rsidRPr="00CA7D2E" w:rsidRDefault="009C7C05" w:rsidP="009C7C05">
      <w:pPr>
        <w:shd w:val="clear" w:color="auto" w:fill="E2E2E2"/>
        <w:spacing w:after="0" w:line="240" w:lineRule="auto"/>
        <w:textAlignment w:val="baseline"/>
        <w:outlineLvl w:val="2"/>
        <w:rPr>
          <w:rFonts w:ascii="Times New Roman" w:eastAsia="Times New Roman" w:hAnsi="Times New Roman" w:cs="Times New Roman"/>
          <w:color w:val="222222"/>
          <w:sz w:val="31"/>
          <w:szCs w:val="33"/>
        </w:rPr>
      </w:pPr>
      <w:r w:rsidRPr="00CA7D2E">
        <w:rPr>
          <w:rFonts w:ascii="Times New Roman" w:eastAsia="Times New Roman" w:hAnsi="Times New Roman" w:cs="Times New Roman"/>
          <w:b/>
          <w:bCs/>
          <w:color w:val="222222"/>
          <w:sz w:val="31"/>
          <w:szCs w:val="33"/>
          <w:bdr w:val="none" w:sz="0" w:space="0" w:color="auto" w:frame="1"/>
        </w:rPr>
        <w:t>Explain transient and volatile keywords in java?</w:t>
      </w:r>
    </w:p>
    <w:p w:rsidR="009C7C05" w:rsidRPr="00CA7D2E" w:rsidRDefault="009C7C05" w:rsidP="009C7C05">
      <w:pPr>
        <w:spacing w:after="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w:t>
      </w:r>
      <w:r w:rsidRPr="00CA7D2E">
        <w:rPr>
          <w:rFonts w:ascii="Times New Roman" w:eastAsia="Times New Roman" w:hAnsi="Times New Roman" w:cs="Times New Roman"/>
          <w:i/>
          <w:iCs/>
          <w:color w:val="222222"/>
          <w:szCs w:val="24"/>
          <w:bdr w:val="none" w:sz="0" w:space="0" w:color="auto" w:frame="1"/>
        </w:rPr>
        <w:t>The </w:t>
      </w:r>
      <w:r w:rsidRPr="00CA7D2E">
        <w:rPr>
          <w:rFonts w:ascii="Times New Roman" w:eastAsia="Times New Roman" w:hAnsi="Times New Roman" w:cs="Times New Roman"/>
          <w:b/>
          <w:bCs/>
          <w:i/>
          <w:iCs/>
          <w:color w:val="222222"/>
          <w:szCs w:val="24"/>
          <w:bdr w:val="none" w:sz="0" w:space="0" w:color="auto" w:frame="1"/>
        </w:rPr>
        <w:t>transient</w:t>
      </w:r>
      <w:r w:rsidRPr="00CA7D2E">
        <w:rPr>
          <w:rFonts w:ascii="Times New Roman" w:eastAsia="Times New Roman" w:hAnsi="Times New Roman" w:cs="Times New Roman"/>
          <w:i/>
          <w:iCs/>
          <w:color w:val="222222"/>
          <w:szCs w:val="24"/>
          <w:bdr w:val="none" w:sz="0" w:space="0" w:color="auto" w:frame="1"/>
        </w:rPr>
        <w:t> keyword in Java is used to indicate that a field should not be serialized.</w:t>
      </w:r>
      <w:r w:rsidRPr="00CA7D2E">
        <w:rPr>
          <w:rFonts w:ascii="Times New Roman" w:eastAsia="Times New Roman" w:hAnsi="Times New Roman" w:cs="Times New Roman"/>
          <w:color w:val="222222"/>
          <w:szCs w:val="24"/>
        </w:rPr>
        <w:t xml:space="preserve">” </w:t>
      </w:r>
      <w:proofErr w:type="gramStart"/>
      <w:r w:rsidRPr="00CA7D2E">
        <w:rPr>
          <w:rFonts w:ascii="Times New Roman" w:eastAsia="Times New Roman" w:hAnsi="Times New Roman" w:cs="Times New Roman"/>
          <w:color w:val="222222"/>
          <w:szCs w:val="24"/>
        </w:rPr>
        <w:t>According to language specification: Variables may be marked transient to indicate that they are not part of the persistent state of an object.</w:t>
      </w:r>
      <w:proofErr w:type="gramEnd"/>
      <w:r w:rsidRPr="00CA7D2E">
        <w:rPr>
          <w:rFonts w:ascii="Times New Roman" w:eastAsia="Times New Roman" w:hAnsi="Times New Roman" w:cs="Times New Roman"/>
          <w:color w:val="222222"/>
          <w:szCs w:val="24"/>
        </w:rPr>
        <w:t xml:space="preserve"> For example, you may have fields that are derived from other fields, and should only be done so programmatically, rather than having the state be persisted via serialization.</w:t>
      </w:r>
    </w:p>
    <w:p w:rsidR="009C7C05" w:rsidRPr="00CA7D2E" w:rsidRDefault="009C7C05" w:rsidP="009C7C05">
      <w:pPr>
        <w:spacing w:after="36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For example, in class BankPayment.java fields like principal and rate can be serialized while interest can be calculated any time even after de-serialization.</w:t>
      </w:r>
    </w:p>
    <w:p w:rsidR="009C7C05" w:rsidRPr="00CA7D2E" w:rsidRDefault="009C7C05" w:rsidP="009C7C05">
      <w:pPr>
        <w:spacing w:after="36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 xml:space="preserve">If we recall, each thread in java has its own local memory space as well and it does all read/write operations in its local memory. Once all operations are done, it </w:t>
      </w:r>
      <w:proofErr w:type="gramStart"/>
      <w:r w:rsidRPr="00CA7D2E">
        <w:rPr>
          <w:rFonts w:ascii="Times New Roman" w:eastAsia="Times New Roman" w:hAnsi="Times New Roman" w:cs="Times New Roman"/>
          <w:color w:val="222222"/>
          <w:szCs w:val="24"/>
        </w:rPr>
        <w:t>write</w:t>
      </w:r>
      <w:proofErr w:type="gramEnd"/>
      <w:r w:rsidRPr="00CA7D2E">
        <w:rPr>
          <w:rFonts w:ascii="Times New Roman" w:eastAsia="Times New Roman" w:hAnsi="Times New Roman" w:cs="Times New Roman"/>
          <w:color w:val="222222"/>
          <w:szCs w:val="24"/>
        </w:rPr>
        <w:t xml:space="preserve"> back the modified state of variable in main memory from where all threads access this variable. Normally, this is the default flow inside JVM. But, the volatile modifier tells the JVM that a thread accessing the variable must always reconcile its own private copy of the variable with the master copy in memory. It means every time thread want to read the state of variable, it must flush its local memory state and update the variable from main memory.</w:t>
      </w:r>
    </w:p>
    <w:p w:rsidR="009C7C05" w:rsidRPr="00CA7D2E" w:rsidRDefault="009C7C05" w:rsidP="009C7C05">
      <w:pPr>
        <w:spacing w:after="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b/>
          <w:bCs/>
          <w:color w:val="222222"/>
          <w:szCs w:val="24"/>
          <w:bdr w:val="none" w:sz="0" w:space="0" w:color="auto" w:frame="1"/>
        </w:rPr>
        <w:t>Volatile</w:t>
      </w:r>
      <w:r w:rsidRPr="00CA7D2E">
        <w:rPr>
          <w:rFonts w:ascii="Times New Roman" w:eastAsia="Times New Roman" w:hAnsi="Times New Roman" w:cs="Times New Roman"/>
          <w:color w:val="222222"/>
          <w:szCs w:val="24"/>
        </w:rPr>
        <w:t> is most useful in lock-free algorithms. You mark the variable holding shared data as volatile when you are not using locking to access that variable and you want changes made by one thread to be visible in another, or you want to create a “happens-after” relation to ensure that computation is not re-ordered, again, to ensure changes become visible at the appropriate time.</w:t>
      </w:r>
    </w:p>
    <w:p w:rsidR="009C7C05" w:rsidRPr="00CA7D2E" w:rsidRDefault="009C7C05" w:rsidP="009C7C05">
      <w:pPr>
        <w:spacing w:after="36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The volatile should be used to safely publish immutable objects in a multi-threaded Environment. Declaring a field like public volatile ImmutableObject foo secures that all threads always see the currently available instance reference.</w:t>
      </w:r>
    </w:p>
    <w:p w:rsidR="009C7C05" w:rsidRPr="00CA7D2E" w:rsidRDefault="009C7C05" w:rsidP="009C7C05">
      <w:pPr>
        <w:shd w:val="clear" w:color="auto" w:fill="E2E2E2"/>
        <w:spacing w:after="0" w:line="240" w:lineRule="auto"/>
        <w:textAlignment w:val="baseline"/>
        <w:outlineLvl w:val="2"/>
        <w:rPr>
          <w:rFonts w:ascii="Times New Roman" w:eastAsia="Times New Roman" w:hAnsi="Times New Roman" w:cs="Times New Roman"/>
          <w:color w:val="222222"/>
          <w:sz w:val="31"/>
          <w:szCs w:val="33"/>
        </w:rPr>
      </w:pPr>
      <w:proofErr w:type="gramStart"/>
      <w:r w:rsidRPr="00CA7D2E">
        <w:rPr>
          <w:rFonts w:ascii="Times New Roman" w:eastAsia="Times New Roman" w:hAnsi="Times New Roman" w:cs="Times New Roman"/>
          <w:b/>
          <w:bCs/>
          <w:color w:val="222222"/>
          <w:sz w:val="31"/>
          <w:szCs w:val="33"/>
          <w:bdr w:val="none" w:sz="0" w:space="0" w:color="auto" w:frame="1"/>
        </w:rPr>
        <w:t>Difference between Iterator and ListIterator?</w:t>
      </w:r>
      <w:proofErr w:type="gramEnd"/>
    </w:p>
    <w:p w:rsidR="009C7C05" w:rsidRPr="00CA7D2E" w:rsidRDefault="009C7C05" w:rsidP="009C7C05">
      <w:pPr>
        <w:spacing w:after="36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lastRenderedPageBreak/>
        <w:t>We can use Iterator to traverse a Set or a List or a Map. But ListIterator can only be used to traverse a List only. Other differences can be listed as below.</w:t>
      </w:r>
    </w:p>
    <w:p w:rsidR="009C7C05" w:rsidRPr="00CA7D2E" w:rsidRDefault="009C7C05" w:rsidP="009C7C05">
      <w:pPr>
        <w:spacing w:after="36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You can</w:t>
      </w:r>
    </w:p>
    <w:p w:rsidR="009C7C05" w:rsidRPr="00CA7D2E" w:rsidRDefault="009C7C05" w:rsidP="009C7C05">
      <w:pPr>
        <w:numPr>
          <w:ilvl w:val="0"/>
          <w:numId w:val="34"/>
        </w:numPr>
        <w:spacing w:after="0" w:line="312" w:lineRule="atLeast"/>
        <w:ind w:left="300"/>
        <w:textAlignment w:val="baseline"/>
        <w:rPr>
          <w:rFonts w:ascii="Times New Roman" w:eastAsia="Times New Roman" w:hAnsi="Times New Roman" w:cs="Times New Roman"/>
          <w:color w:val="222222"/>
          <w:szCs w:val="24"/>
        </w:rPr>
      </w:pPr>
      <w:proofErr w:type="gramStart"/>
      <w:r w:rsidRPr="00CA7D2E">
        <w:rPr>
          <w:rFonts w:ascii="Times New Roman" w:eastAsia="Times New Roman" w:hAnsi="Times New Roman" w:cs="Times New Roman"/>
          <w:color w:val="222222"/>
          <w:szCs w:val="24"/>
        </w:rPr>
        <w:t>iterate</w:t>
      </w:r>
      <w:proofErr w:type="gramEnd"/>
      <w:r w:rsidRPr="00CA7D2E">
        <w:rPr>
          <w:rFonts w:ascii="Times New Roman" w:eastAsia="Times New Roman" w:hAnsi="Times New Roman" w:cs="Times New Roman"/>
          <w:color w:val="222222"/>
          <w:szCs w:val="24"/>
        </w:rPr>
        <w:t xml:space="preserve"> backwards.</w:t>
      </w:r>
    </w:p>
    <w:p w:rsidR="009C7C05" w:rsidRPr="00CA7D2E" w:rsidRDefault="009C7C05" w:rsidP="009C7C05">
      <w:pPr>
        <w:numPr>
          <w:ilvl w:val="0"/>
          <w:numId w:val="34"/>
        </w:numPr>
        <w:spacing w:after="0" w:line="312" w:lineRule="atLeast"/>
        <w:ind w:left="300"/>
        <w:textAlignment w:val="baseline"/>
        <w:rPr>
          <w:rFonts w:ascii="Times New Roman" w:eastAsia="Times New Roman" w:hAnsi="Times New Roman" w:cs="Times New Roman"/>
          <w:color w:val="222222"/>
          <w:szCs w:val="24"/>
        </w:rPr>
      </w:pPr>
      <w:proofErr w:type="gramStart"/>
      <w:r w:rsidRPr="00CA7D2E">
        <w:rPr>
          <w:rFonts w:ascii="Times New Roman" w:eastAsia="Times New Roman" w:hAnsi="Times New Roman" w:cs="Times New Roman"/>
          <w:color w:val="222222"/>
          <w:szCs w:val="24"/>
        </w:rPr>
        <w:t>obtain</w:t>
      </w:r>
      <w:proofErr w:type="gramEnd"/>
      <w:r w:rsidRPr="00CA7D2E">
        <w:rPr>
          <w:rFonts w:ascii="Times New Roman" w:eastAsia="Times New Roman" w:hAnsi="Times New Roman" w:cs="Times New Roman"/>
          <w:color w:val="222222"/>
          <w:szCs w:val="24"/>
        </w:rPr>
        <w:t xml:space="preserve"> the index at any point.</w:t>
      </w:r>
    </w:p>
    <w:p w:rsidR="009C7C05" w:rsidRPr="00CA7D2E" w:rsidRDefault="009C7C05" w:rsidP="009C7C05">
      <w:pPr>
        <w:numPr>
          <w:ilvl w:val="0"/>
          <w:numId w:val="34"/>
        </w:numPr>
        <w:spacing w:after="0" w:line="312" w:lineRule="atLeast"/>
        <w:ind w:left="300"/>
        <w:textAlignment w:val="baseline"/>
        <w:rPr>
          <w:rFonts w:ascii="Times New Roman" w:eastAsia="Times New Roman" w:hAnsi="Times New Roman" w:cs="Times New Roman"/>
          <w:color w:val="222222"/>
          <w:szCs w:val="24"/>
        </w:rPr>
      </w:pPr>
      <w:proofErr w:type="gramStart"/>
      <w:r w:rsidRPr="00CA7D2E">
        <w:rPr>
          <w:rFonts w:ascii="Times New Roman" w:eastAsia="Times New Roman" w:hAnsi="Times New Roman" w:cs="Times New Roman"/>
          <w:color w:val="222222"/>
          <w:szCs w:val="24"/>
        </w:rPr>
        <w:t>add</w:t>
      </w:r>
      <w:proofErr w:type="gramEnd"/>
      <w:r w:rsidRPr="00CA7D2E">
        <w:rPr>
          <w:rFonts w:ascii="Times New Roman" w:eastAsia="Times New Roman" w:hAnsi="Times New Roman" w:cs="Times New Roman"/>
          <w:color w:val="222222"/>
          <w:szCs w:val="24"/>
        </w:rPr>
        <w:t xml:space="preserve"> a new value at any point.</w:t>
      </w:r>
    </w:p>
    <w:p w:rsidR="009C7C05" w:rsidRPr="00CA7D2E" w:rsidRDefault="009C7C05" w:rsidP="009C7C05">
      <w:pPr>
        <w:numPr>
          <w:ilvl w:val="0"/>
          <w:numId w:val="34"/>
        </w:numPr>
        <w:spacing w:after="0" w:line="312" w:lineRule="atLeast"/>
        <w:ind w:left="300"/>
        <w:textAlignment w:val="baseline"/>
        <w:rPr>
          <w:rFonts w:ascii="Times New Roman" w:eastAsia="Times New Roman" w:hAnsi="Times New Roman" w:cs="Times New Roman"/>
          <w:color w:val="222222"/>
          <w:szCs w:val="24"/>
        </w:rPr>
      </w:pPr>
      <w:proofErr w:type="gramStart"/>
      <w:r w:rsidRPr="00CA7D2E">
        <w:rPr>
          <w:rFonts w:ascii="Times New Roman" w:eastAsia="Times New Roman" w:hAnsi="Times New Roman" w:cs="Times New Roman"/>
          <w:color w:val="222222"/>
          <w:szCs w:val="24"/>
        </w:rPr>
        <w:t>set</w:t>
      </w:r>
      <w:proofErr w:type="gramEnd"/>
      <w:r w:rsidRPr="00CA7D2E">
        <w:rPr>
          <w:rFonts w:ascii="Times New Roman" w:eastAsia="Times New Roman" w:hAnsi="Times New Roman" w:cs="Times New Roman"/>
          <w:color w:val="222222"/>
          <w:szCs w:val="24"/>
        </w:rPr>
        <w:t xml:space="preserve"> a new value at that point.</w:t>
      </w:r>
    </w:p>
    <w:p w:rsidR="009C7C05" w:rsidRPr="00CA7D2E" w:rsidRDefault="009C7C05" w:rsidP="009C7C05">
      <w:pPr>
        <w:rPr>
          <w:rFonts w:ascii="Times New Roman" w:hAnsi="Times New Roman" w:cs="Times New Roman"/>
          <w:sz w:val="20"/>
        </w:rPr>
      </w:pPr>
    </w:p>
    <w:p w:rsidR="009C7C05" w:rsidRPr="00CA7D2E" w:rsidRDefault="009C7C05" w:rsidP="009C7C05">
      <w:pPr>
        <w:rPr>
          <w:rFonts w:ascii="Times New Roman" w:hAnsi="Times New Roman" w:cs="Times New Roman"/>
          <w:sz w:val="20"/>
        </w:rPr>
      </w:pPr>
    </w:p>
    <w:p w:rsidR="009C7C05" w:rsidRPr="00CA7D2E" w:rsidRDefault="009C7C05" w:rsidP="009C7C05">
      <w:pPr>
        <w:shd w:val="clear" w:color="auto" w:fill="E2E2E2"/>
        <w:spacing w:after="0" w:line="240" w:lineRule="auto"/>
        <w:textAlignment w:val="baseline"/>
        <w:outlineLvl w:val="2"/>
        <w:rPr>
          <w:rFonts w:ascii="Times New Roman" w:eastAsia="Times New Roman" w:hAnsi="Times New Roman" w:cs="Times New Roman"/>
          <w:color w:val="222222"/>
          <w:sz w:val="31"/>
          <w:szCs w:val="33"/>
        </w:rPr>
      </w:pPr>
      <w:proofErr w:type="gramStart"/>
      <w:r w:rsidRPr="00CA7D2E">
        <w:rPr>
          <w:rFonts w:ascii="Times New Roman" w:eastAsia="Times New Roman" w:hAnsi="Times New Roman" w:cs="Times New Roman"/>
          <w:b/>
          <w:bCs/>
          <w:color w:val="222222"/>
          <w:sz w:val="31"/>
          <w:szCs w:val="33"/>
          <w:bdr w:val="none" w:sz="0" w:space="0" w:color="auto" w:frame="1"/>
        </w:rPr>
        <w:t>Deep copy and shallow copy?</w:t>
      </w:r>
      <w:proofErr w:type="gramEnd"/>
    </w:p>
    <w:p w:rsidR="009C7C05" w:rsidRPr="00CA7D2E" w:rsidRDefault="009C7C05" w:rsidP="009C7C05">
      <w:pPr>
        <w:spacing w:after="36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 xml:space="preserve">A clone is an exact copy of the original. In java, it essentially means the ability to create an object with similar state as the original object. The </w:t>
      </w:r>
      <w:proofErr w:type="gramStart"/>
      <w:r w:rsidRPr="00CA7D2E">
        <w:rPr>
          <w:rFonts w:ascii="Times New Roman" w:eastAsia="Times New Roman" w:hAnsi="Times New Roman" w:cs="Times New Roman"/>
          <w:color w:val="222222"/>
          <w:szCs w:val="24"/>
        </w:rPr>
        <w:t>clone(</w:t>
      </w:r>
      <w:proofErr w:type="gramEnd"/>
      <w:r w:rsidRPr="00CA7D2E">
        <w:rPr>
          <w:rFonts w:ascii="Times New Roman" w:eastAsia="Times New Roman" w:hAnsi="Times New Roman" w:cs="Times New Roman"/>
          <w:color w:val="222222"/>
          <w:szCs w:val="24"/>
        </w:rPr>
        <w:t>) method provides this functionality.</w:t>
      </w:r>
    </w:p>
    <w:p w:rsidR="009C7C05" w:rsidRPr="00CA7D2E" w:rsidRDefault="009C7C05" w:rsidP="009C7C05">
      <w:pPr>
        <w:spacing w:after="36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 xml:space="preserve">Shallow copies duplicate as little as possible.  By default, java cloning is shallow copy or ‘field by field copy’ i.e. as the Object class does not have idea about the structure of class on which </w:t>
      </w:r>
      <w:proofErr w:type="gramStart"/>
      <w:r w:rsidRPr="00CA7D2E">
        <w:rPr>
          <w:rFonts w:ascii="Times New Roman" w:eastAsia="Times New Roman" w:hAnsi="Times New Roman" w:cs="Times New Roman"/>
          <w:color w:val="222222"/>
          <w:szCs w:val="24"/>
        </w:rPr>
        <w:t>clone(</w:t>
      </w:r>
      <w:proofErr w:type="gramEnd"/>
      <w:r w:rsidRPr="00CA7D2E">
        <w:rPr>
          <w:rFonts w:ascii="Times New Roman" w:eastAsia="Times New Roman" w:hAnsi="Times New Roman" w:cs="Times New Roman"/>
          <w:color w:val="222222"/>
          <w:szCs w:val="24"/>
        </w:rPr>
        <w:t>) method will be invoked. So, JVM when called for cloning, do following things:</w:t>
      </w:r>
    </w:p>
    <w:p w:rsidR="009C7C05" w:rsidRPr="00CA7D2E" w:rsidRDefault="009C7C05" w:rsidP="009C7C05">
      <w:pPr>
        <w:spacing w:after="36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1) If the class has only primitive data type members then a completely new copy of the object will be created and the reference to the new object copy will be returned.</w:t>
      </w:r>
    </w:p>
    <w:p w:rsidR="009C7C05" w:rsidRPr="00CA7D2E" w:rsidRDefault="009C7C05" w:rsidP="009C7C05">
      <w:pPr>
        <w:spacing w:after="36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2) If the class contains members of any class type then only the object references to those members are copied and hence the member references in both the original object as well as the cloned object refer to the same object.</w:t>
      </w:r>
    </w:p>
    <w:p w:rsidR="009C7C05" w:rsidRPr="00CA7D2E" w:rsidRDefault="009C7C05" w:rsidP="009C7C05">
      <w:pPr>
        <w:spacing w:after="36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Deep copies duplicate everything. A deep copy of a collection is two collections with all of the elements in the original collection duplicated. Here, we want a clone which is independent of original and making changes in clone should not affect original.</w:t>
      </w:r>
    </w:p>
    <w:p w:rsidR="009C7C05" w:rsidRPr="00CA7D2E" w:rsidRDefault="009C7C05" w:rsidP="009C7C05">
      <w:pPr>
        <w:spacing w:after="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i/>
          <w:iCs/>
          <w:color w:val="222222"/>
          <w:szCs w:val="24"/>
          <w:bdr w:val="none" w:sz="0" w:space="0" w:color="auto" w:frame="1"/>
        </w:rPr>
        <w:t>Deep cloning requires satisfaction of following rules.</w:t>
      </w:r>
    </w:p>
    <w:p w:rsidR="009C7C05" w:rsidRPr="00CA7D2E" w:rsidRDefault="009C7C05" w:rsidP="009C7C05">
      <w:pPr>
        <w:numPr>
          <w:ilvl w:val="0"/>
          <w:numId w:val="35"/>
        </w:numPr>
        <w:spacing w:after="0" w:line="312" w:lineRule="atLeast"/>
        <w:ind w:left="300"/>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No need to separately copy primitives.</w:t>
      </w:r>
    </w:p>
    <w:p w:rsidR="009C7C05" w:rsidRPr="00CA7D2E" w:rsidRDefault="009C7C05" w:rsidP="009C7C05">
      <w:pPr>
        <w:numPr>
          <w:ilvl w:val="0"/>
          <w:numId w:val="35"/>
        </w:numPr>
        <w:spacing w:after="0" w:line="312" w:lineRule="atLeast"/>
        <w:ind w:left="300"/>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 xml:space="preserve">All the member classes in original class should support cloning and in clone method of original class in context should call </w:t>
      </w:r>
      <w:proofErr w:type="gramStart"/>
      <w:r w:rsidRPr="00CA7D2E">
        <w:rPr>
          <w:rFonts w:ascii="Times New Roman" w:eastAsia="Times New Roman" w:hAnsi="Times New Roman" w:cs="Times New Roman"/>
          <w:color w:val="222222"/>
          <w:szCs w:val="24"/>
        </w:rPr>
        <w:t>super.clone(</w:t>
      </w:r>
      <w:proofErr w:type="gramEnd"/>
      <w:r w:rsidRPr="00CA7D2E">
        <w:rPr>
          <w:rFonts w:ascii="Times New Roman" w:eastAsia="Times New Roman" w:hAnsi="Times New Roman" w:cs="Times New Roman"/>
          <w:color w:val="222222"/>
          <w:szCs w:val="24"/>
        </w:rPr>
        <w:t>) on all member classes.</w:t>
      </w:r>
    </w:p>
    <w:p w:rsidR="009C7C05" w:rsidRPr="00CA7D2E" w:rsidRDefault="009C7C05" w:rsidP="009C7C05">
      <w:pPr>
        <w:numPr>
          <w:ilvl w:val="0"/>
          <w:numId w:val="35"/>
        </w:numPr>
        <w:spacing w:after="0" w:line="312" w:lineRule="atLeast"/>
        <w:ind w:left="300"/>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If any member class does not support cloning then in clone method, one must create a new instance of that member class and copy all its attributes one by one to new member class object. This new member class object will be set in cloned object.</w:t>
      </w:r>
    </w:p>
    <w:p w:rsidR="009C7C05" w:rsidRPr="00CA7D2E" w:rsidRDefault="00630DE7" w:rsidP="009C7C05">
      <w:pPr>
        <w:spacing w:after="0" w:line="312" w:lineRule="atLeast"/>
        <w:textAlignment w:val="baseline"/>
        <w:rPr>
          <w:rFonts w:ascii="Times New Roman" w:eastAsia="Times New Roman" w:hAnsi="Times New Roman" w:cs="Times New Roman"/>
          <w:color w:val="222222"/>
          <w:szCs w:val="24"/>
        </w:rPr>
      </w:pPr>
      <w:hyperlink r:id="rId29" w:tooltip="A guide to object cloning in java" w:history="1">
        <w:r w:rsidR="009C7C05" w:rsidRPr="00CA7D2E">
          <w:rPr>
            <w:rFonts w:ascii="Times New Roman" w:eastAsia="Times New Roman" w:hAnsi="Times New Roman" w:cs="Times New Roman"/>
            <w:color w:val="24890D"/>
            <w:szCs w:val="24"/>
            <w:bdr w:val="none" w:sz="0" w:space="0" w:color="auto" w:frame="1"/>
          </w:rPr>
          <w:t>Read more about cloning here</w:t>
        </w:r>
      </w:hyperlink>
      <w:r w:rsidR="009C7C05" w:rsidRPr="00CA7D2E">
        <w:rPr>
          <w:rFonts w:ascii="Times New Roman" w:eastAsia="Times New Roman" w:hAnsi="Times New Roman" w:cs="Times New Roman"/>
          <w:color w:val="222222"/>
          <w:szCs w:val="24"/>
        </w:rPr>
        <w:t>.</w:t>
      </w:r>
    </w:p>
    <w:p w:rsidR="009C7C05" w:rsidRPr="00CA7D2E" w:rsidRDefault="009C7C05" w:rsidP="009C7C05">
      <w:pPr>
        <w:shd w:val="clear" w:color="auto" w:fill="E2E2E2"/>
        <w:spacing w:after="0" w:line="240" w:lineRule="auto"/>
        <w:textAlignment w:val="baseline"/>
        <w:outlineLvl w:val="2"/>
        <w:rPr>
          <w:rFonts w:ascii="Times New Roman" w:eastAsia="Times New Roman" w:hAnsi="Times New Roman" w:cs="Times New Roman"/>
          <w:color w:val="222222"/>
          <w:sz w:val="31"/>
          <w:szCs w:val="33"/>
        </w:rPr>
      </w:pPr>
      <w:r w:rsidRPr="00CA7D2E">
        <w:rPr>
          <w:rFonts w:ascii="Times New Roman" w:eastAsia="Times New Roman" w:hAnsi="Times New Roman" w:cs="Times New Roman"/>
          <w:b/>
          <w:bCs/>
          <w:color w:val="222222"/>
          <w:sz w:val="31"/>
          <w:szCs w:val="33"/>
          <w:bdr w:val="none" w:sz="0" w:space="0" w:color="auto" w:frame="1"/>
        </w:rPr>
        <w:t xml:space="preserve">What is synchronization? Object level locking and class level </w:t>
      </w:r>
      <w:proofErr w:type="gramStart"/>
      <w:r w:rsidRPr="00CA7D2E">
        <w:rPr>
          <w:rFonts w:ascii="Times New Roman" w:eastAsia="Times New Roman" w:hAnsi="Times New Roman" w:cs="Times New Roman"/>
          <w:b/>
          <w:bCs/>
          <w:color w:val="222222"/>
          <w:sz w:val="31"/>
          <w:szCs w:val="33"/>
          <w:bdr w:val="none" w:sz="0" w:space="0" w:color="auto" w:frame="1"/>
        </w:rPr>
        <w:t>locking?</w:t>
      </w:r>
      <w:proofErr w:type="gramEnd"/>
    </w:p>
    <w:p w:rsidR="009C7C05" w:rsidRPr="00CA7D2E" w:rsidRDefault="009C7C05" w:rsidP="009C7C05">
      <w:pPr>
        <w:spacing w:after="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b/>
          <w:bCs/>
          <w:i/>
          <w:iCs/>
          <w:color w:val="222222"/>
          <w:szCs w:val="24"/>
          <w:bdr w:val="none" w:sz="0" w:space="0" w:color="auto" w:frame="1"/>
        </w:rPr>
        <w:lastRenderedPageBreak/>
        <w:t>Synchronization</w:t>
      </w:r>
      <w:r w:rsidRPr="00CA7D2E">
        <w:rPr>
          <w:rFonts w:ascii="Times New Roman" w:eastAsia="Times New Roman" w:hAnsi="Times New Roman" w:cs="Times New Roman"/>
          <w:i/>
          <w:iCs/>
          <w:color w:val="222222"/>
          <w:szCs w:val="24"/>
          <w:bdr w:val="none" w:sz="0" w:space="0" w:color="auto" w:frame="1"/>
        </w:rPr>
        <w:t> </w:t>
      </w:r>
      <w:r w:rsidRPr="00CA7D2E">
        <w:rPr>
          <w:rFonts w:ascii="Times New Roman" w:eastAsia="Times New Roman" w:hAnsi="Times New Roman" w:cs="Times New Roman"/>
          <w:color w:val="222222"/>
          <w:szCs w:val="24"/>
        </w:rPr>
        <w:t xml:space="preserve">refers to multi-threading. A synchronized block of code can only be executed by one thread at a time. Java supports multiple threads to be executed. This may cause two or more threads to access the same fields or objects. Synchronization is a process which keeps all concurrent threads in execution to be in synch. Synchronization avoids memory consistence errors caused due to inconsistent view of shared memory. When a method is declared as synchronized; the thread holds the monitor for that method’s object </w:t>
      </w:r>
      <w:proofErr w:type="gramStart"/>
      <w:r w:rsidRPr="00CA7D2E">
        <w:rPr>
          <w:rFonts w:ascii="Times New Roman" w:eastAsia="Times New Roman" w:hAnsi="Times New Roman" w:cs="Times New Roman"/>
          <w:color w:val="222222"/>
          <w:szCs w:val="24"/>
        </w:rPr>
        <w:t>If</w:t>
      </w:r>
      <w:proofErr w:type="gramEnd"/>
      <w:r w:rsidRPr="00CA7D2E">
        <w:rPr>
          <w:rFonts w:ascii="Times New Roman" w:eastAsia="Times New Roman" w:hAnsi="Times New Roman" w:cs="Times New Roman"/>
          <w:color w:val="222222"/>
          <w:szCs w:val="24"/>
        </w:rPr>
        <w:t xml:space="preserve"> another thread is executing the synchronized method, your thread is blocked until that thread releases the monitor.</w:t>
      </w:r>
    </w:p>
    <w:p w:rsidR="009C7C05" w:rsidRPr="00CA7D2E" w:rsidRDefault="009C7C05" w:rsidP="009C7C05">
      <w:pPr>
        <w:spacing w:after="36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Synchronization in java is achieved using synchronized keyword. You can use synchronized keyword in your class on defined methods or blocks. Keyword can not be used with variables or attributes in class definition.</w:t>
      </w:r>
    </w:p>
    <w:p w:rsidR="009C7C05" w:rsidRPr="00CA7D2E" w:rsidRDefault="009C7C05" w:rsidP="009C7C05">
      <w:pPr>
        <w:spacing w:after="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b/>
          <w:bCs/>
          <w:i/>
          <w:iCs/>
          <w:color w:val="222222"/>
          <w:szCs w:val="24"/>
          <w:bdr w:val="none" w:sz="0" w:space="0" w:color="auto" w:frame="1"/>
        </w:rPr>
        <w:t>Object level locking</w:t>
      </w:r>
      <w:r w:rsidRPr="00CA7D2E">
        <w:rPr>
          <w:rFonts w:ascii="Times New Roman" w:eastAsia="Times New Roman" w:hAnsi="Times New Roman" w:cs="Times New Roman"/>
          <w:color w:val="222222"/>
          <w:szCs w:val="24"/>
        </w:rPr>
        <w:t> is mechanism when you want to synchronize a non-static method or non-static code block such that only one thread will be able to execute the code block on given instance of the class. This should always be done to make instance level data thread safe.</w:t>
      </w:r>
    </w:p>
    <w:p w:rsidR="009C7C05" w:rsidRPr="00CA7D2E" w:rsidRDefault="009C7C05" w:rsidP="009C7C05">
      <w:pPr>
        <w:spacing w:after="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b/>
          <w:bCs/>
          <w:i/>
          <w:iCs/>
          <w:color w:val="222222"/>
          <w:szCs w:val="24"/>
          <w:bdr w:val="none" w:sz="0" w:space="0" w:color="auto" w:frame="1"/>
        </w:rPr>
        <w:t>Class level locking</w:t>
      </w:r>
      <w:r w:rsidRPr="00CA7D2E">
        <w:rPr>
          <w:rFonts w:ascii="Times New Roman" w:eastAsia="Times New Roman" w:hAnsi="Times New Roman" w:cs="Times New Roman"/>
          <w:color w:val="222222"/>
          <w:szCs w:val="24"/>
        </w:rPr>
        <w:t> prevents multiple threads to enter in synchronized block in any of all available instances on runtime. This means if in runtime there are 100 instances of  DemoClass, then only one thread will be able to execute demoMethod() in any one of instance at a time, and all other instances will be locked for other threads. This should always be done to make static data thread safe.</w:t>
      </w:r>
    </w:p>
    <w:p w:rsidR="009C7C05" w:rsidRPr="00CA7D2E" w:rsidRDefault="00630DE7" w:rsidP="009C7C05">
      <w:pPr>
        <w:spacing w:after="0" w:line="312" w:lineRule="atLeast"/>
        <w:textAlignment w:val="baseline"/>
        <w:rPr>
          <w:rFonts w:ascii="Times New Roman" w:eastAsia="Times New Roman" w:hAnsi="Times New Roman" w:cs="Times New Roman"/>
          <w:color w:val="222222"/>
          <w:szCs w:val="24"/>
        </w:rPr>
      </w:pPr>
      <w:hyperlink r:id="rId30" w:tooltip="Thread synchronization, object level locking and class level locking" w:history="1">
        <w:r w:rsidR="009C7C05" w:rsidRPr="00CA7D2E">
          <w:rPr>
            <w:rFonts w:ascii="Times New Roman" w:eastAsia="Times New Roman" w:hAnsi="Times New Roman" w:cs="Times New Roman"/>
            <w:color w:val="24890D"/>
            <w:szCs w:val="24"/>
            <w:bdr w:val="none" w:sz="0" w:space="0" w:color="auto" w:frame="1"/>
          </w:rPr>
          <w:t>Read more about synchronization here.</w:t>
        </w:r>
      </w:hyperlink>
    </w:p>
    <w:p w:rsidR="009C7C05" w:rsidRPr="00CA7D2E" w:rsidRDefault="009C7C05" w:rsidP="009C7C05">
      <w:pPr>
        <w:shd w:val="clear" w:color="auto" w:fill="E2E2E2"/>
        <w:spacing w:after="0" w:line="240" w:lineRule="auto"/>
        <w:textAlignment w:val="baseline"/>
        <w:outlineLvl w:val="2"/>
        <w:rPr>
          <w:rFonts w:ascii="Times New Roman" w:eastAsia="Times New Roman" w:hAnsi="Times New Roman" w:cs="Times New Roman"/>
          <w:color w:val="222222"/>
          <w:sz w:val="31"/>
          <w:szCs w:val="33"/>
        </w:rPr>
      </w:pPr>
      <w:r w:rsidRPr="00CA7D2E">
        <w:rPr>
          <w:rFonts w:ascii="Times New Roman" w:eastAsia="Times New Roman" w:hAnsi="Times New Roman" w:cs="Times New Roman"/>
          <w:b/>
          <w:bCs/>
          <w:color w:val="222222"/>
          <w:sz w:val="31"/>
          <w:szCs w:val="33"/>
          <w:bdr w:val="none" w:sz="0" w:space="0" w:color="auto" w:frame="1"/>
        </w:rPr>
        <w:t xml:space="preserve">Difference between </w:t>
      </w:r>
      <w:proofErr w:type="gramStart"/>
      <w:r w:rsidRPr="00CA7D2E">
        <w:rPr>
          <w:rFonts w:ascii="Times New Roman" w:eastAsia="Times New Roman" w:hAnsi="Times New Roman" w:cs="Times New Roman"/>
          <w:b/>
          <w:bCs/>
          <w:color w:val="222222"/>
          <w:sz w:val="31"/>
          <w:szCs w:val="33"/>
          <w:bdr w:val="none" w:sz="0" w:space="0" w:color="auto" w:frame="1"/>
        </w:rPr>
        <w:t>sleep(</w:t>
      </w:r>
      <w:proofErr w:type="gramEnd"/>
      <w:r w:rsidRPr="00CA7D2E">
        <w:rPr>
          <w:rFonts w:ascii="Times New Roman" w:eastAsia="Times New Roman" w:hAnsi="Times New Roman" w:cs="Times New Roman"/>
          <w:b/>
          <w:bCs/>
          <w:color w:val="222222"/>
          <w:sz w:val="31"/>
          <w:szCs w:val="33"/>
          <w:bdr w:val="none" w:sz="0" w:space="0" w:color="auto" w:frame="1"/>
        </w:rPr>
        <w:t>) and wait()?</w:t>
      </w:r>
    </w:p>
    <w:p w:rsidR="009C7C05" w:rsidRPr="00CA7D2E" w:rsidRDefault="009C7C05" w:rsidP="009C7C05">
      <w:pPr>
        <w:spacing w:after="360" w:line="312" w:lineRule="atLeast"/>
        <w:textAlignment w:val="baseline"/>
        <w:rPr>
          <w:rFonts w:ascii="Times New Roman" w:eastAsia="Times New Roman" w:hAnsi="Times New Roman" w:cs="Times New Roman"/>
          <w:color w:val="222222"/>
          <w:szCs w:val="24"/>
        </w:rPr>
      </w:pPr>
      <w:proofErr w:type="gramStart"/>
      <w:r w:rsidRPr="00CA7D2E">
        <w:rPr>
          <w:rFonts w:ascii="Times New Roman" w:eastAsia="Times New Roman" w:hAnsi="Times New Roman" w:cs="Times New Roman"/>
          <w:color w:val="222222"/>
          <w:szCs w:val="24"/>
        </w:rPr>
        <w:t>sleep(</w:t>
      </w:r>
      <w:proofErr w:type="gramEnd"/>
      <w:r w:rsidRPr="00CA7D2E">
        <w:rPr>
          <w:rFonts w:ascii="Times New Roman" w:eastAsia="Times New Roman" w:hAnsi="Times New Roman" w:cs="Times New Roman"/>
          <w:color w:val="222222"/>
          <w:szCs w:val="24"/>
        </w:rPr>
        <w:t>) is a method which is used to hold the process for few seconds or the time you wanted but in case of wait() method thread goes in waiting state and it won’t come back automatically until we call the notify() or notifyAll().</w:t>
      </w:r>
    </w:p>
    <w:p w:rsidR="009C7C05" w:rsidRPr="00CA7D2E" w:rsidRDefault="009C7C05" w:rsidP="009C7C05">
      <w:pPr>
        <w:spacing w:after="36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 xml:space="preserve">The major difference is that </w:t>
      </w:r>
      <w:proofErr w:type="gramStart"/>
      <w:r w:rsidRPr="00CA7D2E">
        <w:rPr>
          <w:rFonts w:ascii="Times New Roman" w:eastAsia="Times New Roman" w:hAnsi="Times New Roman" w:cs="Times New Roman"/>
          <w:color w:val="222222"/>
          <w:szCs w:val="24"/>
        </w:rPr>
        <w:t>wait(</w:t>
      </w:r>
      <w:proofErr w:type="gramEnd"/>
      <w:r w:rsidRPr="00CA7D2E">
        <w:rPr>
          <w:rFonts w:ascii="Times New Roman" w:eastAsia="Times New Roman" w:hAnsi="Times New Roman" w:cs="Times New Roman"/>
          <w:color w:val="222222"/>
          <w:szCs w:val="24"/>
        </w:rPr>
        <w:t>) releases the lock or monitor while sleep() doesn’t releases any lock or monitor while waiting. Wait is used for inter-thread communication while sleep is used to introduce pause on execution, generally.</w:t>
      </w:r>
    </w:p>
    <w:p w:rsidR="009C7C05" w:rsidRPr="00CA7D2E" w:rsidRDefault="009C7C05" w:rsidP="009C7C05">
      <w:pPr>
        <w:spacing w:after="360" w:line="312" w:lineRule="atLeast"/>
        <w:textAlignment w:val="baseline"/>
        <w:rPr>
          <w:rFonts w:ascii="Times New Roman" w:eastAsia="Times New Roman" w:hAnsi="Times New Roman" w:cs="Times New Roman"/>
          <w:color w:val="222222"/>
          <w:szCs w:val="24"/>
        </w:rPr>
      </w:pPr>
      <w:proofErr w:type="gramStart"/>
      <w:r w:rsidRPr="00CA7D2E">
        <w:rPr>
          <w:rFonts w:ascii="Times New Roman" w:eastAsia="Times New Roman" w:hAnsi="Times New Roman" w:cs="Times New Roman"/>
          <w:color w:val="222222"/>
          <w:szCs w:val="24"/>
        </w:rPr>
        <w:t>Thread.sleep(</w:t>
      </w:r>
      <w:proofErr w:type="gramEnd"/>
      <w:r w:rsidRPr="00CA7D2E">
        <w:rPr>
          <w:rFonts w:ascii="Times New Roman" w:eastAsia="Times New Roman" w:hAnsi="Times New Roman" w:cs="Times New Roman"/>
          <w:color w:val="222222"/>
          <w:szCs w:val="24"/>
        </w:rPr>
        <w:t xml:space="preserve">) sends the current thread into the “Not Runnable” state for some amount of time. The thread keeps the monitors it has aquired — i.e. if the thread is currently in a synchronized block or method no other thread can enter this block or method. If another thread calls </w:t>
      </w:r>
      <w:proofErr w:type="gramStart"/>
      <w:r w:rsidRPr="00CA7D2E">
        <w:rPr>
          <w:rFonts w:ascii="Times New Roman" w:eastAsia="Times New Roman" w:hAnsi="Times New Roman" w:cs="Times New Roman"/>
          <w:color w:val="222222"/>
          <w:szCs w:val="24"/>
        </w:rPr>
        <w:t>t.interrupt(</w:t>
      </w:r>
      <w:proofErr w:type="gramEnd"/>
      <w:r w:rsidRPr="00CA7D2E">
        <w:rPr>
          <w:rFonts w:ascii="Times New Roman" w:eastAsia="Times New Roman" w:hAnsi="Times New Roman" w:cs="Times New Roman"/>
          <w:color w:val="222222"/>
          <w:szCs w:val="24"/>
        </w:rPr>
        <w:t xml:space="preserve">) it will wake up the sleeping thread. Note that sleep is a static method, which means that it always affects the current thread (the one that is executing the sleep method). A common mistake is to call </w:t>
      </w:r>
      <w:proofErr w:type="gramStart"/>
      <w:r w:rsidRPr="00CA7D2E">
        <w:rPr>
          <w:rFonts w:ascii="Times New Roman" w:eastAsia="Times New Roman" w:hAnsi="Times New Roman" w:cs="Times New Roman"/>
          <w:color w:val="222222"/>
          <w:szCs w:val="24"/>
        </w:rPr>
        <w:t>t.sleep(</w:t>
      </w:r>
      <w:proofErr w:type="gramEnd"/>
      <w:r w:rsidRPr="00CA7D2E">
        <w:rPr>
          <w:rFonts w:ascii="Times New Roman" w:eastAsia="Times New Roman" w:hAnsi="Times New Roman" w:cs="Times New Roman"/>
          <w:color w:val="222222"/>
          <w:szCs w:val="24"/>
        </w:rPr>
        <w:t>) where t is a different thread; even then, it is the current thread that will sleep, not the t thread.</w:t>
      </w:r>
    </w:p>
    <w:p w:rsidR="009C7C05" w:rsidRPr="00CA7D2E" w:rsidRDefault="009C7C05" w:rsidP="009C7C05">
      <w:pPr>
        <w:spacing w:after="360" w:line="312" w:lineRule="atLeast"/>
        <w:textAlignment w:val="baseline"/>
        <w:rPr>
          <w:rFonts w:ascii="Times New Roman" w:eastAsia="Times New Roman" w:hAnsi="Times New Roman" w:cs="Times New Roman"/>
          <w:color w:val="222222"/>
          <w:szCs w:val="24"/>
        </w:rPr>
      </w:pPr>
      <w:proofErr w:type="gramStart"/>
      <w:r w:rsidRPr="00CA7D2E">
        <w:rPr>
          <w:rFonts w:ascii="Times New Roman" w:eastAsia="Times New Roman" w:hAnsi="Times New Roman" w:cs="Times New Roman"/>
          <w:color w:val="222222"/>
          <w:szCs w:val="24"/>
        </w:rPr>
        <w:t>object.wait(</w:t>
      </w:r>
      <w:proofErr w:type="gramEnd"/>
      <w:r w:rsidRPr="00CA7D2E">
        <w:rPr>
          <w:rFonts w:ascii="Times New Roman" w:eastAsia="Times New Roman" w:hAnsi="Times New Roman" w:cs="Times New Roman"/>
          <w:color w:val="222222"/>
          <w:szCs w:val="24"/>
        </w:rPr>
        <w:t xml:space="preserve">) sends the current thread into the “Not Runnable” state, like sleep(), but with a twist. Wait is called on </w:t>
      </w:r>
      <w:proofErr w:type="gramStart"/>
      <w:r w:rsidRPr="00CA7D2E">
        <w:rPr>
          <w:rFonts w:ascii="Times New Roman" w:eastAsia="Times New Roman" w:hAnsi="Times New Roman" w:cs="Times New Roman"/>
          <w:color w:val="222222"/>
          <w:szCs w:val="24"/>
        </w:rPr>
        <w:t>a</w:t>
      </w:r>
      <w:proofErr w:type="gramEnd"/>
      <w:r w:rsidRPr="00CA7D2E">
        <w:rPr>
          <w:rFonts w:ascii="Times New Roman" w:eastAsia="Times New Roman" w:hAnsi="Times New Roman" w:cs="Times New Roman"/>
          <w:color w:val="222222"/>
          <w:szCs w:val="24"/>
        </w:rPr>
        <w:t xml:space="preserve"> object, not a thread; we call this object the “lock object.” Before </w:t>
      </w:r>
      <w:proofErr w:type="gramStart"/>
      <w:r w:rsidRPr="00CA7D2E">
        <w:rPr>
          <w:rFonts w:ascii="Times New Roman" w:eastAsia="Times New Roman" w:hAnsi="Times New Roman" w:cs="Times New Roman"/>
          <w:color w:val="222222"/>
          <w:szCs w:val="24"/>
        </w:rPr>
        <w:t>lock.wait(</w:t>
      </w:r>
      <w:proofErr w:type="gramEnd"/>
      <w:r w:rsidRPr="00CA7D2E">
        <w:rPr>
          <w:rFonts w:ascii="Times New Roman" w:eastAsia="Times New Roman" w:hAnsi="Times New Roman" w:cs="Times New Roman"/>
          <w:color w:val="222222"/>
          <w:szCs w:val="24"/>
        </w:rPr>
        <w:t xml:space="preserve">) is called, the current thread must synchronize on the lock object; wait() then releases this lock, and adds the thread to the “wait list” associated with the lock. Later, another thread can synchronize on the same lock object and call </w:t>
      </w:r>
      <w:proofErr w:type="gramStart"/>
      <w:r w:rsidRPr="00CA7D2E">
        <w:rPr>
          <w:rFonts w:ascii="Times New Roman" w:eastAsia="Times New Roman" w:hAnsi="Times New Roman" w:cs="Times New Roman"/>
          <w:color w:val="222222"/>
          <w:szCs w:val="24"/>
        </w:rPr>
        <w:t>lock.notify(</w:t>
      </w:r>
      <w:proofErr w:type="gramEnd"/>
      <w:r w:rsidRPr="00CA7D2E">
        <w:rPr>
          <w:rFonts w:ascii="Times New Roman" w:eastAsia="Times New Roman" w:hAnsi="Times New Roman" w:cs="Times New Roman"/>
          <w:color w:val="222222"/>
          <w:szCs w:val="24"/>
        </w:rPr>
        <w:t xml:space="preserve">). This wakes up the original, waiting thread. Basically, </w:t>
      </w:r>
      <w:proofErr w:type="gramStart"/>
      <w:r w:rsidRPr="00CA7D2E">
        <w:rPr>
          <w:rFonts w:ascii="Times New Roman" w:eastAsia="Times New Roman" w:hAnsi="Times New Roman" w:cs="Times New Roman"/>
          <w:color w:val="222222"/>
          <w:szCs w:val="24"/>
        </w:rPr>
        <w:t>wait(</w:t>
      </w:r>
      <w:proofErr w:type="gramEnd"/>
      <w:r w:rsidRPr="00CA7D2E">
        <w:rPr>
          <w:rFonts w:ascii="Times New Roman" w:eastAsia="Times New Roman" w:hAnsi="Times New Roman" w:cs="Times New Roman"/>
          <w:color w:val="222222"/>
          <w:szCs w:val="24"/>
        </w:rPr>
        <w:t xml:space="preserve">)/notify() is like </w:t>
      </w:r>
      <w:r w:rsidRPr="00CA7D2E">
        <w:rPr>
          <w:rFonts w:ascii="Times New Roman" w:eastAsia="Times New Roman" w:hAnsi="Times New Roman" w:cs="Times New Roman"/>
          <w:color w:val="222222"/>
          <w:szCs w:val="24"/>
        </w:rPr>
        <w:lastRenderedPageBreak/>
        <w:t>sleep()/interrupt(), only the active thread does not need a direct pointer to the sleeping thread, but only to the shared lock object.</w:t>
      </w:r>
    </w:p>
    <w:p w:rsidR="009C7C05" w:rsidRPr="00CA7D2E" w:rsidRDefault="00630DE7" w:rsidP="009C7C05">
      <w:pPr>
        <w:spacing w:after="0" w:line="312" w:lineRule="atLeast"/>
        <w:textAlignment w:val="baseline"/>
        <w:rPr>
          <w:rFonts w:ascii="Times New Roman" w:eastAsia="Times New Roman" w:hAnsi="Times New Roman" w:cs="Times New Roman"/>
          <w:color w:val="222222"/>
          <w:szCs w:val="24"/>
        </w:rPr>
      </w:pPr>
      <w:hyperlink r:id="rId31" w:tooltip="Difference between sleep() and wait()?" w:history="1">
        <w:r w:rsidR="009C7C05" w:rsidRPr="00CA7D2E">
          <w:rPr>
            <w:rFonts w:ascii="Times New Roman" w:eastAsia="Times New Roman" w:hAnsi="Times New Roman" w:cs="Times New Roman"/>
            <w:color w:val="24890D"/>
            <w:szCs w:val="24"/>
            <w:bdr w:val="none" w:sz="0" w:space="0" w:color="auto" w:frame="1"/>
          </w:rPr>
          <w:t>Read the difference in detail here.</w:t>
        </w:r>
      </w:hyperlink>
    </w:p>
    <w:p w:rsidR="009C7C05" w:rsidRPr="00CA7D2E" w:rsidRDefault="009C7C05" w:rsidP="009C7C05">
      <w:pPr>
        <w:shd w:val="clear" w:color="auto" w:fill="E2E2E2"/>
        <w:spacing w:after="0" w:line="240" w:lineRule="auto"/>
        <w:textAlignment w:val="baseline"/>
        <w:outlineLvl w:val="2"/>
        <w:rPr>
          <w:rFonts w:ascii="Times New Roman" w:eastAsia="Times New Roman" w:hAnsi="Times New Roman" w:cs="Times New Roman"/>
          <w:color w:val="222222"/>
          <w:sz w:val="31"/>
          <w:szCs w:val="33"/>
        </w:rPr>
      </w:pPr>
      <w:r w:rsidRPr="00CA7D2E">
        <w:rPr>
          <w:rFonts w:ascii="Times New Roman" w:eastAsia="Times New Roman" w:hAnsi="Times New Roman" w:cs="Times New Roman"/>
          <w:b/>
          <w:bCs/>
          <w:color w:val="222222"/>
          <w:sz w:val="31"/>
          <w:szCs w:val="33"/>
          <w:bdr w:val="none" w:sz="0" w:space="0" w:color="auto" w:frame="1"/>
        </w:rPr>
        <w:t>Can you assign null to this reference variable?</w:t>
      </w:r>
    </w:p>
    <w:p w:rsidR="009C7C05" w:rsidRPr="00CA7D2E" w:rsidRDefault="009C7C05" w:rsidP="009C7C05">
      <w:pPr>
        <w:spacing w:after="36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NO. You can’t. In java, left hand side of an assignment statement must be a variable. ‘</w:t>
      </w:r>
      <w:proofErr w:type="gramStart"/>
      <w:r w:rsidRPr="00CA7D2E">
        <w:rPr>
          <w:rFonts w:ascii="Times New Roman" w:eastAsia="Times New Roman" w:hAnsi="Times New Roman" w:cs="Times New Roman"/>
          <w:color w:val="222222"/>
          <w:szCs w:val="24"/>
        </w:rPr>
        <w:t>this</w:t>
      </w:r>
      <w:proofErr w:type="gramEnd"/>
      <w:r w:rsidRPr="00CA7D2E">
        <w:rPr>
          <w:rFonts w:ascii="Times New Roman" w:eastAsia="Times New Roman" w:hAnsi="Times New Roman" w:cs="Times New Roman"/>
          <w:color w:val="222222"/>
          <w:szCs w:val="24"/>
        </w:rPr>
        <w:t>’ is a special keyword which represent the current instance always. This is not any variable.</w:t>
      </w:r>
    </w:p>
    <w:p w:rsidR="009C7C05" w:rsidRPr="00CA7D2E" w:rsidRDefault="009C7C05" w:rsidP="009C7C05">
      <w:pPr>
        <w:spacing w:after="36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Similarly, null can not be assigned to ‘super’ or any such keyword for that matter.</w:t>
      </w:r>
    </w:p>
    <w:p w:rsidR="009C7C05" w:rsidRPr="00CA7D2E" w:rsidRDefault="009C7C05" w:rsidP="009C7C05">
      <w:pPr>
        <w:shd w:val="clear" w:color="auto" w:fill="E2E2E2"/>
        <w:spacing w:after="0" w:line="240" w:lineRule="auto"/>
        <w:textAlignment w:val="baseline"/>
        <w:outlineLvl w:val="2"/>
        <w:rPr>
          <w:rFonts w:ascii="Times New Roman" w:eastAsia="Times New Roman" w:hAnsi="Times New Roman" w:cs="Times New Roman"/>
          <w:color w:val="222222"/>
          <w:sz w:val="31"/>
          <w:szCs w:val="33"/>
        </w:rPr>
      </w:pPr>
      <w:r w:rsidRPr="00CA7D2E">
        <w:rPr>
          <w:rFonts w:ascii="Times New Roman" w:eastAsia="Times New Roman" w:hAnsi="Times New Roman" w:cs="Times New Roman"/>
          <w:b/>
          <w:bCs/>
          <w:color w:val="222222"/>
          <w:sz w:val="31"/>
          <w:szCs w:val="33"/>
          <w:bdr w:val="none" w:sz="0" w:space="0" w:color="auto" w:frame="1"/>
        </w:rPr>
        <w:t>What if the difference between &amp;&amp; and &amp;??</w:t>
      </w:r>
    </w:p>
    <w:p w:rsidR="009C7C05" w:rsidRPr="00CA7D2E" w:rsidRDefault="009C7C05" w:rsidP="009C7C05">
      <w:pPr>
        <w:spacing w:after="36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&amp; is bitwise and &amp;&amp; is logical.</w:t>
      </w:r>
    </w:p>
    <w:p w:rsidR="009C7C05" w:rsidRPr="00CA7D2E" w:rsidRDefault="009C7C05" w:rsidP="009C7C05">
      <w:pPr>
        <w:numPr>
          <w:ilvl w:val="0"/>
          <w:numId w:val="36"/>
        </w:numPr>
        <w:spacing w:after="0" w:line="312" w:lineRule="atLeast"/>
        <w:ind w:left="300"/>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&amp; evaluates both sides of the operation.</w:t>
      </w:r>
    </w:p>
    <w:p w:rsidR="009C7C05" w:rsidRPr="00CA7D2E" w:rsidRDefault="009C7C05" w:rsidP="009C7C05">
      <w:pPr>
        <w:numPr>
          <w:ilvl w:val="0"/>
          <w:numId w:val="36"/>
        </w:numPr>
        <w:spacing w:after="0" w:line="312" w:lineRule="atLeast"/>
        <w:ind w:left="300"/>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&amp;&amp; evaluates the left side of the operation, if it’s true, it continues and evaluates the right side.</w:t>
      </w:r>
    </w:p>
    <w:p w:rsidR="009C7C05" w:rsidRPr="00CA7D2E" w:rsidRDefault="00630DE7" w:rsidP="009C7C05">
      <w:pPr>
        <w:spacing w:after="0" w:line="312" w:lineRule="atLeast"/>
        <w:textAlignment w:val="baseline"/>
        <w:rPr>
          <w:rFonts w:ascii="Times New Roman" w:eastAsia="Times New Roman" w:hAnsi="Times New Roman" w:cs="Times New Roman"/>
          <w:color w:val="222222"/>
          <w:szCs w:val="24"/>
        </w:rPr>
      </w:pPr>
      <w:hyperlink r:id="rId32" w:tooltip="bitwise operations" w:history="1">
        <w:r w:rsidR="009C7C05" w:rsidRPr="00CA7D2E">
          <w:rPr>
            <w:rFonts w:ascii="Times New Roman" w:eastAsia="Times New Roman" w:hAnsi="Times New Roman" w:cs="Times New Roman"/>
            <w:color w:val="24890D"/>
            <w:szCs w:val="24"/>
            <w:bdr w:val="none" w:sz="0" w:space="0" w:color="auto" w:frame="1"/>
          </w:rPr>
          <w:t>Read here for deep understanding.</w:t>
        </w:r>
      </w:hyperlink>
    </w:p>
    <w:p w:rsidR="009C7C05" w:rsidRPr="00CA7D2E" w:rsidRDefault="009C7C05" w:rsidP="009C7C05">
      <w:pPr>
        <w:shd w:val="clear" w:color="auto" w:fill="E2E2E2"/>
        <w:spacing w:after="0" w:line="240" w:lineRule="auto"/>
        <w:textAlignment w:val="baseline"/>
        <w:outlineLvl w:val="2"/>
        <w:rPr>
          <w:rFonts w:ascii="Times New Roman" w:eastAsia="Times New Roman" w:hAnsi="Times New Roman" w:cs="Times New Roman"/>
          <w:color w:val="222222"/>
          <w:sz w:val="31"/>
          <w:szCs w:val="33"/>
        </w:rPr>
      </w:pPr>
      <w:r w:rsidRPr="00CA7D2E">
        <w:rPr>
          <w:rFonts w:ascii="Times New Roman" w:eastAsia="Times New Roman" w:hAnsi="Times New Roman" w:cs="Times New Roman"/>
          <w:b/>
          <w:bCs/>
          <w:color w:val="222222"/>
          <w:sz w:val="31"/>
          <w:szCs w:val="33"/>
          <w:bdr w:val="none" w:sz="0" w:space="0" w:color="auto" w:frame="1"/>
        </w:rPr>
        <w:t xml:space="preserve">How to override equals and </w:t>
      </w:r>
      <w:proofErr w:type="gramStart"/>
      <w:r w:rsidRPr="00CA7D2E">
        <w:rPr>
          <w:rFonts w:ascii="Times New Roman" w:eastAsia="Times New Roman" w:hAnsi="Times New Roman" w:cs="Times New Roman"/>
          <w:b/>
          <w:bCs/>
          <w:color w:val="222222"/>
          <w:sz w:val="31"/>
          <w:szCs w:val="33"/>
          <w:bdr w:val="none" w:sz="0" w:space="0" w:color="auto" w:frame="1"/>
        </w:rPr>
        <w:t>hashCode(</w:t>
      </w:r>
      <w:proofErr w:type="gramEnd"/>
      <w:r w:rsidRPr="00CA7D2E">
        <w:rPr>
          <w:rFonts w:ascii="Times New Roman" w:eastAsia="Times New Roman" w:hAnsi="Times New Roman" w:cs="Times New Roman"/>
          <w:b/>
          <w:bCs/>
          <w:color w:val="222222"/>
          <w:sz w:val="31"/>
          <w:szCs w:val="33"/>
          <w:bdr w:val="none" w:sz="0" w:space="0" w:color="auto" w:frame="1"/>
        </w:rPr>
        <w:t>) methods?</w:t>
      </w:r>
    </w:p>
    <w:p w:rsidR="009C7C05" w:rsidRPr="00CA7D2E" w:rsidRDefault="009C7C05" w:rsidP="009C7C05">
      <w:pPr>
        <w:spacing w:after="360" w:line="312" w:lineRule="atLeast"/>
        <w:textAlignment w:val="baseline"/>
        <w:rPr>
          <w:rFonts w:ascii="Times New Roman" w:eastAsia="Times New Roman" w:hAnsi="Times New Roman" w:cs="Times New Roman"/>
          <w:color w:val="222222"/>
          <w:szCs w:val="24"/>
        </w:rPr>
      </w:pPr>
      <w:proofErr w:type="gramStart"/>
      <w:r w:rsidRPr="00CA7D2E">
        <w:rPr>
          <w:rFonts w:ascii="Times New Roman" w:eastAsia="Times New Roman" w:hAnsi="Times New Roman" w:cs="Times New Roman"/>
          <w:color w:val="222222"/>
          <w:szCs w:val="24"/>
        </w:rPr>
        <w:t>hashCode(</w:t>
      </w:r>
      <w:proofErr w:type="gramEnd"/>
      <w:r w:rsidRPr="00CA7D2E">
        <w:rPr>
          <w:rFonts w:ascii="Times New Roman" w:eastAsia="Times New Roman" w:hAnsi="Times New Roman" w:cs="Times New Roman"/>
          <w:color w:val="222222"/>
          <w:szCs w:val="24"/>
        </w:rPr>
        <w:t>) and equals() methods have been defined in Object class which is parent class for java objects. For this reason, all java objects inherit a default implementation of these methods.</w:t>
      </w:r>
    </w:p>
    <w:p w:rsidR="009C7C05" w:rsidRPr="00CA7D2E" w:rsidRDefault="009C7C05" w:rsidP="009C7C05">
      <w:pPr>
        <w:spacing w:after="360" w:line="312" w:lineRule="atLeast"/>
        <w:textAlignment w:val="baseline"/>
        <w:rPr>
          <w:rFonts w:ascii="Times New Roman" w:eastAsia="Times New Roman" w:hAnsi="Times New Roman" w:cs="Times New Roman"/>
          <w:color w:val="222222"/>
          <w:szCs w:val="24"/>
        </w:rPr>
      </w:pPr>
      <w:proofErr w:type="gramStart"/>
      <w:r w:rsidRPr="00CA7D2E">
        <w:rPr>
          <w:rFonts w:ascii="Times New Roman" w:eastAsia="Times New Roman" w:hAnsi="Times New Roman" w:cs="Times New Roman"/>
          <w:color w:val="222222"/>
          <w:szCs w:val="24"/>
        </w:rPr>
        <w:t>hashCode(</w:t>
      </w:r>
      <w:proofErr w:type="gramEnd"/>
      <w:r w:rsidRPr="00CA7D2E">
        <w:rPr>
          <w:rFonts w:ascii="Times New Roman" w:eastAsia="Times New Roman" w:hAnsi="Times New Roman" w:cs="Times New Roman"/>
          <w:color w:val="222222"/>
          <w:szCs w:val="24"/>
        </w:rPr>
        <w:t xml:space="preserve">) method is used to get a unique integer for given object. This integer is used for determining the bucket location, when this object needs to be stored in some HashTable like data structure. By default, Object’s </w:t>
      </w:r>
      <w:proofErr w:type="gramStart"/>
      <w:r w:rsidRPr="00CA7D2E">
        <w:rPr>
          <w:rFonts w:ascii="Times New Roman" w:eastAsia="Times New Roman" w:hAnsi="Times New Roman" w:cs="Times New Roman"/>
          <w:color w:val="222222"/>
          <w:szCs w:val="24"/>
        </w:rPr>
        <w:t>hashCode(</w:t>
      </w:r>
      <w:proofErr w:type="gramEnd"/>
      <w:r w:rsidRPr="00CA7D2E">
        <w:rPr>
          <w:rFonts w:ascii="Times New Roman" w:eastAsia="Times New Roman" w:hAnsi="Times New Roman" w:cs="Times New Roman"/>
          <w:color w:val="222222"/>
          <w:szCs w:val="24"/>
        </w:rPr>
        <w:t>) method returns and integer representation of memory address where object is stored.</w:t>
      </w:r>
    </w:p>
    <w:p w:rsidR="009C7C05" w:rsidRPr="00CA7D2E" w:rsidRDefault="009C7C05" w:rsidP="009C7C05">
      <w:pPr>
        <w:spacing w:after="360" w:line="312" w:lineRule="atLeast"/>
        <w:textAlignment w:val="baseline"/>
        <w:rPr>
          <w:rFonts w:ascii="Times New Roman" w:eastAsia="Times New Roman" w:hAnsi="Times New Roman" w:cs="Times New Roman"/>
          <w:color w:val="222222"/>
          <w:szCs w:val="24"/>
        </w:rPr>
      </w:pPr>
      <w:proofErr w:type="gramStart"/>
      <w:r w:rsidRPr="00CA7D2E">
        <w:rPr>
          <w:rFonts w:ascii="Times New Roman" w:eastAsia="Times New Roman" w:hAnsi="Times New Roman" w:cs="Times New Roman"/>
          <w:color w:val="222222"/>
          <w:szCs w:val="24"/>
        </w:rPr>
        <w:t>equals(</w:t>
      </w:r>
      <w:proofErr w:type="gramEnd"/>
      <w:r w:rsidRPr="00CA7D2E">
        <w:rPr>
          <w:rFonts w:ascii="Times New Roman" w:eastAsia="Times New Roman" w:hAnsi="Times New Roman" w:cs="Times New Roman"/>
          <w:color w:val="222222"/>
          <w:szCs w:val="24"/>
        </w:rPr>
        <w:t xml:space="preserve">) method, as name suggest, is used to simply verify the equality of two objects.  Default </w:t>
      </w:r>
      <w:proofErr w:type="gramStart"/>
      <w:r w:rsidRPr="00CA7D2E">
        <w:rPr>
          <w:rFonts w:ascii="Times New Roman" w:eastAsia="Times New Roman" w:hAnsi="Times New Roman" w:cs="Times New Roman"/>
          <w:color w:val="222222"/>
          <w:szCs w:val="24"/>
        </w:rPr>
        <w:t>implementation simply check</w:t>
      </w:r>
      <w:proofErr w:type="gramEnd"/>
      <w:r w:rsidRPr="00CA7D2E">
        <w:rPr>
          <w:rFonts w:ascii="Times New Roman" w:eastAsia="Times New Roman" w:hAnsi="Times New Roman" w:cs="Times New Roman"/>
          <w:color w:val="222222"/>
          <w:szCs w:val="24"/>
        </w:rPr>
        <w:t xml:space="preserve"> the object references of two objects to verify their equality.</w:t>
      </w:r>
    </w:p>
    <w:p w:rsidR="009C7C05" w:rsidRPr="00CA7D2E" w:rsidRDefault="009C7C05" w:rsidP="009C7C05">
      <w:pPr>
        <w:spacing w:after="36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 xml:space="preserve">Below are the important points to keep </w:t>
      </w:r>
      <w:proofErr w:type="gramStart"/>
      <w:r w:rsidRPr="00CA7D2E">
        <w:rPr>
          <w:rFonts w:ascii="Times New Roman" w:eastAsia="Times New Roman" w:hAnsi="Times New Roman" w:cs="Times New Roman"/>
          <w:color w:val="222222"/>
          <w:szCs w:val="24"/>
        </w:rPr>
        <w:t>remember</w:t>
      </w:r>
      <w:proofErr w:type="gramEnd"/>
      <w:r w:rsidRPr="00CA7D2E">
        <w:rPr>
          <w:rFonts w:ascii="Times New Roman" w:eastAsia="Times New Roman" w:hAnsi="Times New Roman" w:cs="Times New Roman"/>
          <w:color w:val="222222"/>
          <w:szCs w:val="24"/>
        </w:rPr>
        <w:t xml:space="preserve"> while overriding these functions.</w:t>
      </w:r>
    </w:p>
    <w:p w:rsidR="009C7C05" w:rsidRPr="00CA7D2E" w:rsidRDefault="009C7C05" w:rsidP="009C7C05">
      <w:pPr>
        <w:numPr>
          <w:ilvl w:val="0"/>
          <w:numId w:val="37"/>
        </w:numPr>
        <w:spacing w:after="0" w:line="312" w:lineRule="atLeast"/>
        <w:ind w:left="300"/>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 xml:space="preserve">Always use same attributes of an object to generate </w:t>
      </w:r>
      <w:proofErr w:type="gramStart"/>
      <w:r w:rsidRPr="00CA7D2E">
        <w:rPr>
          <w:rFonts w:ascii="Times New Roman" w:eastAsia="Times New Roman" w:hAnsi="Times New Roman" w:cs="Times New Roman"/>
          <w:color w:val="222222"/>
          <w:szCs w:val="24"/>
        </w:rPr>
        <w:t>hashCode(</w:t>
      </w:r>
      <w:proofErr w:type="gramEnd"/>
      <w:r w:rsidRPr="00CA7D2E">
        <w:rPr>
          <w:rFonts w:ascii="Times New Roman" w:eastAsia="Times New Roman" w:hAnsi="Times New Roman" w:cs="Times New Roman"/>
          <w:color w:val="222222"/>
          <w:szCs w:val="24"/>
        </w:rPr>
        <w:t>) and equals() both. As in our case, we have used employee id.</w:t>
      </w:r>
    </w:p>
    <w:p w:rsidR="009C7C05" w:rsidRPr="00CA7D2E" w:rsidRDefault="009C7C05" w:rsidP="009C7C05">
      <w:pPr>
        <w:numPr>
          <w:ilvl w:val="0"/>
          <w:numId w:val="37"/>
        </w:numPr>
        <w:spacing w:after="0" w:line="312" w:lineRule="atLeast"/>
        <w:ind w:left="300"/>
        <w:textAlignment w:val="baseline"/>
        <w:rPr>
          <w:rFonts w:ascii="Times New Roman" w:eastAsia="Times New Roman" w:hAnsi="Times New Roman" w:cs="Times New Roman"/>
          <w:color w:val="222222"/>
          <w:szCs w:val="24"/>
        </w:rPr>
      </w:pPr>
      <w:proofErr w:type="gramStart"/>
      <w:r w:rsidRPr="00CA7D2E">
        <w:rPr>
          <w:rFonts w:ascii="Times New Roman" w:eastAsia="Times New Roman" w:hAnsi="Times New Roman" w:cs="Times New Roman"/>
          <w:color w:val="222222"/>
          <w:szCs w:val="24"/>
        </w:rPr>
        <w:t>equals(</w:t>
      </w:r>
      <w:proofErr w:type="gramEnd"/>
      <w:r w:rsidRPr="00CA7D2E">
        <w:rPr>
          <w:rFonts w:ascii="Times New Roman" w:eastAsia="Times New Roman" w:hAnsi="Times New Roman" w:cs="Times New Roman"/>
          <w:color w:val="222222"/>
          <w:szCs w:val="24"/>
        </w:rPr>
        <w:t>) must be consistent (if the objects are not modified, then it must keep returning the same value).</w:t>
      </w:r>
    </w:p>
    <w:p w:rsidR="009C7C05" w:rsidRPr="00CA7D2E" w:rsidRDefault="009C7C05" w:rsidP="009C7C05">
      <w:pPr>
        <w:numPr>
          <w:ilvl w:val="0"/>
          <w:numId w:val="37"/>
        </w:numPr>
        <w:spacing w:after="0" w:line="312" w:lineRule="atLeast"/>
        <w:ind w:left="300"/>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 xml:space="preserve">Whenever </w:t>
      </w:r>
      <w:proofErr w:type="gramStart"/>
      <w:r w:rsidRPr="00CA7D2E">
        <w:rPr>
          <w:rFonts w:ascii="Times New Roman" w:eastAsia="Times New Roman" w:hAnsi="Times New Roman" w:cs="Times New Roman"/>
          <w:color w:val="222222"/>
          <w:szCs w:val="24"/>
        </w:rPr>
        <w:t>a.equals(</w:t>
      </w:r>
      <w:proofErr w:type="gramEnd"/>
      <w:r w:rsidRPr="00CA7D2E">
        <w:rPr>
          <w:rFonts w:ascii="Times New Roman" w:eastAsia="Times New Roman" w:hAnsi="Times New Roman" w:cs="Times New Roman"/>
          <w:color w:val="222222"/>
          <w:szCs w:val="24"/>
        </w:rPr>
        <w:t>b), then a.hashCode() must be same as b.hashCode().</w:t>
      </w:r>
    </w:p>
    <w:p w:rsidR="009C7C05" w:rsidRPr="00CA7D2E" w:rsidRDefault="009C7C05" w:rsidP="009C7C05">
      <w:pPr>
        <w:numPr>
          <w:ilvl w:val="0"/>
          <w:numId w:val="37"/>
        </w:numPr>
        <w:spacing w:after="0" w:line="312" w:lineRule="atLeast"/>
        <w:ind w:left="300"/>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If you override one, then you should override the other.</w:t>
      </w:r>
    </w:p>
    <w:p w:rsidR="009C7C05" w:rsidRPr="00CA7D2E" w:rsidRDefault="00630DE7" w:rsidP="009C7C05">
      <w:pPr>
        <w:spacing w:after="0" w:line="312" w:lineRule="atLeast"/>
        <w:textAlignment w:val="baseline"/>
        <w:rPr>
          <w:rFonts w:ascii="Times New Roman" w:eastAsia="Times New Roman" w:hAnsi="Times New Roman" w:cs="Times New Roman"/>
          <w:color w:val="222222"/>
          <w:szCs w:val="24"/>
        </w:rPr>
      </w:pPr>
      <w:hyperlink r:id="rId33" w:tooltip="Working with hashCode and equals methods in java" w:history="1">
        <w:r w:rsidR="009C7C05" w:rsidRPr="00CA7D2E">
          <w:rPr>
            <w:rFonts w:ascii="Times New Roman" w:eastAsia="Times New Roman" w:hAnsi="Times New Roman" w:cs="Times New Roman"/>
            <w:color w:val="24890D"/>
            <w:szCs w:val="24"/>
            <w:bdr w:val="none" w:sz="0" w:space="0" w:color="auto" w:frame="1"/>
          </w:rPr>
          <w:t>Read more interesting facts and how to guide here.</w:t>
        </w:r>
      </w:hyperlink>
    </w:p>
    <w:p w:rsidR="009C7C05" w:rsidRPr="00CA7D2E" w:rsidRDefault="009C7C05" w:rsidP="009C7C05">
      <w:pPr>
        <w:shd w:val="clear" w:color="auto" w:fill="E2E2E2"/>
        <w:spacing w:after="0" w:line="240" w:lineRule="auto"/>
        <w:textAlignment w:val="baseline"/>
        <w:outlineLvl w:val="2"/>
        <w:rPr>
          <w:rFonts w:ascii="Times New Roman" w:eastAsia="Times New Roman" w:hAnsi="Times New Roman" w:cs="Times New Roman"/>
          <w:color w:val="222222"/>
          <w:sz w:val="31"/>
          <w:szCs w:val="33"/>
        </w:rPr>
      </w:pPr>
      <w:r w:rsidRPr="00CA7D2E">
        <w:rPr>
          <w:rFonts w:ascii="Times New Roman" w:eastAsia="Times New Roman" w:hAnsi="Times New Roman" w:cs="Times New Roman"/>
          <w:b/>
          <w:bCs/>
          <w:color w:val="222222"/>
          <w:sz w:val="31"/>
          <w:szCs w:val="33"/>
          <w:bdr w:val="none" w:sz="0" w:space="0" w:color="auto" w:frame="1"/>
        </w:rPr>
        <w:t>What is garbage collection? Can we enforce it?</w:t>
      </w:r>
    </w:p>
    <w:p w:rsidR="009C7C05" w:rsidRPr="00CA7D2E" w:rsidRDefault="009C7C05" w:rsidP="009C7C05">
      <w:pPr>
        <w:spacing w:after="36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 xml:space="preserve">Garbage collection is an automatic memory management feature in many modern programming languages, such as Java and languages in the .NET framework. Languages that use garbage collection are </w:t>
      </w:r>
      <w:r w:rsidRPr="00CA7D2E">
        <w:rPr>
          <w:rFonts w:ascii="Times New Roman" w:eastAsia="Times New Roman" w:hAnsi="Times New Roman" w:cs="Times New Roman"/>
          <w:color w:val="222222"/>
          <w:szCs w:val="24"/>
        </w:rPr>
        <w:lastRenderedPageBreak/>
        <w:t>often interpreted or run within a virtual machine like the JVM. In each case, the environment that runs the code is also responsible for garbage collection. A GC has two goals: any unused memory should be freed, and no memory should be freed unless the program will not use it anymore.</w:t>
      </w:r>
    </w:p>
    <w:p w:rsidR="009C7C05" w:rsidRPr="00CA7D2E" w:rsidRDefault="009C7C05" w:rsidP="009C7C05">
      <w:pPr>
        <w:spacing w:after="36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 xml:space="preserve">Can you force garbage collection?? Nope, </w:t>
      </w:r>
      <w:proofErr w:type="gramStart"/>
      <w:r w:rsidRPr="00CA7D2E">
        <w:rPr>
          <w:rFonts w:ascii="Times New Roman" w:eastAsia="Times New Roman" w:hAnsi="Times New Roman" w:cs="Times New Roman"/>
          <w:color w:val="222222"/>
          <w:szCs w:val="24"/>
        </w:rPr>
        <w:t>System.gc(</w:t>
      </w:r>
      <w:proofErr w:type="gramEnd"/>
      <w:r w:rsidRPr="00CA7D2E">
        <w:rPr>
          <w:rFonts w:ascii="Times New Roman" w:eastAsia="Times New Roman" w:hAnsi="Times New Roman" w:cs="Times New Roman"/>
          <w:color w:val="222222"/>
          <w:szCs w:val="24"/>
        </w:rPr>
        <w:t xml:space="preserve">) is as close as you can get. Your best option is to call </w:t>
      </w:r>
      <w:proofErr w:type="gramStart"/>
      <w:r w:rsidRPr="00CA7D2E">
        <w:rPr>
          <w:rFonts w:ascii="Times New Roman" w:eastAsia="Times New Roman" w:hAnsi="Times New Roman" w:cs="Times New Roman"/>
          <w:color w:val="222222"/>
          <w:szCs w:val="24"/>
        </w:rPr>
        <w:t>System.gc(</w:t>
      </w:r>
      <w:proofErr w:type="gramEnd"/>
      <w:r w:rsidRPr="00CA7D2E">
        <w:rPr>
          <w:rFonts w:ascii="Times New Roman" w:eastAsia="Times New Roman" w:hAnsi="Times New Roman" w:cs="Times New Roman"/>
          <w:color w:val="222222"/>
          <w:szCs w:val="24"/>
        </w:rPr>
        <w:t>) which simply is a hint to the garbage collector that you want it to do a collection. There is no way to force and immediate collection though as the garbage collector is non-deterministic. Also, under the documentation for OutOfMemoryError it declares that it will not be thrown unless the VM has failed to reclaim memory following a full garbage collection. So if you keep allocating memory until you get the error, you will have already forced a full garbage collection.</w:t>
      </w:r>
    </w:p>
    <w:p w:rsidR="009C7C05" w:rsidRPr="00CA7D2E" w:rsidRDefault="00630DE7" w:rsidP="009C7C05">
      <w:pPr>
        <w:spacing w:after="0" w:line="312" w:lineRule="atLeast"/>
        <w:textAlignment w:val="baseline"/>
        <w:rPr>
          <w:rFonts w:ascii="Times New Roman" w:eastAsia="Times New Roman" w:hAnsi="Times New Roman" w:cs="Times New Roman"/>
          <w:color w:val="222222"/>
          <w:szCs w:val="24"/>
        </w:rPr>
      </w:pPr>
      <w:hyperlink r:id="rId34" w:tooltip="Revisiting memory management and garbage collection mechanisms in java" w:history="1">
        <w:r w:rsidR="009C7C05" w:rsidRPr="00CA7D2E">
          <w:rPr>
            <w:rFonts w:ascii="Times New Roman" w:eastAsia="Times New Roman" w:hAnsi="Times New Roman" w:cs="Times New Roman"/>
            <w:color w:val="24890D"/>
            <w:szCs w:val="24"/>
            <w:bdr w:val="none" w:sz="0" w:space="0" w:color="auto" w:frame="1"/>
          </w:rPr>
          <w:t>Read more about garbage collection here.</w:t>
        </w:r>
      </w:hyperlink>
    </w:p>
    <w:p w:rsidR="009C7C05" w:rsidRPr="00CA7D2E" w:rsidRDefault="009C7C05" w:rsidP="009C7C05">
      <w:pPr>
        <w:shd w:val="clear" w:color="auto" w:fill="E2E2E2"/>
        <w:spacing w:after="0" w:line="240" w:lineRule="auto"/>
        <w:textAlignment w:val="baseline"/>
        <w:outlineLvl w:val="2"/>
        <w:rPr>
          <w:rFonts w:ascii="Times New Roman" w:eastAsia="Times New Roman" w:hAnsi="Times New Roman" w:cs="Times New Roman"/>
          <w:color w:val="222222"/>
          <w:sz w:val="31"/>
          <w:szCs w:val="33"/>
        </w:rPr>
      </w:pPr>
      <w:r w:rsidRPr="00CA7D2E">
        <w:rPr>
          <w:rFonts w:ascii="Times New Roman" w:eastAsia="Times New Roman" w:hAnsi="Times New Roman" w:cs="Times New Roman"/>
          <w:b/>
          <w:bCs/>
          <w:color w:val="222222"/>
          <w:sz w:val="31"/>
          <w:szCs w:val="33"/>
          <w:bdr w:val="none" w:sz="0" w:space="0" w:color="auto" w:frame="1"/>
        </w:rPr>
        <w:t>What is native keyword? Explain in detail?</w:t>
      </w:r>
    </w:p>
    <w:p w:rsidR="009C7C05" w:rsidRPr="00CA7D2E" w:rsidRDefault="009C7C05" w:rsidP="009C7C05">
      <w:pPr>
        <w:spacing w:after="36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The native keyword is applied to a method to indicate that the method is implemented in native code using JNI. It marks a method, that it will be implemented in other languages, not in Java.</w:t>
      </w:r>
    </w:p>
    <w:p w:rsidR="009C7C05" w:rsidRPr="00CA7D2E" w:rsidRDefault="009C7C05" w:rsidP="009C7C05">
      <w:pPr>
        <w:spacing w:after="36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Native methods were used in the past to write performance critical sections but with Java getting faster this is now less common. Native methods are currently needed when</w:t>
      </w:r>
    </w:p>
    <w:p w:rsidR="009C7C05" w:rsidRPr="00CA7D2E" w:rsidRDefault="009C7C05" w:rsidP="009C7C05">
      <w:pPr>
        <w:numPr>
          <w:ilvl w:val="0"/>
          <w:numId w:val="38"/>
        </w:numPr>
        <w:spacing w:after="0" w:line="312" w:lineRule="atLeast"/>
        <w:ind w:left="300"/>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You need to call a library from Java that is written in other language.</w:t>
      </w:r>
    </w:p>
    <w:p w:rsidR="009C7C05" w:rsidRPr="00CA7D2E" w:rsidRDefault="009C7C05" w:rsidP="009C7C05">
      <w:pPr>
        <w:numPr>
          <w:ilvl w:val="0"/>
          <w:numId w:val="38"/>
        </w:numPr>
        <w:spacing w:after="0" w:line="312" w:lineRule="atLeast"/>
        <w:ind w:left="300"/>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You need to access system or hardware resources that are only reachable from the other language (typically C). Actually, many system functions that interact with real computer (disk and network IO, for instance) can only do this because they call native code.</w:t>
      </w:r>
    </w:p>
    <w:p w:rsidR="009C7C05" w:rsidRPr="00CA7D2E" w:rsidRDefault="009C7C05" w:rsidP="009C7C05">
      <w:pPr>
        <w:spacing w:after="36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The downsides of using native code libraries are also significant:</w:t>
      </w:r>
    </w:p>
    <w:p w:rsidR="009C7C05" w:rsidRPr="00CA7D2E" w:rsidRDefault="009C7C05" w:rsidP="009C7C05">
      <w:pPr>
        <w:numPr>
          <w:ilvl w:val="0"/>
          <w:numId w:val="39"/>
        </w:numPr>
        <w:spacing w:after="0" w:line="312" w:lineRule="atLeast"/>
        <w:ind w:left="300"/>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 xml:space="preserve">JNI / JNA have a tendency to destabilize the JVM, especially if you try to do something complicated. If </w:t>
      </w:r>
      <w:proofErr w:type="gramStart"/>
      <w:r w:rsidRPr="00CA7D2E">
        <w:rPr>
          <w:rFonts w:ascii="Times New Roman" w:eastAsia="Times New Roman" w:hAnsi="Times New Roman" w:cs="Times New Roman"/>
          <w:color w:val="222222"/>
          <w:szCs w:val="24"/>
        </w:rPr>
        <w:t>your</w:t>
      </w:r>
      <w:proofErr w:type="gramEnd"/>
      <w:r w:rsidRPr="00CA7D2E">
        <w:rPr>
          <w:rFonts w:ascii="Times New Roman" w:eastAsia="Times New Roman" w:hAnsi="Times New Roman" w:cs="Times New Roman"/>
          <w:color w:val="222222"/>
          <w:szCs w:val="24"/>
        </w:rPr>
        <w:t xml:space="preserve"> native code gets native code memory management wrong, there’s a chance that you will crash the JVM. If your native code is non-reentrant and gets called from more than one Java thread, bad things will happen … sporadically. And so on.</w:t>
      </w:r>
    </w:p>
    <w:p w:rsidR="009C7C05" w:rsidRPr="00CA7D2E" w:rsidRDefault="009C7C05" w:rsidP="009C7C05">
      <w:pPr>
        <w:numPr>
          <w:ilvl w:val="0"/>
          <w:numId w:val="39"/>
        </w:numPr>
        <w:spacing w:after="0" w:line="312" w:lineRule="atLeast"/>
        <w:ind w:left="300"/>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Java with native code is harder to debug than pure Java or pure C/C++.</w:t>
      </w:r>
    </w:p>
    <w:p w:rsidR="009C7C05" w:rsidRPr="00CA7D2E" w:rsidRDefault="009C7C05" w:rsidP="009C7C05">
      <w:pPr>
        <w:numPr>
          <w:ilvl w:val="0"/>
          <w:numId w:val="39"/>
        </w:numPr>
        <w:spacing w:after="0" w:line="312" w:lineRule="atLeast"/>
        <w:ind w:left="300"/>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Native code can introduce significant platform dependencies / issues for an otherwise platform independent Java app.</w:t>
      </w:r>
    </w:p>
    <w:p w:rsidR="009C7C05" w:rsidRPr="00CA7D2E" w:rsidRDefault="009C7C05" w:rsidP="009C7C05">
      <w:pPr>
        <w:numPr>
          <w:ilvl w:val="0"/>
          <w:numId w:val="39"/>
        </w:numPr>
        <w:spacing w:after="0" w:line="312" w:lineRule="atLeast"/>
        <w:ind w:left="300"/>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Native code requires a separate build framework, and that may have platform / portability issues as well.</w:t>
      </w:r>
    </w:p>
    <w:p w:rsidR="009C7C05" w:rsidRPr="00CA7D2E" w:rsidRDefault="009C7C05" w:rsidP="009C7C05">
      <w:pPr>
        <w:shd w:val="clear" w:color="auto" w:fill="E2E2E2"/>
        <w:spacing w:after="0" w:line="240" w:lineRule="auto"/>
        <w:textAlignment w:val="baseline"/>
        <w:outlineLvl w:val="2"/>
        <w:rPr>
          <w:rFonts w:ascii="Times New Roman" w:eastAsia="Times New Roman" w:hAnsi="Times New Roman" w:cs="Times New Roman"/>
          <w:color w:val="222222"/>
          <w:sz w:val="31"/>
          <w:szCs w:val="33"/>
        </w:rPr>
      </w:pPr>
      <w:r w:rsidRPr="00CA7D2E">
        <w:rPr>
          <w:rFonts w:ascii="Times New Roman" w:eastAsia="Times New Roman" w:hAnsi="Times New Roman" w:cs="Times New Roman"/>
          <w:b/>
          <w:bCs/>
          <w:color w:val="222222"/>
          <w:sz w:val="31"/>
          <w:szCs w:val="33"/>
          <w:bdr w:val="none" w:sz="0" w:space="0" w:color="auto" w:frame="1"/>
        </w:rPr>
        <w:t>What is serialization? Explain the catches?</w:t>
      </w:r>
    </w:p>
    <w:p w:rsidR="009C7C05" w:rsidRPr="00CA7D2E" w:rsidRDefault="009C7C05" w:rsidP="009C7C05">
      <w:pPr>
        <w:spacing w:after="36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In computer science, in the context of data storage and transmission, serialization is the process of translating data structures or object state into a format that can be stored</w:t>
      </w:r>
      <w:proofErr w:type="gramStart"/>
      <w:r w:rsidRPr="00CA7D2E">
        <w:rPr>
          <w:rFonts w:ascii="Times New Roman" w:eastAsia="Times New Roman" w:hAnsi="Times New Roman" w:cs="Times New Roman"/>
          <w:color w:val="222222"/>
          <w:szCs w:val="24"/>
        </w:rPr>
        <w:t>  and</w:t>
      </w:r>
      <w:proofErr w:type="gramEnd"/>
      <w:r w:rsidRPr="00CA7D2E">
        <w:rPr>
          <w:rFonts w:ascii="Times New Roman" w:eastAsia="Times New Roman" w:hAnsi="Times New Roman" w:cs="Times New Roman"/>
          <w:color w:val="222222"/>
          <w:szCs w:val="24"/>
        </w:rPr>
        <w:t xml:space="preserve"> “resurrected” later in the same or another computer environment.  When the resulting series of bits is reread according to the serialization format, it can be used to create a semantically identical clone of the original object.</w:t>
      </w:r>
    </w:p>
    <w:p w:rsidR="009C7C05" w:rsidRPr="00CA7D2E" w:rsidRDefault="009C7C05" w:rsidP="009C7C05">
      <w:pPr>
        <w:spacing w:after="36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lastRenderedPageBreak/>
        <w:t xml:space="preserve">Java provides automatic serialization which requires that the object be marked by implementing the java.io.Serializable interface. Implementing the interface marks the class as “okay to serialize,” and Java then handles serialization internally. There </w:t>
      </w:r>
      <w:proofErr w:type="gramStart"/>
      <w:r w:rsidRPr="00CA7D2E">
        <w:rPr>
          <w:rFonts w:ascii="Times New Roman" w:eastAsia="Times New Roman" w:hAnsi="Times New Roman" w:cs="Times New Roman"/>
          <w:color w:val="222222"/>
          <w:szCs w:val="24"/>
        </w:rPr>
        <w:t>are</w:t>
      </w:r>
      <w:proofErr w:type="gramEnd"/>
      <w:r w:rsidRPr="00CA7D2E">
        <w:rPr>
          <w:rFonts w:ascii="Times New Roman" w:eastAsia="Times New Roman" w:hAnsi="Times New Roman" w:cs="Times New Roman"/>
          <w:color w:val="222222"/>
          <w:szCs w:val="24"/>
        </w:rPr>
        <w:t xml:space="preserve"> no serialization methods defined on the Serializable interface, but a serializable class can optionally define methods with certain special names and signatures that if defined, will be called as part of the serialization/deserialization process.</w:t>
      </w:r>
    </w:p>
    <w:p w:rsidR="009C7C05" w:rsidRPr="00CA7D2E" w:rsidRDefault="009C7C05" w:rsidP="009C7C05">
      <w:pPr>
        <w:spacing w:after="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Once an object is serialized, changes in its class break the de-serialization process. To identify the future changes in your class which will be compatible and others which will prove incompatible, please read the</w:t>
      </w:r>
      <w:r w:rsidRPr="00CA7D2E">
        <w:rPr>
          <w:rFonts w:ascii="Times New Roman" w:eastAsia="Times New Roman" w:hAnsi="Times New Roman" w:cs="Times New Roman"/>
          <w:b/>
          <w:bCs/>
          <w:color w:val="222222"/>
          <w:szCs w:val="24"/>
          <w:bdr w:val="none" w:sz="0" w:space="0" w:color="auto" w:frame="1"/>
        </w:rPr>
        <w:t> </w:t>
      </w:r>
      <w:hyperlink r:id="rId35" w:tooltip="A mini guide for implementing serializable interface in java" w:history="1">
        <w:r w:rsidRPr="00CA7D2E">
          <w:rPr>
            <w:rFonts w:ascii="Times New Roman" w:eastAsia="Times New Roman" w:hAnsi="Times New Roman" w:cs="Times New Roman"/>
            <w:b/>
            <w:bCs/>
            <w:color w:val="24890D"/>
            <w:szCs w:val="24"/>
            <w:bdr w:val="none" w:sz="0" w:space="0" w:color="auto" w:frame="1"/>
          </w:rPr>
          <w:t>full guide here</w:t>
        </w:r>
      </w:hyperlink>
      <w:r w:rsidRPr="00CA7D2E">
        <w:rPr>
          <w:rFonts w:ascii="Times New Roman" w:eastAsia="Times New Roman" w:hAnsi="Times New Roman" w:cs="Times New Roman"/>
          <w:color w:val="222222"/>
          <w:szCs w:val="24"/>
        </w:rPr>
        <w:t>. In short, I am listing down here:</w:t>
      </w:r>
    </w:p>
    <w:p w:rsidR="009C7C05" w:rsidRPr="00CA7D2E" w:rsidRDefault="009C7C05" w:rsidP="009C7C05">
      <w:pPr>
        <w:spacing w:after="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b/>
          <w:bCs/>
          <w:color w:val="222222"/>
          <w:szCs w:val="24"/>
          <w:bdr w:val="none" w:sz="0" w:space="0" w:color="auto" w:frame="1"/>
        </w:rPr>
        <w:t>Incompatible changes</w:t>
      </w:r>
    </w:p>
    <w:p w:rsidR="009C7C05" w:rsidRPr="00CA7D2E" w:rsidRDefault="009C7C05" w:rsidP="009C7C05">
      <w:pPr>
        <w:numPr>
          <w:ilvl w:val="0"/>
          <w:numId w:val="40"/>
        </w:numPr>
        <w:spacing w:after="0" w:line="312" w:lineRule="atLeast"/>
        <w:ind w:left="300"/>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Deleting fields</w:t>
      </w:r>
    </w:p>
    <w:p w:rsidR="009C7C05" w:rsidRPr="00CA7D2E" w:rsidRDefault="009C7C05" w:rsidP="009C7C05">
      <w:pPr>
        <w:numPr>
          <w:ilvl w:val="0"/>
          <w:numId w:val="40"/>
        </w:numPr>
        <w:spacing w:after="0" w:line="312" w:lineRule="atLeast"/>
        <w:ind w:left="300"/>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Moving classes up or down the hierarchy</w:t>
      </w:r>
    </w:p>
    <w:p w:rsidR="009C7C05" w:rsidRPr="00CA7D2E" w:rsidRDefault="009C7C05" w:rsidP="009C7C05">
      <w:pPr>
        <w:numPr>
          <w:ilvl w:val="0"/>
          <w:numId w:val="40"/>
        </w:numPr>
        <w:spacing w:after="0" w:line="312" w:lineRule="atLeast"/>
        <w:ind w:left="300"/>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Changing a non-static field to static or a non-transient field to transient</w:t>
      </w:r>
    </w:p>
    <w:p w:rsidR="009C7C05" w:rsidRPr="00CA7D2E" w:rsidRDefault="009C7C05" w:rsidP="009C7C05">
      <w:pPr>
        <w:numPr>
          <w:ilvl w:val="0"/>
          <w:numId w:val="40"/>
        </w:numPr>
        <w:spacing w:after="0" w:line="312" w:lineRule="atLeast"/>
        <w:ind w:left="300"/>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Changing the declared type of a primitive field</w:t>
      </w:r>
    </w:p>
    <w:p w:rsidR="009C7C05" w:rsidRPr="00CA7D2E" w:rsidRDefault="009C7C05" w:rsidP="009C7C05">
      <w:pPr>
        <w:numPr>
          <w:ilvl w:val="0"/>
          <w:numId w:val="40"/>
        </w:numPr>
        <w:spacing w:after="0" w:line="312" w:lineRule="atLeast"/>
        <w:ind w:left="300"/>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Changing the writeObject or readObject method so that it no longer writes or reads the default field data</w:t>
      </w:r>
    </w:p>
    <w:p w:rsidR="009C7C05" w:rsidRPr="00CA7D2E" w:rsidRDefault="009C7C05" w:rsidP="009C7C05">
      <w:pPr>
        <w:numPr>
          <w:ilvl w:val="0"/>
          <w:numId w:val="40"/>
        </w:numPr>
        <w:spacing w:after="0" w:line="312" w:lineRule="atLeast"/>
        <w:ind w:left="300"/>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Changing a class from Serializable to Externalizable or vice-versa</w:t>
      </w:r>
    </w:p>
    <w:p w:rsidR="009C7C05" w:rsidRPr="00CA7D2E" w:rsidRDefault="009C7C05" w:rsidP="009C7C05">
      <w:pPr>
        <w:numPr>
          <w:ilvl w:val="0"/>
          <w:numId w:val="40"/>
        </w:numPr>
        <w:spacing w:after="0" w:line="312" w:lineRule="atLeast"/>
        <w:ind w:left="300"/>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Changing a class from a non-enum type to an enum type or vice versa</w:t>
      </w:r>
    </w:p>
    <w:p w:rsidR="009C7C05" w:rsidRPr="00CA7D2E" w:rsidRDefault="009C7C05" w:rsidP="009C7C05">
      <w:pPr>
        <w:numPr>
          <w:ilvl w:val="0"/>
          <w:numId w:val="40"/>
        </w:numPr>
        <w:spacing w:after="0" w:line="312" w:lineRule="atLeast"/>
        <w:ind w:left="300"/>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Removing either Serializable or Externalizable</w:t>
      </w:r>
    </w:p>
    <w:p w:rsidR="009C7C05" w:rsidRPr="00CA7D2E" w:rsidRDefault="009C7C05" w:rsidP="009C7C05">
      <w:pPr>
        <w:numPr>
          <w:ilvl w:val="0"/>
          <w:numId w:val="40"/>
        </w:numPr>
        <w:spacing w:after="0" w:line="312" w:lineRule="atLeast"/>
        <w:ind w:left="300"/>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Adding the writeReplace or readResolve method to a class</w:t>
      </w:r>
    </w:p>
    <w:p w:rsidR="009C7C05" w:rsidRPr="00CA7D2E" w:rsidRDefault="009C7C05" w:rsidP="009C7C05">
      <w:pPr>
        <w:spacing w:after="0" w:line="312" w:lineRule="atLeast"/>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b/>
          <w:bCs/>
          <w:color w:val="222222"/>
          <w:szCs w:val="24"/>
          <w:bdr w:val="none" w:sz="0" w:space="0" w:color="auto" w:frame="1"/>
        </w:rPr>
        <w:t>Compatible changes</w:t>
      </w:r>
    </w:p>
    <w:p w:rsidR="009C7C05" w:rsidRPr="00CA7D2E" w:rsidRDefault="009C7C05" w:rsidP="009C7C05">
      <w:pPr>
        <w:numPr>
          <w:ilvl w:val="0"/>
          <w:numId w:val="41"/>
        </w:numPr>
        <w:spacing w:after="0" w:line="312" w:lineRule="atLeast"/>
        <w:ind w:left="300"/>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Adding fields</w:t>
      </w:r>
    </w:p>
    <w:p w:rsidR="009C7C05" w:rsidRPr="00CA7D2E" w:rsidRDefault="009C7C05" w:rsidP="009C7C05">
      <w:pPr>
        <w:numPr>
          <w:ilvl w:val="0"/>
          <w:numId w:val="41"/>
        </w:numPr>
        <w:spacing w:after="0" w:line="312" w:lineRule="atLeast"/>
        <w:ind w:left="300"/>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Adding/ Removing classes</w:t>
      </w:r>
    </w:p>
    <w:p w:rsidR="009C7C05" w:rsidRPr="00CA7D2E" w:rsidRDefault="009C7C05" w:rsidP="009C7C05">
      <w:pPr>
        <w:numPr>
          <w:ilvl w:val="0"/>
          <w:numId w:val="41"/>
        </w:numPr>
        <w:spacing w:after="0" w:line="312" w:lineRule="atLeast"/>
        <w:ind w:left="300"/>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Adding writeObject/readObject methods [defaultReadObject or defaultWriteObject should be called first]</w:t>
      </w:r>
    </w:p>
    <w:p w:rsidR="009C7C05" w:rsidRPr="00CA7D2E" w:rsidRDefault="009C7C05" w:rsidP="009C7C05">
      <w:pPr>
        <w:numPr>
          <w:ilvl w:val="0"/>
          <w:numId w:val="41"/>
        </w:numPr>
        <w:spacing w:after="0" w:line="312" w:lineRule="atLeast"/>
        <w:ind w:left="300"/>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Removing writeObject/readObject methods</w:t>
      </w:r>
    </w:p>
    <w:p w:rsidR="009C7C05" w:rsidRPr="00CA7D2E" w:rsidRDefault="009C7C05" w:rsidP="009C7C05">
      <w:pPr>
        <w:numPr>
          <w:ilvl w:val="0"/>
          <w:numId w:val="41"/>
        </w:numPr>
        <w:spacing w:after="0" w:line="312" w:lineRule="atLeast"/>
        <w:ind w:left="300"/>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Adding java.io.Serializable</w:t>
      </w:r>
    </w:p>
    <w:p w:rsidR="009C7C05" w:rsidRPr="00CA7D2E" w:rsidRDefault="009C7C05" w:rsidP="009C7C05">
      <w:pPr>
        <w:numPr>
          <w:ilvl w:val="0"/>
          <w:numId w:val="41"/>
        </w:numPr>
        <w:spacing w:after="0" w:line="312" w:lineRule="atLeast"/>
        <w:ind w:left="300"/>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Changing the access to a field</w:t>
      </w:r>
    </w:p>
    <w:p w:rsidR="009C7C05" w:rsidRPr="00CA7D2E" w:rsidRDefault="009C7C05" w:rsidP="009C7C05">
      <w:pPr>
        <w:numPr>
          <w:ilvl w:val="0"/>
          <w:numId w:val="41"/>
        </w:numPr>
        <w:spacing w:after="0" w:line="312" w:lineRule="atLeast"/>
        <w:ind w:left="300"/>
        <w:textAlignment w:val="baseline"/>
        <w:rPr>
          <w:rFonts w:ascii="Times New Roman" w:eastAsia="Times New Roman" w:hAnsi="Times New Roman" w:cs="Times New Roman"/>
          <w:color w:val="222222"/>
          <w:szCs w:val="24"/>
        </w:rPr>
      </w:pPr>
      <w:r w:rsidRPr="00CA7D2E">
        <w:rPr>
          <w:rFonts w:ascii="Times New Roman" w:eastAsia="Times New Roman" w:hAnsi="Times New Roman" w:cs="Times New Roman"/>
          <w:color w:val="222222"/>
          <w:szCs w:val="24"/>
        </w:rPr>
        <w:t>Changing a field from static to non-static or transient to non transient</w:t>
      </w:r>
    </w:p>
    <w:p w:rsidR="009C7C05" w:rsidRPr="00CA7D2E" w:rsidRDefault="009C7C05" w:rsidP="009C7C05">
      <w:pPr>
        <w:rPr>
          <w:rFonts w:ascii="Times New Roman" w:hAnsi="Times New Roman" w:cs="Times New Roman"/>
          <w:sz w:val="20"/>
        </w:rPr>
      </w:pPr>
    </w:p>
    <w:p w:rsidR="009C7C05" w:rsidRPr="00CA7D2E" w:rsidRDefault="009C7C05" w:rsidP="00E64AFA">
      <w:pPr>
        <w:rPr>
          <w:rFonts w:ascii="Times New Roman" w:hAnsi="Times New Roman" w:cs="Times New Roman"/>
          <w:sz w:val="28"/>
        </w:rPr>
      </w:pPr>
    </w:p>
    <w:p w:rsidR="009C7C05" w:rsidRPr="00CA7D2E" w:rsidRDefault="009C7C05" w:rsidP="00E64AFA">
      <w:pPr>
        <w:rPr>
          <w:rFonts w:ascii="Times New Roman" w:hAnsi="Times New Roman" w:cs="Times New Roman"/>
          <w:sz w:val="28"/>
        </w:rPr>
      </w:pPr>
    </w:p>
    <w:p w:rsidR="009C7C05" w:rsidRPr="00CA7D2E" w:rsidRDefault="009C7C05" w:rsidP="00E64AFA">
      <w:pPr>
        <w:rPr>
          <w:rFonts w:ascii="Times New Roman" w:hAnsi="Times New Roman" w:cs="Times New Roman"/>
          <w:sz w:val="28"/>
        </w:rPr>
      </w:pPr>
    </w:p>
    <w:p w:rsidR="009C7C05" w:rsidRPr="00CA7D2E" w:rsidRDefault="009C7C05" w:rsidP="00E64AFA">
      <w:pPr>
        <w:rPr>
          <w:rFonts w:ascii="Times New Roman" w:hAnsi="Times New Roman" w:cs="Times New Roman"/>
          <w:sz w:val="28"/>
        </w:rPr>
      </w:pPr>
    </w:p>
    <w:p w:rsidR="009C7C05" w:rsidRPr="00CA7D2E" w:rsidRDefault="009C7C05" w:rsidP="00E64AFA">
      <w:pPr>
        <w:rPr>
          <w:rFonts w:ascii="Times New Roman" w:hAnsi="Times New Roman" w:cs="Times New Roman"/>
          <w:sz w:val="28"/>
        </w:rPr>
      </w:pPr>
    </w:p>
    <w:p w:rsidR="009C7C05" w:rsidRPr="00CA7D2E" w:rsidRDefault="009C7C05" w:rsidP="009C7C05">
      <w:pPr>
        <w:shd w:val="clear" w:color="auto" w:fill="FFFFFF"/>
        <w:spacing w:before="300" w:after="150" w:line="240" w:lineRule="auto"/>
        <w:textAlignment w:val="baseline"/>
        <w:outlineLvl w:val="2"/>
        <w:rPr>
          <w:rFonts w:ascii="Times New Roman" w:eastAsia="Times New Roman" w:hAnsi="Times New Roman" w:cs="Times New Roman"/>
          <w:color w:val="333333"/>
          <w:sz w:val="36"/>
          <w:szCs w:val="36"/>
          <w:lang w:eastAsia="en-IN"/>
        </w:rPr>
      </w:pPr>
      <w:r w:rsidRPr="00CA7D2E">
        <w:rPr>
          <w:rFonts w:ascii="Times New Roman" w:eastAsia="Times New Roman" w:hAnsi="Times New Roman" w:cs="Times New Roman"/>
          <w:color w:val="333333"/>
          <w:sz w:val="36"/>
          <w:szCs w:val="36"/>
          <w:lang w:eastAsia="en-IN"/>
        </w:rPr>
        <w:t xml:space="preserve">Implementing Comparable interface and </w:t>
      </w:r>
      <w:proofErr w:type="gramStart"/>
      <w:r w:rsidRPr="00CA7D2E">
        <w:rPr>
          <w:rFonts w:ascii="Times New Roman" w:eastAsia="Times New Roman" w:hAnsi="Times New Roman" w:cs="Times New Roman"/>
          <w:color w:val="333333"/>
          <w:sz w:val="36"/>
          <w:szCs w:val="36"/>
          <w:lang w:eastAsia="en-IN"/>
        </w:rPr>
        <w:t>Testing</w:t>
      </w:r>
      <w:proofErr w:type="gramEnd"/>
      <w:r w:rsidRPr="00CA7D2E">
        <w:rPr>
          <w:rFonts w:ascii="Times New Roman" w:eastAsia="Times New Roman" w:hAnsi="Times New Roman" w:cs="Times New Roman"/>
          <w:color w:val="333333"/>
          <w:sz w:val="36"/>
          <w:szCs w:val="36"/>
          <w:lang w:eastAsia="en-IN"/>
        </w:rPr>
        <w:t xml:space="preserve"> our code</w:t>
      </w:r>
    </w:p>
    <w:p w:rsidR="009C7C05" w:rsidRPr="00CA7D2E" w:rsidRDefault="009C7C05" w:rsidP="009C7C05">
      <w:pPr>
        <w:shd w:val="clear" w:color="auto" w:fill="FFFFFF"/>
        <w:spacing w:after="0" w:line="300" w:lineRule="atLeast"/>
        <w:textAlignment w:val="baseline"/>
        <w:rPr>
          <w:rFonts w:ascii="Times New Roman" w:eastAsia="Times New Roman" w:hAnsi="Times New Roman" w:cs="Times New Roman"/>
          <w:color w:val="333333"/>
          <w:sz w:val="21"/>
          <w:szCs w:val="21"/>
          <w:lang w:eastAsia="en-IN"/>
        </w:rPr>
      </w:pPr>
      <w:r w:rsidRPr="00CA7D2E">
        <w:rPr>
          <w:rFonts w:ascii="Times New Roman" w:eastAsia="Times New Roman" w:hAnsi="Times New Roman" w:cs="Times New Roman"/>
          <w:color w:val="333333"/>
          <w:sz w:val="21"/>
          <w:szCs w:val="21"/>
          <w:lang w:eastAsia="en-IN"/>
        </w:rPr>
        <w:lastRenderedPageBreak/>
        <w:t>Comparable interface provides one method </w:t>
      </w:r>
      <w:hyperlink r:id="rId36" w:anchor="compareTo%28T%29" w:tgtFrame="_blank" w:tooltip="compare method" w:history="1">
        <w:proofErr w:type="gramStart"/>
        <w:r w:rsidRPr="00CA7D2E">
          <w:rPr>
            <w:rFonts w:ascii="Times New Roman" w:eastAsia="Times New Roman" w:hAnsi="Times New Roman" w:cs="Times New Roman"/>
            <w:i/>
            <w:iCs/>
            <w:color w:val="428BCA"/>
            <w:sz w:val="21"/>
            <w:szCs w:val="21"/>
            <w:bdr w:val="none" w:sz="0" w:space="0" w:color="auto" w:frame="1"/>
            <w:lang w:eastAsia="en-IN"/>
          </w:rPr>
          <w:t>compareTo(</w:t>
        </w:r>
        <w:proofErr w:type="gramEnd"/>
        <w:r w:rsidRPr="00CA7D2E">
          <w:rPr>
            <w:rFonts w:ascii="Times New Roman" w:eastAsia="Times New Roman" w:hAnsi="Times New Roman" w:cs="Times New Roman"/>
            <w:i/>
            <w:iCs/>
            <w:color w:val="428BCA"/>
            <w:sz w:val="21"/>
            <w:szCs w:val="21"/>
            <w:bdr w:val="none" w:sz="0" w:space="0" w:color="auto" w:frame="1"/>
            <w:lang w:eastAsia="en-IN"/>
          </w:rPr>
          <w:t>T o)</w:t>
        </w:r>
      </w:hyperlink>
      <w:r w:rsidRPr="00CA7D2E">
        <w:rPr>
          <w:rFonts w:ascii="Times New Roman" w:eastAsia="Times New Roman" w:hAnsi="Times New Roman" w:cs="Times New Roman"/>
          <w:color w:val="333333"/>
          <w:sz w:val="21"/>
          <w:szCs w:val="21"/>
          <w:lang w:eastAsia="en-IN"/>
        </w:rPr>
        <w:t> to implement in any class so that two instances of that class can be compared. Signature of method is:</w:t>
      </w:r>
    </w:p>
    <w:tbl>
      <w:tblPr>
        <w:tblW w:w="10950" w:type="dxa"/>
        <w:tblCellMar>
          <w:left w:w="0" w:type="dxa"/>
          <w:right w:w="0" w:type="dxa"/>
        </w:tblCellMar>
        <w:tblLook w:val="04A0"/>
      </w:tblPr>
      <w:tblGrid>
        <w:gridCol w:w="420"/>
        <w:gridCol w:w="10530"/>
      </w:tblGrid>
      <w:tr w:rsidR="009C7C05" w:rsidRPr="00CA7D2E" w:rsidTr="00CC08B6">
        <w:tc>
          <w:tcPr>
            <w:tcW w:w="0" w:type="auto"/>
            <w:vAlign w:val="center"/>
            <w:hideMark/>
          </w:tcPr>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1</w:t>
            </w:r>
          </w:p>
        </w:tc>
        <w:tc>
          <w:tcPr>
            <w:tcW w:w="10530" w:type="dxa"/>
            <w:vAlign w:val="center"/>
            <w:hideMark/>
          </w:tcPr>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0"/>
                <w:szCs w:val="20"/>
                <w:lang w:eastAsia="en-IN"/>
              </w:rPr>
              <w:t>publicintcompareTo(T o);</w:t>
            </w:r>
          </w:p>
        </w:tc>
      </w:tr>
    </w:tbl>
    <w:p w:rsidR="009C7C05" w:rsidRPr="00CA7D2E" w:rsidRDefault="009C7C05" w:rsidP="009C7C05">
      <w:pPr>
        <w:shd w:val="clear" w:color="auto" w:fill="FFFFFF"/>
        <w:spacing w:after="0" w:line="300" w:lineRule="atLeast"/>
        <w:textAlignment w:val="baseline"/>
        <w:rPr>
          <w:rFonts w:ascii="Times New Roman" w:eastAsia="Times New Roman" w:hAnsi="Times New Roman" w:cs="Times New Roman"/>
          <w:color w:val="333333"/>
          <w:sz w:val="21"/>
          <w:szCs w:val="21"/>
          <w:lang w:eastAsia="en-IN"/>
        </w:rPr>
      </w:pPr>
      <w:r w:rsidRPr="00CA7D2E">
        <w:rPr>
          <w:rFonts w:ascii="Times New Roman" w:eastAsia="Times New Roman" w:hAnsi="Times New Roman" w:cs="Times New Roman"/>
          <w:i/>
          <w:iCs/>
          <w:color w:val="333333"/>
          <w:sz w:val="21"/>
          <w:szCs w:val="21"/>
          <w:bdr w:val="none" w:sz="0" w:space="0" w:color="auto" w:frame="1"/>
          <w:lang w:eastAsia="en-IN"/>
        </w:rPr>
        <w:t>Here, out of two instances to compare, one is instance itself on which method will be invoked, and other is passed as parameter o.</w:t>
      </w:r>
    </w:p>
    <w:p w:rsidR="009C7C05" w:rsidRPr="00CA7D2E" w:rsidRDefault="009C7C05" w:rsidP="009C7C05">
      <w:pPr>
        <w:shd w:val="clear" w:color="auto" w:fill="FFFFFF"/>
        <w:spacing w:after="150" w:line="300" w:lineRule="atLeast"/>
        <w:textAlignment w:val="baseline"/>
        <w:rPr>
          <w:rFonts w:ascii="Times New Roman" w:eastAsia="Times New Roman" w:hAnsi="Times New Roman" w:cs="Times New Roman"/>
          <w:color w:val="333333"/>
          <w:sz w:val="21"/>
          <w:szCs w:val="21"/>
          <w:lang w:eastAsia="en-IN"/>
        </w:rPr>
      </w:pPr>
      <w:proofErr w:type="gramStart"/>
      <w:r w:rsidRPr="00CA7D2E">
        <w:rPr>
          <w:rFonts w:ascii="Times New Roman" w:eastAsia="Times New Roman" w:hAnsi="Times New Roman" w:cs="Times New Roman"/>
          <w:color w:val="333333"/>
          <w:sz w:val="21"/>
          <w:szCs w:val="21"/>
          <w:lang w:eastAsia="en-IN"/>
        </w:rPr>
        <w:t>Lets</w:t>
      </w:r>
      <w:proofErr w:type="gramEnd"/>
      <w:r w:rsidRPr="00CA7D2E">
        <w:rPr>
          <w:rFonts w:ascii="Times New Roman" w:eastAsia="Times New Roman" w:hAnsi="Times New Roman" w:cs="Times New Roman"/>
          <w:color w:val="333333"/>
          <w:sz w:val="21"/>
          <w:szCs w:val="21"/>
          <w:lang w:eastAsia="en-IN"/>
        </w:rPr>
        <w:t xml:space="preserve"> see how our Employee class will look after implementing Comparable interface.</w:t>
      </w:r>
    </w:p>
    <w:tbl>
      <w:tblPr>
        <w:tblW w:w="10950" w:type="dxa"/>
        <w:tblCellMar>
          <w:left w:w="0" w:type="dxa"/>
          <w:right w:w="0" w:type="dxa"/>
        </w:tblCellMar>
        <w:tblLook w:val="04A0"/>
      </w:tblPr>
      <w:tblGrid>
        <w:gridCol w:w="525"/>
        <w:gridCol w:w="10425"/>
      </w:tblGrid>
      <w:tr w:rsidR="009C7C05" w:rsidRPr="00CA7D2E" w:rsidTr="00CC08B6">
        <w:tc>
          <w:tcPr>
            <w:tcW w:w="0" w:type="auto"/>
            <w:vAlign w:val="center"/>
            <w:hideMark/>
          </w:tcPr>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1</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2</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3</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4</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5</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6</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7</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8</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9</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10</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11</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12</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13</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14</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15</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16</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17</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18</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19</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20</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21</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22</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23</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24</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25</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26</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27</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28</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29</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30</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31</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32</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33</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34</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35</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36</w:t>
            </w:r>
          </w:p>
        </w:tc>
        <w:tc>
          <w:tcPr>
            <w:tcW w:w="10425" w:type="dxa"/>
            <w:vAlign w:val="center"/>
            <w:hideMark/>
          </w:tcPr>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0"/>
                <w:szCs w:val="20"/>
                <w:lang w:eastAsia="en-IN"/>
              </w:rPr>
              <w:t>packagecorejava.compare;</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 </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0"/>
                <w:szCs w:val="20"/>
                <w:lang w:eastAsia="en-IN"/>
              </w:rPr>
              <w:t>publicclassEmployee implementsComparable&lt;Employee&gt; {</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privateintid = -1;</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privateString firstName = null;</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privateString lastName = null;</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privateintage = -1;</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 </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publicEmployee(intid, String fName, String lName, intage) {</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this.id = id;</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this.firstName = fName;</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this.lastName = lName;</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this.age = age;</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 </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@Override</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publicintcompareTo(Employee o) {</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returnthis.id - o.id;</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 </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@Override</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publicString toString() {</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return"Employee : "+ id + " - "+ firstName + " - "+ lastName</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 " - "+ age + "n";</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 </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publicintgetId() {</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returnid;</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 </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publicvoidsetId(intid) {</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this.id = id;</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 </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 Other accessor methods</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0"/>
                <w:szCs w:val="20"/>
                <w:lang w:eastAsia="en-IN"/>
              </w:rPr>
              <w:t>}</w:t>
            </w:r>
          </w:p>
        </w:tc>
      </w:tr>
    </w:tbl>
    <w:p w:rsidR="009C7C05" w:rsidRPr="00CA7D2E" w:rsidRDefault="009C7C05" w:rsidP="009C7C05">
      <w:pPr>
        <w:shd w:val="clear" w:color="auto" w:fill="FFFFFF"/>
        <w:spacing w:after="150" w:line="300" w:lineRule="atLeast"/>
        <w:textAlignment w:val="baseline"/>
        <w:rPr>
          <w:rFonts w:ascii="Times New Roman" w:eastAsia="Times New Roman" w:hAnsi="Times New Roman" w:cs="Times New Roman"/>
          <w:color w:val="333333"/>
          <w:sz w:val="21"/>
          <w:szCs w:val="21"/>
          <w:lang w:eastAsia="en-IN"/>
        </w:rPr>
      </w:pPr>
      <w:r w:rsidRPr="00CA7D2E">
        <w:rPr>
          <w:rFonts w:ascii="Times New Roman" w:eastAsia="Times New Roman" w:hAnsi="Times New Roman" w:cs="Times New Roman"/>
          <w:color w:val="333333"/>
          <w:sz w:val="21"/>
          <w:szCs w:val="21"/>
          <w:lang w:eastAsia="en-IN"/>
        </w:rPr>
        <w:t xml:space="preserve">Default way to sort a list of employees, in our case, is by their id. Whatever, your default sorting order is, use in </w:t>
      </w:r>
      <w:proofErr w:type="gramStart"/>
      <w:r w:rsidRPr="00CA7D2E">
        <w:rPr>
          <w:rFonts w:ascii="Times New Roman" w:eastAsia="Times New Roman" w:hAnsi="Times New Roman" w:cs="Times New Roman"/>
          <w:color w:val="333333"/>
          <w:sz w:val="21"/>
          <w:szCs w:val="21"/>
          <w:lang w:eastAsia="en-IN"/>
        </w:rPr>
        <w:t>compare(</w:t>
      </w:r>
      <w:proofErr w:type="gramEnd"/>
      <w:r w:rsidRPr="00CA7D2E">
        <w:rPr>
          <w:rFonts w:ascii="Times New Roman" w:eastAsia="Times New Roman" w:hAnsi="Times New Roman" w:cs="Times New Roman"/>
          <w:color w:val="333333"/>
          <w:sz w:val="21"/>
          <w:szCs w:val="21"/>
          <w:lang w:eastAsia="en-IN"/>
        </w:rPr>
        <w:t>) method.</w:t>
      </w:r>
      <w:r w:rsidRPr="00CA7D2E">
        <w:rPr>
          <w:rFonts w:ascii="Times New Roman" w:eastAsia="Times New Roman" w:hAnsi="Times New Roman" w:cs="Times New Roman"/>
          <w:color w:val="333333"/>
          <w:sz w:val="21"/>
          <w:szCs w:val="21"/>
          <w:lang w:eastAsia="en-IN"/>
        </w:rPr>
        <w:br/>
      </w:r>
      <w:r w:rsidRPr="00CA7D2E">
        <w:rPr>
          <w:rFonts w:ascii="Times New Roman" w:eastAsia="Times New Roman" w:hAnsi="Times New Roman" w:cs="Times New Roman"/>
          <w:color w:val="333333"/>
          <w:sz w:val="21"/>
          <w:szCs w:val="21"/>
          <w:lang w:eastAsia="en-IN"/>
        </w:rPr>
        <w:lastRenderedPageBreak/>
        <w:t xml:space="preserve">In implemented </w:t>
      </w:r>
      <w:proofErr w:type="gramStart"/>
      <w:r w:rsidRPr="00CA7D2E">
        <w:rPr>
          <w:rFonts w:ascii="Times New Roman" w:eastAsia="Times New Roman" w:hAnsi="Times New Roman" w:cs="Times New Roman"/>
          <w:color w:val="333333"/>
          <w:sz w:val="21"/>
          <w:szCs w:val="21"/>
          <w:lang w:eastAsia="en-IN"/>
        </w:rPr>
        <w:t>compare(</w:t>
      </w:r>
      <w:proofErr w:type="gramEnd"/>
      <w:r w:rsidRPr="00CA7D2E">
        <w:rPr>
          <w:rFonts w:ascii="Times New Roman" w:eastAsia="Times New Roman" w:hAnsi="Times New Roman" w:cs="Times New Roman"/>
          <w:color w:val="333333"/>
          <w:sz w:val="21"/>
          <w:szCs w:val="21"/>
          <w:lang w:eastAsia="en-IN"/>
        </w:rPr>
        <w:t>) method, we have simply returned the difference in employee ids of two instances. Two equal employee ids will return zero, indicating same object.</w:t>
      </w:r>
    </w:p>
    <w:p w:rsidR="009C7C05" w:rsidRPr="00CA7D2E" w:rsidRDefault="009C7C05" w:rsidP="009C7C05">
      <w:pPr>
        <w:shd w:val="clear" w:color="auto" w:fill="FFFFFF"/>
        <w:spacing w:after="150" w:line="300" w:lineRule="atLeast"/>
        <w:textAlignment w:val="baseline"/>
        <w:rPr>
          <w:rFonts w:ascii="Times New Roman" w:eastAsia="Times New Roman" w:hAnsi="Times New Roman" w:cs="Times New Roman"/>
          <w:color w:val="333333"/>
          <w:sz w:val="21"/>
          <w:szCs w:val="21"/>
          <w:lang w:eastAsia="en-IN"/>
        </w:rPr>
      </w:pPr>
      <w:r w:rsidRPr="00CA7D2E">
        <w:rPr>
          <w:rFonts w:ascii="Times New Roman" w:eastAsia="Times New Roman" w:hAnsi="Times New Roman" w:cs="Times New Roman"/>
          <w:color w:val="333333"/>
          <w:sz w:val="21"/>
          <w:szCs w:val="21"/>
          <w:lang w:eastAsia="en-IN"/>
        </w:rPr>
        <w:t xml:space="preserve">Lets test our </w:t>
      </w:r>
      <w:proofErr w:type="gramStart"/>
      <w:r w:rsidRPr="00CA7D2E">
        <w:rPr>
          <w:rFonts w:ascii="Times New Roman" w:eastAsia="Times New Roman" w:hAnsi="Times New Roman" w:cs="Times New Roman"/>
          <w:color w:val="333333"/>
          <w:sz w:val="21"/>
          <w:szCs w:val="21"/>
          <w:lang w:eastAsia="en-IN"/>
        </w:rPr>
        <w:t>compare(</w:t>
      </w:r>
      <w:proofErr w:type="gramEnd"/>
      <w:r w:rsidRPr="00CA7D2E">
        <w:rPr>
          <w:rFonts w:ascii="Times New Roman" w:eastAsia="Times New Roman" w:hAnsi="Times New Roman" w:cs="Times New Roman"/>
          <w:color w:val="333333"/>
          <w:sz w:val="21"/>
          <w:szCs w:val="21"/>
          <w:lang w:eastAsia="en-IN"/>
        </w:rPr>
        <w:t>) method.</w:t>
      </w:r>
    </w:p>
    <w:tbl>
      <w:tblPr>
        <w:tblW w:w="10950" w:type="dxa"/>
        <w:tblCellMar>
          <w:left w:w="0" w:type="dxa"/>
          <w:right w:w="0" w:type="dxa"/>
        </w:tblCellMar>
        <w:tblLook w:val="04A0"/>
      </w:tblPr>
      <w:tblGrid>
        <w:gridCol w:w="525"/>
        <w:gridCol w:w="10425"/>
      </w:tblGrid>
      <w:tr w:rsidR="009C7C05" w:rsidRPr="00CA7D2E" w:rsidTr="00CC08B6">
        <w:tc>
          <w:tcPr>
            <w:tcW w:w="0" w:type="auto"/>
            <w:vAlign w:val="center"/>
            <w:hideMark/>
          </w:tcPr>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1</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2</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3</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4</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5</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6</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7</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8</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9</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10</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11</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12</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13</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14</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15</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16</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17</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18</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19</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20</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21</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22</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23</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24</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25</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26</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27</w:t>
            </w:r>
          </w:p>
        </w:tc>
        <w:tc>
          <w:tcPr>
            <w:tcW w:w="10425" w:type="dxa"/>
            <w:vAlign w:val="center"/>
            <w:hideMark/>
          </w:tcPr>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0"/>
                <w:szCs w:val="20"/>
                <w:lang w:eastAsia="en-IN"/>
              </w:rPr>
              <w:t>packagecorejava.compare;</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 </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0"/>
                <w:szCs w:val="20"/>
                <w:lang w:eastAsia="en-IN"/>
              </w:rPr>
              <w:t>importjava.util.ArrayList;</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0"/>
                <w:szCs w:val="20"/>
                <w:lang w:eastAsia="en-IN"/>
              </w:rPr>
              <w:t>importjava.util.Collections;</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0"/>
                <w:szCs w:val="20"/>
                <w:lang w:eastAsia="en-IN"/>
              </w:rPr>
              <w:t>importjava.util.List;</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 </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0"/>
                <w:szCs w:val="20"/>
                <w:lang w:eastAsia="en-IN"/>
              </w:rPr>
              <w:t>publicclassTestSorting {</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publicstaticvoidmain(String[] args) {</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Employee e1 = newEmployee(1, "aTestName", "dLastName", 34);</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Employee e2 = newEmployee(2, "nTestName", "pLastName", 30);</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Employee e3 = newEmployee(3, "kTestName", "sLastName", 31);</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Employee e4 = newEmployee(4, "dTestName", "zLastName", 25);</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 </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List&lt;Employee&gt; employees = newArrayList&lt;Employee&gt;();</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employees.add(e2);</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employees.add(e3);</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employees.add(e1);</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employees.add(e4);</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 </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 UnSorted List</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System.out.println(employees);</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 </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Collections.sort(employees);</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 Default Sorting by employee id</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System.out.println(employees);</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0"/>
                <w:szCs w:val="20"/>
                <w:lang w:eastAsia="en-IN"/>
              </w:rPr>
              <w:t>}</w:t>
            </w:r>
          </w:p>
        </w:tc>
      </w:tr>
    </w:tbl>
    <w:p w:rsidR="009C7C05" w:rsidRPr="00CA7D2E" w:rsidRDefault="009C7C05" w:rsidP="009C7C05">
      <w:pPr>
        <w:shd w:val="clear" w:color="auto" w:fill="FFFFFF"/>
        <w:spacing w:after="150" w:line="300" w:lineRule="atLeast"/>
        <w:textAlignment w:val="baseline"/>
        <w:rPr>
          <w:rFonts w:ascii="Times New Roman" w:eastAsia="Times New Roman" w:hAnsi="Times New Roman" w:cs="Times New Roman"/>
          <w:color w:val="333333"/>
          <w:sz w:val="21"/>
          <w:szCs w:val="21"/>
          <w:lang w:eastAsia="en-IN"/>
        </w:rPr>
      </w:pPr>
      <w:r w:rsidRPr="00CA7D2E">
        <w:rPr>
          <w:rFonts w:ascii="Times New Roman" w:eastAsia="Times New Roman" w:hAnsi="Times New Roman" w:cs="Times New Roman"/>
          <w:color w:val="333333"/>
          <w:sz w:val="21"/>
          <w:szCs w:val="21"/>
          <w:lang w:eastAsia="en-IN"/>
        </w:rPr>
        <w:t xml:space="preserve">In above program, first print statement prints an unsorted list of employees and in second print </w:t>
      </w:r>
      <w:proofErr w:type="gramStart"/>
      <w:r w:rsidRPr="00CA7D2E">
        <w:rPr>
          <w:rFonts w:ascii="Times New Roman" w:eastAsia="Times New Roman" w:hAnsi="Times New Roman" w:cs="Times New Roman"/>
          <w:color w:val="333333"/>
          <w:sz w:val="21"/>
          <w:szCs w:val="21"/>
          <w:lang w:eastAsia="en-IN"/>
        </w:rPr>
        <w:t>statement,</w:t>
      </w:r>
      <w:proofErr w:type="gramEnd"/>
      <w:r w:rsidRPr="00CA7D2E">
        <w:rPr>
          <w:rFonts w:ascii="Times New Roman" w:eastAsia="Times New Roman" w:hAnsi="Times New Roman" w:cs="Times New Roman"/>
          <w:color w:val="333333"/>
          <w:sz w:val="21"/>
          <w:szCs w:val="21"/>
          <w:lang w:eastAsia="en-IN"/>
        </w:rPr>
        <w:t xml:space="preserve"> employees are sorted by their employee id.</w:t>
      </w:r>
    </w:p>
    <w:p w:rsidR="009C7C05" w:rsidRPr="00CA7D2E" w:rsidRDefault="009C7C05" w:rsidP="009C7C05">
      <w:pPr>
        <w:shd w:val="clear" w:color="auto" w:fill="FFFFFF"/>
        <w:spacing w:before="300" w:after="150" w:line="240" w:lineRule="auto"/>
        <w:textAlignment w:val="baseline"/>
        <w:outlineLvl w:val="2"/>
        <w:rPr>
          <w:rFonts w:ascii="Times New Roman" w:eastAsia="Times New Roman" w:hAnsi="Times New Roman" w:cs="Times New Roman"/>
          <w:color w:val="333333"/>
          <w:sz w:val="36"/>
          <w:szCs w:val="36"/>
          <w:lang w:eastAsia="en-IN"/>
        </w:rPr>
      </w:pPr>
      <w:r w:rsidRPr="00CA7D2E">
        <w:rPr>
          <w:rFonts w:ascii="Times New Roman" w:eastAsia="Times New Roman" w:hAnsi="Times New Roman" w:cs="Times New Roman"/>
          <w:color w:val="333333"/>
          <w:sz w:val="36"/>
          <w:szCs w:val="36"/>
          <w:lang w:eastAsia="en-IN"/>
        </w:rPr>
        <w:t>Comparator</w:t>
      </w:r>
    </w:p>
    <w:p w:rsidR="009C7C05" w:rsidRPr="00CA7D2E" w:rsidRDefault="009C7C05" w:rsidP="009C7C05">
      <w:pPr>
        <w:shd w:val="clear" w:color="auto" w:fill="FFFFFF"/>
        <w:spacing w:after="150" w:line="300" w:lineRule="atLeast"/>
        <w:textAlignment w:val="baseline"/>
        <w:rPr>
          <w:rFonts w:ascii="Times New Roman" w:eastAsia="Times New Roman" w:hAnsi="Times New Roman" w:cs="Times New Roman"/>
          <w:color w:val="333333"/>
          <w:sz w:val="21"/>
          <w:szCs w:val="21"/>
          <w:lang w:eastAsia="en-IN"/>
        </w:rPr>
      </w:pPr>
      <w:r w:rsidRPr="00CA7D2E">
        <w:rPr>
          <w:rFonts w:ascii="Times New Roman" w:eastAsia="Times New Roman" w:hAnsi="Times New Roman" w:cs="Times New Roman"/>
          <w:color w:val="333333"/>
          <w:sz w:val="21"/>
          <w:szCs w:val="21"/>
          <w:lang w:eastAsia="en-IN"/>
        </w:rPr>
        <w:t>So, now we can sort a collection of employees by their id. Now lets consider a case where we want to sort employees list based on some user input which is essentially sorting field i.e. sometime he want to sort by first name, sometimes by even age also.</w:t>
      </w:r>
    </w:p>
    <w:p w:rsidR="009C7C05" w:rsidRPr="00CA7D2E" w:rsidRDefault="009C7C05" w:rsidP="009C7C05">
      <w:pPr>
        <w:shd w:val="clear" w:color="auto" w:fill="FFFFFF"/>
        <w:spacing w:after="0" w:line="300" w:lineRule="atLeast"/>
        <w:textAlignment w:val="baseline"/>
        <w:rPr>
          <w:rFonts w:ascii="Times New Roman" w:eastAsia="Times New Roman" w:hAnsi="Times New Roman" w:cs="Times New Roman"/>
          <w:color w:val="333333"/>
          <w:sz w:val="21"/>
          <w:szCs w:val="21"/>
          <w:lang w:eastAsia="en-IN"/>
        </w:rPr>
      </w:pPr>
      <w:r w:rsidRPr="00CA7D2E">
        <w:rPr>
          <w:rFonts w:ascii="Times New Roman" w:eastAsia="Times New Roman" w:hAnsi="Times New Roman" w:cs="Times New Roman"/>
          <w:color w:val="333333"/>
          <w:sz w:val="21"/>
          <w:szCs w:val="21"/>
          <w:lang w:eastAsia="en-IN"/>
        </w:rPr>
        <w:t>This can be achieved by </w:t>
      </w:r>
      <w:hyperlink r:id="rId37" w:tgtFrame="_blank" w:tooltip="jquery" w:history="1">
        <w:r w:rsidRPr="00CA7D2E">
          <w:rPr>
            <w:rFonts w:ascii="Times New Roman" w:eastAsia="Times New Roman" w:hAnsi="Times New Roman" w:cs="Times New Roman"/>
            <w:color w:val="428BCA"/>
            <w:sz w:val="21"/>
            <w:szCs w:val="21"/>
            <w:bdr w:val="none" w:sz="0" w:space="0" w:color="auto" w:frame="1"/>
            <w:lang w:eastAsia="en-IN"/>
          </w:rPr>
          <w:t>jquery</w:t>
        </w:r>
      </w:hyperlink>
      <w:r w:rsidRPr="00CA7D2E">
        <w:rPr>
          <w:rFonts w:ascii="Times New Roman" w:eastAsia="Times New Roman" w:hAnsi="Times New Roman" w:cs="Times New Roman"/>
          <w:color w:val="333333"/>
          <w:sz w:val="21"/>
          <w:szCs w:val="21"/>
          <w:lang w:eastAsia="en-IN"/>
        </w:rPr>
        <w:t> plugins easily, but what if browser has disables the java script. You will have to sort the list on server side only to not break the application functionality.</w:t>
      </w:r>
    </w:p>
    <w:p w:rsidR="009C7C05" w:rsidRPr="00CA7D2E" w:rsidRDefault="009C7C05" w:rsidP="009C7C05">
      <w:pPr>
        <w:shd w:val="clear" w:color="auto" w:fill="FFFFFF"/>
        <w:spacing w:after="0" w:line="300" w:lineRule="atLeast"/>
        <w:textAlignment w:val="baseline"/>
        <w:rPr>
          <w:rFonts w:ascii="Times New Roman" w:eastAsia="Times New Roman" w:hAnsi="Times New Roman" w:cs="Times New Roman"/>
          <w:color w:val="333333"/>
          <w:sz w:val="21"/>
          <w:szCs w:val="21"/>
          <w:lang w:eastAsia="en-IN"/>
        </w:rPr>
      </w:pPr>
      <w:r w:rsidRPr="00CA7D2E">
        <w:rPr>
          <w:rFonts w:ascii="Times New Roman" w:eastAsia="Times New Roman" w:hAnsi="Times New Roman" w:cs="Times New Roman"/>
          <w:color w:val="333333"/>
          <w:sz w:val="21"/>
          <w:szCs w:val="21"/>
          <w:lang w:eastAsia="en-IN"/>
        </w:rPr>
        <w:t xml:space="preserve">Here </w:t>
      </w:r>
      <w:proofErr w:type="gramStart"/>
      <w:r w:rsidRPr="00CA7D2E">
        <w:rPr>
          <w:rFonts w:ascii="Times New Roman" w:eastAsia="Times New Roman" w:hAnsi="Times New Roman" w:cs="Times New Roman"/>
          <w:color w:val="333333"/>
          <w:sz w:val="21"/>
          <w:szCs w:val="21"/>
          <w:lang w:eastAsia="en-IN"/>
        </w:rPr>
        <w:t>comes</w:t>
      </w:r>
      <w:proofErr w:type="gramEnd"/>
      <w:r w:rsidRPr="00CA7D2E">
        <w:rPr>
          <w:rFonts w:ascii="Times New Roman" w:eastAsia="Times New Roman" w:hAnsi="Times New Roman" w:cs="Times New Roman"/>
          <w:color w:val="333333"/>
          <w:sz w:val="21"/>
          <w:szCs w:val="21"/>
          <w:lang w:eastAsia="en-IN"/>
        </w:rPr>
        <w:t xml:space="preserve"> the Comparators to rescue you. A comparator can be used to sort a collection of instances on some particular basis. </w:t>
      </w:r>
      <w:r w:rsidRPr="00CA7D2E">
        <w:rPr>
          <w:rFonts w:ascii="Times New Roman" w:eastAsia="Times New Roman" w:hAnsi="Times New Roman" w:cs="Times New Roman"/>
          <w:b/>
          <w:bCs/>
          <w:color w:val="333333"/>
          <w:sz w:val="21"/>
          <w:szCs w:val="21"/>
          <w:bdr w:val="none" w:sz="0" w:space="0" w:color="auto" w:frame="1"/>
          <w:lang w:eastAsia="en-IN"/>
        </w:rPr>
        <w:t>To sort of different fields, we need multiple comparators.</w:t>
      </w:r>
    </w:p>
    <w:p w:rsidR="009C7C05" w:rsidRPr="00CA7D2E" w:rsidRDefault="009C7C05" w:rsidP="009C7C05">
      <w:pPr>
        <w:shd w:val="clear" w:color="auto" w:fill="FFFFFF"/>
        <w:spacing w:after="150" w:line="300" w:lineRule="atLeast"/>
        <w:textAlignment w:val="baseline"/>
        <w:rPr>
          <w:rFonts w:ascii="Times New Roman" w:eastAsia="Times New Roman" w:hAnsi="Times New Roman" w:cs="Times New Roman"/>
          <w:color w:val="333333"/>
          <w:sz w:val="21"/>
          <w:szCs w:val="21"/>
          <w:lang w:eastAsia="en-IN"/>
        </w:rPr>
      </w:pPr>
      <w:r w:rsidRPr="00CA7D2E">
        <w:rPr>
          <w:rFonts w:ascii="Times New Roman" w:eastAsia="Times New Roman" w:hAnsi="Times New Roman" w:cs="Times New Roman"/>
          <w:color w:val="333333"/>
          <w:sz w:val="21"/>
          <w:szCs w:val="21"/>
          <w:lang w:eastAsia="en-IN"/>
        </w:rPr>
        <w:t>Adding different Comparator interface implementations</w:t>
      </w:r>
    </w:p>
    <w:p w:rsidR="009C7C05" w:rsidRPr="00CA7D2E" w:rsidRDefault="009C7C05" w:rsidP="009C7C05">
      <w:pPr>
        <w:shd w:val="clear" w:color="auto" w:fill="FFFFFF"/>
        <w:spacing w:after="150" w:line="300" w:lineRule="atLeast"/>
        <w:textAlignment w:val="baseline"/>
        <w:rPr>
          <w:rFonts w:ascii="Times New Roman" w:eastAsia="Times New Roman" w:hAnsi="Times New Roman" w:cs="Times New Roman"/>
          <w:color w:val="333333"/>
          <w:sz w:val="21"/>
          <w:szCs w:val="21"/>
          <w:lang w:eastAsia="en-IN"/>
        </w:rPr>
      </w:pPr>
      <w:r w:rsidRPr="00CA7D2E">
        <w:rPr>
          <w:rFonts w:ascii="Times New Roman" w:eastAsia="Times New Roman" w:hAnsi="Times New Roman" w:cs="Times New Roman"/>
          <w:color w:val="333333"/>
          <w:sz w:val="21"/>
          <w:szCs w:val="21"/>
          <w:lang w:eastAsia="en-IN"/>
        </w:rPr>
        <w:lastRenderedPageBreak/>
        <w:t xml:space="preserve">As discussed in last section, we need to have multiple implementations for different sorting cases. </w:t>
      </w:r>
      <w:proofErr w:type="gramStart"/>
      <w:r w:rsidRPr="00CA7D2E">
        <w:rPr>
          <w:rFonts w:ascii="Times New Roman" w:eastAsia="Times New Roman" w:hAnsi="Times New Roman" w:cs="Times New Roman"/>
          <w:color w:val="333333"/>
          <w:sz w:val="21"/>
          <w:szCs w:val="21"/>
          <w:lang w:eastAsia="en-IN"/>
        </w:rPr>
        <w:t>Lets</w:t>
      </w:r>
      <w:proofErr w:type="gramEnd"/>
      <w:r w:rsidRPr="00CA7D2E">
        <w:rPr>
          <w:rFonts w:ascii="Times New Roman" w:eastAsia="Times New Roman" w:hAnsi="Times New Roman" w:cs="Times New Roman"/>
          <w:color w:val="333333"/>
          <w:sz w:val="21"/>
          <w:szCs w:val="21"/>
          <w:lang w:eastAsia="en-IN"/>
        </w:rPr>
        <w:t xml:space="preserve"> write them one by one:</w:t>
      </w:r>
    </w:p>
    <w:p w:rsidR="009C7C05" w:rsidRPr="00CA7D2E" w:rsidRDefault="009C7C05" w:rsidP="009C7C05">
      <w:pPr>
        <w:shd w:val="clear" w:color="auto" w:fill="FFFFFF"/>
        <w:spacing w:after="0" w:line="300" w:lineRule="atLeast"/>
        <w:textAlignment w:val="baseline"/>
        <w:rPr>
          <w:rFonts w:ascii="Times New Roman" w:eastAsia="Times New Roman" w:hAnsi="Times New Roman" w:cs="Times New Roman"/>
          <w:color w:val="333333"/>
          <w:sz w:val="21"/>
          <w:szCs w:val="21"/>
          <w:lang w:eastAsia="en-IN"/>
        </w:rPr>
      </w:pPr>
      <w:r w:rsidRPr="00CA7D2E">
        <w:rPr>
          <w:rFonts w:ascii="Times New Roman" w:eastAsia="Times New Roman" w:hAnsi="Times New Roman" w:cs="Times New Roman"/>
          <w:b/>
          <w:bCs/>
          <w:color w:val="333333"/>
          <w:sz w:val="21"/>
          <w:szCs w:val="21"/>
          <w:bdr w:val="none" w:sz="0" w:space="0" w:color="auto" w:frame="1"/>
          <w:lang w:eastAsia="en-IN"/>
        </w:rPr>
        <w:t>First name sorter</w:t>
      </w:r>
    </w:p>
    <w:tbl>
      <w:tblPr>
        <w:tblW w:w="10950" w:type="dxa"/>
        <w:tblCellMar>
          <w:left w:w="0" w:type="dxa"/>
          <w:right w:w="0" w:type="dxa"/>
        </w:tblCellMar>
        <w:tblLook w:val="04A0"/>
      </w:tblPr>
      <w:tblGrid>
        <w:gridCol w:w="525"/>
        <w:gridCol w:w="10425"/>
      </w:tblGrid>
      <w:tr w:rsidR="009C7C05" w:rsidRPr="00CA7D2E" w:rsidTr="00CC08B6">
        <w:tc>
          <w:tcPr>
            <w:tcW w:w="0" w:type="auto"/>
            <w:vAlign w:val="center"/>
            <w:hideMark/>
          </w:tcPr>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1</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2</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3</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4</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5</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6</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7</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8</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9</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10</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11</w:t>
            </w:r>
          </w:p>
        </w:tc>
        <w:tc>
          <w:tcPr>
            <w:tcW w:w="10425" w:type="dxa"/>
            <w:vAlign w:val="center"/>
            <w:hideMark/>
          </w:tcPr>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0"/>
                <w:szCs w:val="20"/>
                <w:lang w:eastAsia="en-IN"/>
              </w:rPr>
              <w:t>packagecorejava.compare;</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 </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0"/>
                <w:szCs w:val="20"/>
                <w:lang w:eastAsia="en-IN"/>
              </w:rPr>
              <w:t>importjava.util.Comparator;</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 </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0"/>
                <w:szCs w:val="20"/>
                <w:lang w:eastAsia="en-IN"/>
              </w:rPr>
              <w:t>publicclassFirstNameSorter implementsComparator&lt;Employee&gt;{</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 </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0"/>
                <w:szCs w:val="20"/>
                <w:lang w:eastAsia="en-IN"/>
              </w:rPr>
              <w:t>@Override</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0"/>
                <w:szCs w:val="20"/>
                <w:lang w:eastAsia="en-IN"/>
              </w:rPr>
              <w:t>publicintcompare(Employee o1, Employee o2) {</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0"/>
                <w:szCs w:val="20"/>
                <w:lang w:eastAsia="en-IN"/>
              </w:rPr>
              <w:t>returno1.getFirstName().compareTo(o2.getFirstName());</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0"/>
                <w:szCs w:val="20"/>
                <w:lang w:eastAsia="en-IN"/>
              </w:rPr>
              <w:t>}</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0"/>
                <w:szCs w:val="20"/>
                <w:lang w:eastAsia="en-IN"/>
              </w:rPr>
              <w:t>}</w:t>
            </w:r>
          </w:p>
        </w:tc>
      </w:tr>
    </w:tbl>
    <w:p w:rsidR="009C7C05" w:rsidRPr="00CA7D2E" w:rsidRDefault="009C7C05" w:rsidP="009C7C05">
      <w:pPr>
        <w:shd w:val="clear" w:color="auto" w:fill="FFFFFF"/>
        <w:spacing w:after="0" w:line="300" w:lineRule="atLeast"/>
        <w:textAlignment w:val="baseline"/>
        <w:rPr>
          <w:rFonts w:ascii="Times New Roman" w:eastAsia="Times New Roman" w:hAnsi="Times New Roman" w:cs="Times New Roman"/>
          <w:color w:val="333333"/>
          <w:sz w:val="21"/>
          <w:szCs w:val="21"/>
          <w:lang w:eastAsia="en-IN"/>
        </w:rPr>
      </w:pPr>
      <w:r w:rsidRPr="00CA7D2E">
        <w:rPr>
          <w:rFonts w:ascii="Times New Roman" w:eastAsia="Times New Roman" w:hAnsi="Times New Roman" w:cs="Times New Roman"/>
          <w:b/>
          <w:bCs/>
          <w:color w:val="333333"/>
          <w:sz w:val="21"/>
          <w:szCs w:val="21"/>
          <w:bdr w:val="none" w:sz="0" w:space="0" w:color="auto" w:frame="1"/>
          <w:lang w:eastAsia="en-IN"/>
        </w:rPr>
        <w:t>Last name sorter</w:t>
      </w:r>
    </w:p>
    <w:tbl>
      <w:tblPr>
        <w:tblW w:w="10950" w:type="dxa"/>
        <w:tblCellMar>
          <w:left w:w="0" w:type="dxa"/>
          <w:right w:w="0" w:type="dxa"/>
        </w:tblCellMar>
        <w:tblLook w:val="04A0"/>
      </w:tblPr>
      <w:tblGrid>
        <w:gridCol w:w="525"/>
        <w:gridCol w:w="10425"/>
      </w:tblGrid>
      <w:tr w:rsidR="009C7C05" w:rsidRPr="00CA7D2E" w:rsidTr="00CC08B6">
        <w:tc>
          <w:tcPr>
            <w:tcW w:w="0" w:type="auto"/>
            <w:vAlign w:val="center"/>
            <w:hideMark/>
          </w:tcPr>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1</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2</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3</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4</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5</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6</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7</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8</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9</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10</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11</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12</w:t>
            </w:r>
          </w:p>
        </w:tc>
        <w:tc>
          <w:tcPr>
            <w:tcW w:w="10425" w:type="dxa"/>
            <w:vAlign w:val="center"/>
            <w:hideMark/>
          </w:tcPr>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0"/>
                <w:szCs w:val="20"/>
                <w:lang w:eastAsia="en-IN"/>
              </w:rPr>
              <w:t>packagecorejava.compare;</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 </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0"/>
                <w:szCs w:val="20"/>
                <w:lang w:eastAsia="en-IN"/>
              </w:rPr>
              <w:t>importjava.util.Comparator;</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 </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0"/>
                <w:szCs w:val="20"/>
                <w:lang w:eastAsia="en-IN"/>
              </w:rPr>
              <w:t>publicclassLastNameSorter implementsComparator&lt;Employee&gt; {</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 </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@Override</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publicintcompare(Employee o1, Employee o2) {</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returno1.getLastName().compareTo(o2.getLastName());</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 </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0"/>
                <w:szCs w:val="20"/>
                <w:lang w:eastAsia="en-IN"/>
              </w:rPr>
              <w:t>}</w:t>
            </w:r>
          </w:p>
        </w:tc>
      </w:tr>
    </w:tbl>
    <w:p w:rsidR="009C7C05" w:rsidRPr="00CA7D2E" w:rsidRDefault="009C7C05" w:rsidP="009C7C05">
      <w:pPr>
        <w:shd w:val="clear" w:color="auto" w:fill="FFFFFF"/>
        <w:spacing w:after="0" w:line="300" w:lineRule="atLeast"/>
        <w:textAlignment w:val="baseline"/>
        <w:rPr>
          <w:rFonts w:ascii="Times New Roman" w:eastAsia="Times New Roman" w:hAnsi="Times New Roman" w:cs="Times New Roman"/>
          <w:color w:val="333333"/>
          <w:sz w:val="21"/>
          <w:szCs w:val="21"/>
          <w:lang w:eastAsia="en-IN"/>
        </w:rPr>
      </w:pPr>
      <w:r w:rsidRPr="00CA7D2E">
        <w:rPr>
          <w:rFonts w:ascii="Times New Roman" w:eastAsia="Times New Roman" w:hAnsi="Times New Roman" w:cs="Times New Roman"/>
          <w:b/>
          <w:bCs/>
          <w:color w:val="333333"/>
          <w:sz w:val="21"/>
          <w:szCs w:val="21"/>
          <w:bdr w:val="none" w:sz="0" w:space="0" w:color="auto" w:frame="1"/>
          <w:lang w:eastAsia="en-IN"/>
        </w:rPr>
        <w:t>Age sorter</w:t>
      </w:r>
    </w:p>
    <w:tbl>
      <w:tblPr>
        <w:tblW w:w="10950" w:type="dxa"/>
        <w:tblCellMar>
          <w:left w:w="0" w:type="dxa"/>
          <w:right w:w="0" w:type="dxa"/>
        </w:tblCellMar>
        <w:tblLook w:val="04A0"/>
      </w:tblPr>
      <w:tblGrid>
        <w:gridCol w:w="525"/>
        <w:gridCol w:w="10425"/>
      </w:tblGrid>
      <w:tr w:rsidR="009C7C05" w:rsidRPr="00CA7D2E" w:rsidTr="00CC08B6">
        <w:tc>
          <w:tcPr>
            <w:tcW w:w="0" w:type="auto"/>
            <w:vAlign w:val="center"/>
            <w:hideMark/>
          </w:tcPr>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1</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2</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3</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4</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5</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6</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7</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8</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9</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10</w:t>
            </w:r>
          </w:p>
        </w:tc>
        <w:tc>
          <w:tcPr>
            <w:tcW w:w="10425" w:type="dxa"/>
            <w:vAlign w:val="center"/>
            <w:hideMark/>
          </w:tcPr>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0"/>
                <w:szCs w:val="20"/>
                <w:lang w:eastAsia="en-IN"/>
              </w:rPr>
              <w:t>packagecorejava.compare;</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 </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0"/>
                <w:szCs w:val="20"/>
                <w:lang w:eastAsia="en-IN"/>
              </w:rPr>
              <w:t>importjava.util.Comparator;</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 </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0"/>
                <w:szCs w:val="20"/>
                <w:lang w:eastAsia="en-IN"/>
              </w:rPr>
              <w:t>publicclassAgeSorter implementsComparator&lt;Employee&gt; {</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@Override</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publicintcompare(Employee o1, Employee o2) {</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returno1.getAge() - o2.getAge();</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0"/>
                <w:szCs w:val="20"/>
                <w:lang w:eastAsia="en-IN"/>
              </w:rPr>
              <w:t>}</w:t>
            </w:r>
          </w:p>
        </w:tc>
      </w:tr>
    </w:tbl>
    <w:p w:rsidR="009C7C05" w:rsidRPr="00CA7D2E" w:rsidRDefault="009C7C05" w:rsidP="009C7C05">
      <w:pPr>
        <w:shd w:val="clear" w:color="auto" w:fill="FFFFFF"/>
        <w:spacing w:before="300" w:after="150" w:line="240" w:lineRule="auto"/>
        <w:textAlignment w:val="baseline"/>
        <w:outlineLvl w:val="2"/>
        <w:rPr>
          <w:rFonts w:ascii="Times New Roman" w:eastAsia="Times New Roman" w:hAnsi="Times New Roman" w:cs="Times New Roman"/>
          <w:color w:val="333333"/>
          <w:sz w:val="36"/>
          <w:szCs w:val="36"/>
          <w:lang w:eastAsia="en-IN"/>
        </w:rPr>
      </w:pPr>
      <w:r w:rsidRPr="00CA7D2E">
        <w:rPr>
          <w:rFonts w:ascii="Times New Roman" w:eastAsia="Times New Roman" w:hAnsi="Times New Roman" w:cs="Times New Roman"/>
          <w:color w:val="333333"/>
          <w:sz w:val="36"/>
          <w:szCs w:val="36"/>
          <w:lang w:eastAsia="en-IN"/>
        </w:rPr>
        <w:t>Testing our code</w:t>
      </w:r>
    </w:p>
    <w:p w:rsidR="009C7C05" w:rsidRPr="00CA7D2E" w:rsidRDefault="009C7C05" w:rsidP="009C7C05">
      <w:pPr>
        <w:shd w:val="clear" w:color="auto" w:fill="FFFFFF"/>
        <w:spacing w:after="150" w:line="300" w:lineRule="atLeast"/>
        <w:textAlignment w:val="baseline"/>
        <w:rPr>
          <w:rFonts w:ascii="Times New Roman" w:eastAsia="Times New Roman" w:hAnsi="Times New Roman" w:cs="Times New Roman"/>
          <w:color w:val="333333"/>
          <w:sz w:val="21"/>
          <w:szCs w:val="21"/>
          <w:lang w:eastAsia="en-IN"/>
        </w:rPr>
      </w:pPr>
      <w:r w:rsidRPr="00CA7D2E">
        <w:rPr>
          <w:rFonts w:ascii="Times New Roman" w:eastAsia="Times New Roman" w:hAnsi="Times New Roman" w:cs="Times New Roman"/>
          <w:color w:val="333333"/>
          <w:sz w:val="21"/>
          <w:szCs w:val="21"/>
          <w:lang w:eastAsia="en-IN"/>
        </w:rPr>
        <w:t xml:space="preserve">So theoretically, we should be able to sort of any field at our wish with minimum code. </w:t>
      </w:r>
      <w:proofErr w:type="gramStart"/>
      <w:r w:rsidRPr="00CA7D2E">
        <w:rPr>
          <w:rFonts w:ascii="Times New Roman" w:eastAsia="Times New Roman" w:hAnsi="Times New Roman" w:cs="Times New Roman"/>
          <w:color w:val="333333"/>
          <w:sz w:val="21"/>
          <w:szCs w:val="21"/>
          <w:lang w:eastAsia="en-IN"/>
        </w:rPr>
        <w:t>Lets</w:t>
      </w:r>
      <w:proofErr w:type="gramEnd"/>
      <w:r w:rsidRPr="00CA7D2E">
        <w:rPr>
          <w:rFonts w:ascii="Times New Roman" w:eastAsia="Times New Roman" w:hAnsi="Times New Roman" w:cs="Times New Roman"/>
          <w:color w:val="333333"/>
          <w:sz w:val="21"/>
          <w:szCs w:val="21"/>
          <w:lang w:eastAsia="en-IN"/>
        </w:rPr>
        <w:t xml:space="preserve"> see if we really are:</w:t>
      </w:r>
    </w:p>
    <w:tbl>
      <w:tblPr>
        <w:tblW w:w="10950" w:type="dxa"/>
        <w:tblCellMar>
          <w:left w:w="0" w:type="dxa"/>
          <w:right w:w="0" w:type="dxa"/>
        </w:tblCellMar>
        <w:tblLook w:val="04A0"/>
      </w:tblPr>
      <w:tblGrid>
        <w:gridCol w:w="525"/>
        <w:gridCol w:w="10425"/>
      </w:tblGrid>
      <w:tr w:rsidR="009C7C05" w:rsidRPr="00CA7D2E" w:rsidTr="00CC08B6">
        <w:tc>
          <w:tcPr>
            <w:tcW w:w="0" w:type="auto"/>
            <w:vAlign w:val="center"/>
            <w:hideMark/>
          </w:tcPr>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1</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2</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lastRenderedPageBreak/>
              <w:t>3</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4</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5</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6</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7</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8</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9</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10</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11</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12</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13</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14</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15</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16</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17</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18</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19</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20</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21</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22</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23</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24</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25</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26</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27</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28</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29</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30</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31</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32</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33</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34</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35</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36</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37</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38</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39</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40</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41</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42</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43</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44</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45</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46</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47</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48</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lastRenderedPageBreak/>
              <w:t>49</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50</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51</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52</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53</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54</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55</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56</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57</w:t>
            </w:r>
          </w:p>
        </w:tc>
        <w:tc>
          <w:tcPr>
            <w:tcW w:w="10425" w:type="dxa"/>
            <w:vAlign w:val="center"/>
            <w:hideMark/>
          </w:tcPr>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0"/>
                <w:szCs w:val="20"/>
                <w:lang w:eastAsia="en-IN"/>
              </w:rPr>
              <w:lastRenderedPageBreak/>
              <w:t>packagecorejava.compare;</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 </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0"/>
                <w:szCs w:val="20"/>
                <w:lang w:eastAsia="en-IN"/>
              </w:rPr>
              <w:lastRenderedPageBreak/>
              <w:t>importjava.util.ArrayList;</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0"/>
                <w:szCs w:val="20"/>
                <w:lang w:eastAsia="en-IN"/>
              </w:rPr>
              <w:t>importjava.util.Collections;</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0"/>
                <w:szCs w:val="20"/>
                <w:lang w:eastAsia="en-IN"/>
              </w:rPr>
              <w:t>importjava.util.List;</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 </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0"/>
                <w:szCs w:val="20"/>
                <w:lang w:eastAsia="en-IN"/>
              </w:rPr>
              <w:t>publicclassTestSorting {</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publicstaticvoidmain(String[] args) {</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Employee e1 = newEmployee(1, "aTestName", "dLastName", 34);</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Employee e2 = newEmployee(2, "nTestName", "pLastName", 30);</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Employee e3 = newEmployee(3, "kTestName", "sLastName", 31);</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Employee e4 = newEmployee(4, "dTestName", "zLastName", 25);</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 </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List&lt;Employee&gt; employees = newArrayList&lt;Employee&gt;();</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employees.add(e2);</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employees.add(e3);</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employees.add(e1);</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employees.add(e4);</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 </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 UnSorted List</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System.out.println(employees);</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 </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Collections.sort(employees);</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 Default Sorting by employee id</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System.out.println(employees);</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 </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Collections.sort(employees, newFirstNameSorter());</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 Sorted by firstName</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System.out.println(employees);</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 </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Collections.sort(employees, newLastNameSorter());</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 Sorted by lastName</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System.out.println(employees);</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 </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Collections.sort(employees, newAgeSorter());</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 Sorted by age</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System.out.println(employees);</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color w:val="C7254E"/>
                <w:sz w:val="20"/>
                <w:szCs w:val="20"/>
                <w:lang w:eastAsia="en-IN"/>
              </w:rPr>
              <w:t>    </w:t>
            </w:r>
            <w:r w:rsidRPr="00CA7D2E">
              <w:rPr>
                <w:rFonts w:ascii="Times New Roman" w:eastAsia="Times New Roman" w:hAnsi="Times New Roman" w:cs="Times New Roman"/>
                <w:sz w:val="20"/>
                <w:szCs w:val="20"/>
                <w:lang w:eastAsia="en-IN"/>
              </w:rPr>
              <w:t>}</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0"/>
                <w:szCs w:val="20"/>
                <w:lang w:eastAsia="en-IN"/>
              </w:rPr>
              <w:t>}</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 </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0"/>
                <w:szCs w:val="20"/>
                <w:lang w:eastAsia="en-IN"/>
              </w:rPr>
              <w:t>Output:</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4"/>
                <w:szCs w:val="24"/>
                <w:lang w:eastAsia="en-IN"/>
              </w:rPr>
              <w:t> </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0"/>
                <w:szCs w:val="20"/>
                <w:lang w:eastAsia="en-IN"/>
              </w:rPr>
              <w:t>Employee : 2- nTestName - pLastName - 30</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0"/>
                <w:szCs w:val="20"/>
                <w:lang w:eastAsia="en-IN"/>
              </w:rPr>
              <w:t>, Employee : 3- kTestName - sLastName - 31</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0"/>
                <w:szCs w:val="20"/>
                <w:lang w:eastAsia="en-IN"/>
              </w:rPr>
              <w:t>, Employee : 1- aTestName - dLastName - 34</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0"/>
                <w:szCs w:val="20"/>
                <w:lang w:eastAsia="en-IN"/>
              </w:rPr>
              <w:t>, Employee : 4- dTestName - zLastName - 25</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0"/>
                <w:szCs w:val="20"/>
                <w:lang w:eastAsia="en-IN"/>
              </w:rPr>
              <w:t>]</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0"/>
                <w:szCs w:val="20"/>
                <w:lang w:eastAsia="en-IN"/>
              </w:rPr>
              <w:t>[Employee : 1- aTestName - dLastName - 34</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0"/>
                <w:szCs w:val="20"/>
                <w:lang w:eastAsia="en-IN"/>
              </w:rPr>
              <w:t>, Employee : 2- nTestName - pLastName - 30</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0"/>
                <w:szCs w:val="20"/>
                <w:lang w:eastAsia="en-IN"/>
              </w:rPr>
              <w:t>, Employee : 3- kTestName - sLastName - 31</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0"/>
                <w:szCs w:val="20"/>
                <w:lang w:eastAsia="en-IN"/>
              </w:rPr>
              <w:t>, Employee : 4- dTestName - zLastName - 25</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0"/>
                <w:szCs w:val="20"/>
                <w:lang w:eastAsia="en-IN"/>
              </w:rPr>
              <w:t>]</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0"/>
                <w:szCs w:val="20"/>
                <w:lang w:eastAsia="en-IN"/>
              </w:rPr>
              <w:t>[Employee : 1- aTestName - dLastName - 34</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0"/>
                <w:szCs w:val="20"/>
                <w:lang w:eastAsia="en-IN"/>
              </w:rPr>
              <w:t>, Employee : 4- dTestName - zLastName - 25</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0"/>
                <w:szCs w:val="20"/>
                <w:lang w:eastAsia="en-IN"/>
              </w:rPr>
              <w:t>, Employee : 3- kTestName - sLastName - 31</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0"/>
                <w:szCs w:val="20"/>
                <w:lang w:eastAsia="en-IN"/>
              </w:rPr>
              <w:t>, Employee : 2- nTestName - pLastName - 30</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0"/>
                <w:szCs w:val="20"/>
                <w:lang w:eastAsia="en-IN"/>
              </w:rPr>
              <w:lastRenderedPageBreak/>
              <w:t>]</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0"/>
                <w:szCs w:val="20"/>
                <w:lang w:eastAsia="en-IN"/>
              </w:rPr>
              <w:t>[Employee : 1- aTestName - dLastName - 34</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0"/>
                <w:szCs w:val="20"/>
                <w:lang w:eastAsia="en-IN"/>
              </w:rPr>
              <w:t>, Employee : 2- nTestName - pLastName - 30</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0"/>
                <w:szCs w:val="20"/>
                <w:lang w:eastAsia="en-IN"/>
              </w:rPr>
              <w:t>, Employee : 3- kTestName - sLastName - 31</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0"/>
                <w:szCs w:val="20"/>
                <w:lang w:eastAsia="en-IN"/>
              </w:rPr>
              <w:t>, Employee : 4- dTestName - zLastName - 25</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0"/>
                <w:szCs w:val="20"/>
                <w:lang w:eastAsia="en-IN"/>
              </w:rPr>
              <w:t>]</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0"/>
                <w:szCs w:val="20"/>
                <w:lang w:eastAsia="en-IN"/>
              </w:rPr>
              <w:t>[Employee : 4- dTestName - zLastName - 25</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0"/>
                <w:szCs w:val="20"/>
                <w:lang w:eastAsia="en-IN"/>
              </w:rPr>
              <w:t>, Employee : 2- nTestName - pLastName - 30</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0"/>
                <w:szCs w:val="20"/>
                <w:lang w:eastAsia="en-IN"/>
              </w:rPr>
              <w:t>, Employee : 3- kTestName - sLastName - 31</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0"/>
                <w:szCs w:val="20"/>
                <w:lang w:eastAsia="en-IN"/>
              </w:rPr>
              <w:t>, Employee : 1- aTestName - dLastName - 34</w:t>
            </w:r>
          </w:p>
          <w:p w:rsidR="009C7C05" w:rsidRPr="00CA7D2E" w:rsidRDefault="009C7C05" w:rsidP="00CC08B6">
            <w:pPr>
              <w:spacing w:after="0" w:line="240" w:lineRule="auto"/>
              <w:rPr>
                <w:rFonts w:ascii="Times New Roman" w:eastAsia="Times New Roman" w:hAnsi="Times New Roman" w:cs="Times New Roman"/>
                <w:sz w:val="24"/>
                <w:szCs w:val="24"/>
                <w:lang w:eastAsia="en-IN"/>
              </w:rPr>
            </w:pPr>
            <w:r w:rsidRPr="00CA7D2E">
              <w:rPr>
                <w:rFonts w:ascii="Times New Roman" w:eastAsia="Times New Roman" w:hAnsi="Times New Roman" w:cs="Times New Roman"/>
                <w:sz w:val="20"/>
                <w:szCs w:val="20"/>
                <w:lang w:eastAsia="en-IN"/>
              </w:rPr>
              <w:t>]</w:t>
            </w:r>
          </w:p>
        </w:tc>
      </w:tr>
    </w:tbl>
    <w:p w:rsidR="009C7C05" w:rsidRPr="00CA7D2E" w:rsidRDefault="009C7C05" w:rsidP="009C7C05">
      <w:pPr>
        <w:shd w:val="clear" w:color="auto" w:fill="FFFFFF"/>
        <w:spacing w:after="150" w:line="300" w:lineRule="atLeast"/>
        <w:textAlignment w:val="baseline"/>
        <w:rPr>
          <w:rFonts w:ascii="Times New Roman" w:eastAsia="Times New Roman" w:hAnsi="Times New Roman" w:cs="Times New Roman"/>
          <w:color w:val="333333"/>
          <w:sz w:val="21"/>
          <w:szCs w:val="21"/>
          <w:lang w:eastAsia="en-IN"/>
        </w:rPr>
      </w:pPr>
      <w:r w:rsidRPr="00CA7D2E">
        <w:rPr>
          <w:rFonts w:ascii="Times New Roman" w:eastAsia="Times New Roman" w:hAnsi="Times New Roman" w:cs="Times New Roman"/>
          <w:color w:val="333333"/>
          <w:sz w:val="21"/>
          <w:szCs w:val="21"/>
          <w:lang w:eastAsia="en-IN"/>
        </w:rPr>
        <w:lastRenderedPageBreak/>
        <w:t>Above class’s output shows clearly, now we are able to sort the collection of employees on any field using appropriate comparator implementation.</w:t>
      </w:r>
    </w:p>
    <w:p w:rsidR="009C7C05" w:rsidRPr="00CA7D2E" w:rsidRDefault="009C7C05" w:rsidP="009C7C05">
      <w:pPr>
        <w:rPr>
          <w:rFonts w:ascii="Times New Roman" w:hAnsi="Times New Roman" w:cs="Times New Roman"/>
        </w:rPr>
      </w:pPr>
      <w:r w:rsidRPr="00CA7D2E">
        <w:rPr>
          <w:rFonts w:ascii="Times New Roman" w:hAnsi="Times New Roman" w:cs="Times New Roman"/>
        </w:rPr>
        <w:t>???????????????/</w:t>
      </w:r>
    </w:p>
    <w:p w:rsidR="009C7C05" w:rsidRPr="00CA7D2E" w:rsidRDefault="009C7C05" w:rsidP="009C7C05">
      <w:pPr>
        <w:pStyle w:val="Heading5"/>
        <w:shd w:val="clear" w:color="auto" w:fill="FFFFFF"/>
        <w:spacing w:before="150" w:after="150"/>
        <w:textAlignment w:val="baseline"/>
        <w:rPr>
          <w:rFonts w:ascii="Times New Roman" w:hAnsi="Times New Roman" w:cs="Times New Roman"/>
          <w:b/>
          <w:bCs/>
          <w:color w:val="333333"/>
          <w:sz w:val="21"/>
          <w:szCs w:val="21"/>
        </w:rPr>
      </w:pPr>
      <w:r w:rsidRPr="00CA7D2E">
        <w:rPr>
          <w:rFonts w:ascii="Times New Roman" w:hAnsi="Times New Roman" w:cs="Times New Roman"/>
          <w:b/>
          <w:bCs/>
          <w:color w:val="333333"/>
          <w:sz w:val="21"/>
          <w:szCs w:val="21"/>
        </w:rPr>
        <w:t>How to convert an array of String to arraylist?</w:t>
      </w:r>
    </w:p>
    <w:p w:rsidR="009C7C05" w:rsidRPr="00CA7D2E" w:rsidRDefault="009C7C05" w:rsidP="009C7C05">
      <w:pPr>
        <w:rPr>
          <w:rFonts w:ascii="Times New Roman" w:hAnsi="Times New Roman" w:cs="Times New Roman"/>
          <w:color w:val="000000"/>
          <w:sz w:val="18"/>
          <w:szCs w:val="18"/>
          <w:shd w:val="clear" w:color="auto" w:fill="FFFFFF"/>
        </w:rPr>
      </w:pPr>
      <w:proofErr w:type="gramStart"/>
      <w:r w:rsidRPr="00CA7D2E">
        <w:rPr>
          <w:rFonts w:ascii="Times New Roman" w:hAnsi="Times New Roman" w:cs="Times New Roman"/>
          <w:color w:val="000000"/>
          <w:sz w:val="18"/>
          <w:szCs w:val="18"/>
          <w:shd w:val="clear" w:color="auto" w:fill="FFFFFF"/>
        </w:rPr>
        <w:t>Arrays.asList(</w:t>
      </w:r>
      <w:proofErr w:type="gramEnd"/>
      <w:r w:rsidRPr="00CA7D2E">
        <w:rPr>
          <w:rFonts w:ascii="Times New Roman" w:hAnsi="Times New Roman" w:cs="Times New Roman"/>
          <w:color w:val="000000"/>
          <w:sz w:val="18"/>
          <w:szCs w:val="18"/>
          <w:shd w:val="clear" w:color="auto" w:fill="FFFFFF"/>
        </w:rPr>
        <w:t>strArray);</w:t>
      </w:r>
    </w:p>
    <w:p w:rsidR="009C7C05" w:rsidRPr="00CA7D2E" w:rsidRDefault="009C7C05" w:rsidP="009C7C05">
      <w:pPr>
        <w:pStyle w:val="Heading5"/>
        <w:shd w:val="clear" w:color="auto" w:fill="FFFFFF"/>
        <w:spacing w:before="150" w:after="150"/>
        <w:textAlignment w:val="baseline"/>
        <w:rPr>
          <w:rFonts w:ascii="Times New Roman" w:hAnsi="Times New Roman" w:cs="Times New Roman"/>
          <w:b/>
          <w:bCs/>
          <w:color w:val="333333"/>
          <w:sz w:val="21"/>
          <w:szCs w:val="21"/>
        </w:rPr>
      </w:pPr>
      <w:r w:rsidRPr="00CA7D2E">
        <w:rPr>
          <w:rFonts w:ascii="Times New Roman" w:hAnsi="Times New Roman" w:cs="Times New Roman"/>
          <w:b/>
          <w:bCs/>
          <w:color w:val="333333"/>
          <w:sz w:val="21"/>
          <w:szCs w:val="21"/>
        </w:rPr>
        <w:t>How to reverse the list?</w:t>
      </w:r>
    </w:p>
    <w:p w:rsidR="009C7C05" w:rsidRPr="00CA7D2E" w:rsidRDefault="009C7C05" w:rsidP="009C7C05">
      <w:pPr>
        <w:rPr>
          <w:rFonts w:ascii="Times New Roman" w:hAnsi="Times New Roman" w:cs="Times New Roman"/>
          <w:color w:val="000000"/>
          <w:sz w:val="18"/>
          <w:szCs w:val="18"/>
          <w:shd w:val="clear" w:color="auto" w:fill="FFFFFF"/>
        </w:rPr>
      </w:pPr>
      <w:proofErr w:type="gramStart"/>
      <w:r w:rsidRPr="00CA7D2E">
        <w:rPr>
          <w:rFonts w:ascii="Times New Roman" w:hAnsi="Times New Roman" w:cs="Times New Roman"/>
          <w:color w:val="000000"/>
          <w:sz w:val="18"/>
          <w:szCs w:val="18"/>
          <w:shd w:val="clear" w:color="auto" w:fill="FFFFFF"/>
        </w:rPr>
        <w:t>Collections.reverse(</w:t>
      </w:r>
      <w:proofErr w:type="gramEnd"/>
      <w:r w:rsidRPr="00CA7D2E">
        <w:rPr>
          <w:rFonts w:ascii="Times New Roman" w:hAnsi="Times New Roman" w:cs="Times New Roman"/>
          <w:color w:val="000000"/>
          <w:sz w:val="18"/>
          <w:szCs w:val="18"/>
          <w:shd w:val="clear" w:color="auto" w:fill="FFFFFF"/>
        </w:rPr>
        <w:t>list);</w:t>
      </w:r>
    </w:p>
    <w:p w:rsidR="009C7C05" w:rsidRPr="00CA7D2E" w:rsidRDefault="009C7C05" w:rsidP="009C7C05">
      <w:pPr>
        <w:pStyle w:val="Heading5"/>
        <w:shd w:val="clear" w:color="auto" w:fill="FFFFFF"/>
        <w:spacing w:before="150" w:after="150"/>
        <w:textAlignment w:val="baseline"/>
        <w:rPr>
          <w:rFonts w:ascii="Times New Roman" w:hAnsi="Times New Roman" w:cs="Times New Roman"/>
          <w:color w:val="333333"/>
          <w:sz w:val="21"/>
          <w:szCs w:val="21"/>
        </w:rPr>
      </w:pPr>
      <w:r w:rsidRPr="00CA7D2E">
        <w:rPr>
          <w:rFonts w:ascii="Times New Roman" w:hAnsi="Times New Roman" w:cs="Times New Roman"/>
          <w:b/>
          <w:bCs/>
          <w:color w:val="333333"/>
          <w:sz w:val="21"/>
          <w:szCs w:val="21"/>
        </w:rPr>
        <w:t>Can a null element added to a TreeSet or HashSet?</w:t>
      </w:r>
    </w:p>
    <w:p w:rsidR="009C7C05" w:rsidRPr="00CA7D2E" w:rsidRDefault="009C7C05" w:rsidP="009C7C05">
      <w:pPr>
        <w:pStyle w:val="NormalWeb"/>
        <w:shd w:val="clear" w:color="auto" w:fill="FFFFFF"/>
        <w:spacing w:line="300" w:lineRule="atLeast"/>
        <w:textAlignment w:val="baseline"/>
        <w:rPr>
          <w:color w:val="333333"/>
          <w:sz w:val="21"/>
          <w:szCs w:val="21"/>
        </w:rPr>
      </w:pPr>
      <w:r w:rsidRPr="00CA7D2E">
        <w:rPr>
          <w:color w:val="333333"/>
          <w:sz w:val="21"/>
          <w:szCs w:val="21"/>
        </w:rPr>
        <w:t>Yes in hashset</w:t>
      </w:r>
    </w:p>
    <w:p w:rsidR="009C7C05" w:rsidRPr="00CA7D2E" w:rsidRDefault="009C7C05" w:rsidP="009C7C05">
      <w:pPr>
        <w:pStyle w:val="NormalWeb"/>
        <w:shd w:val="clear" w:color="auto" w:fill="FFFFFF"/>
        <w:spacing w:line="300" w:lineRule="atLeast"/>
        <w:textAlignment w:val="baseline"/>
        <w:rPr>
          <w:color w:val="333333"/>
          <w:sz w:val="21"/>
          <w:szCs w:val="21"/>
        </w:rPr>
      </w:pPr>
      <w:r w:rsidRPr="00CA7D2E">
        <w:rPr>
          <w:color w:val="333333"/>
          <w:sz w:val="21"/>
          <w:szCs w:val="21"/>
        </w:rPr>
        <w:t>No in Treeset (will throw nullPointerExc)</w:t>
      </w:r>
    </w:p>
    <w:p w:rsidR="009C7C05" w:rsidRPr="00CA7D2E" w:rsidRDefault="009C7C05" w:rsidP="009C7C05">
      <w:pPr>
        <w:pStyle w:val="NormalWeb"/>
        <w:shd w:val="clear" w:color="auto" w:fill="FFFFFF"/>
        <w:spacing w:line="300" w:lineRule="atLeast"/>
        <w:textAlignment w:val="baseline"/>
        <w:rPr>
          <w:color w:val="333333"/>
          <w:sz w:val="21"/>
          <w:szCs w:val="21"/>
        </w:rPr>
      </w:pPr>
    </w:p>
    <w:p w:rsidR="009C7C05" w:rsidRPr="00CA7D2E" w:rsidRDefault="009C7C05" w:rsidP="009C7C05">
      <w:pPr>
        <w:pStyle w:val="Heading5"/>
        <w:shd w:val="clear" w:color="auto" w:fill="FFFFFF"/>
        <w:spacing w:before="150" w:after="150"/>
        <w:textAlignment w:val="baseline"/>
        <w:rPr>
          <w:rFonts w:ascii="Times New Roman" w:hAnsi="Times New Roman" w:cs="Times New Roman"/>
          <w:color w:val="333333"/>
          <w:sz w:val="21"/>
          <w:szCs w:val="21"/>
        </w:rPr>
      </w:pPr>
      <w:proofErr w:type="gramStart"/>
      <w:r w:rsidRPr="00CA7D2E">
        <w:rPr>
          <w:rFonts w:ascii="Times New Roman" w:hAnsi="Times New Roman" w:cs="Times New Roman"/>
          <w:b/>
          <w:bCs/>
          <w:color w:val="333333"/>
          <w:sz w:val="21"/>
          <w:szCs w:val="21"/>
        </w:rPr>
        <w:t>Difference between Set and List?</w:t>
      </w:r>
      <w:proofErr w:type="gramEnd"/>
    </w:p>
    <w:p w:rsidR="009C7C05" w:rsidRPr="00CA7D2E" w:rsidRDefault="009C7C05" w:rsidP="009C7C05">
      <w:pPr>
        <w:pStyle w:val="NormalWeb"/>
        <w:shd w:val="clear" w:color="auto" w:fill="FFFFFF"/>
        <w:spacing w:after="150" w:line="300" w:lineRule="atLeast"/>
        <w:textAlignment w:val="baseline"/>
        <w:rPr>
          <w:color w:val="333333"/>
          <w:sz w:val="21"/>
          <w:szCs w:val="21"/>
        </w:rPr>
      </w:pPr>
      <w:r w:rsidRPr="00CA7D2E">
        <w:rPr>
          <w:color w:val="333333"/>
          <w:sz w:val="21"/>
          <w:szCs w:val="21"/>
        </w:rPr>
        <w:t xml:space="preserve">The most noticeable differences </w:t>
      </w:r>
      <w:proofErr w:type="gramStart"/>
      <w:r w:rsidRPr="00CA7D2E">
        <w:rPr>
          <w:color w:val="333333"/>
          <w:sz w:val="21"/>
          <w:szCs w:val="21"/>
        </w:rPr>
        <w:t>are :</w:t>
      </w:r>
      <w:proofErr w:type="gramEnd"/>
    </w:p>
    <w:p w:rsidR="009C7C05" w:rsidRPr="00CA7D2E" w:rsidRDefault="009C7C05" w:rsidP="009C7C05">
      <w:pPr>
        <w:numPr>
          <w:ilvl w:val="0"/>
          <w:numId w:val="42"/>
        </w:numPr>
        <w:shd w:val="clear" w:color="auto" w:fill="FFFFFF"/>
        <w:spacing w:after="0" w:line="300" w:lineRule="atLeast"/>
        <w:textAlignment w:val="baseline"/>
        <w:rPr>
          <w:rFonts w:ascii="Times New Roman" w:hAnsi="Times New Roman" w:cs="Times New Roman"/>
          <w:color w:val="333333"/>
          <w:sz w:val="21"/>
          <w:szCs w:val="21"/>
        </w:rPr>
      </w:pPr>
      <w:r w:rsidRPr="00CA7D2E">
        <w:rPr>
          <w:rFonts w:ascii="Times New Roman" w:hAnsi="Times New Roman" w:cs="Times New Roman"/>
          <w:color w:val="333333"/>
          <w:sz w:val="21"/>
          <w:szCs w:val="21"/>
        </w:rPr>
        <w:t>Set is unordered collection where List is ordered collection based on zero based index.</w:t>
      </w:r>
    </w:p>
    <w:p w:rsidR="009C7C05" w:rsidRPr="00CA7D2E" w:rsidRDefault="009C7C05" w:rsidP="009C7C05">
      <w:pPr>
        <w:numPr>
          <w:ilvl w:val="0"/>
          <w:numId w:val="42"/>
        </w:numPr>
        <w:shd w:val="clear" w:color="auto" w:fill="FFFFFF"/>
        <w:spacing w:after="0" w:line="300" w:lineRule="atLeast"/>
        <w:textAlignment w:val="baseline"/>
        <w:rPr>
          <w:rFonts w:ascii="Times New Roman" w:hAnsi="Times New Roman" w:cs="Times New Roman"/>
          <w:color w:val="333333"/>
          <w:sz w:val="21"/>
          <w:szCs w:val="21"/>
        </w:rPr>
      </w:pPr>
      <w:proofErr w:type="gramStart"/>
      <w:r w:rsidRPr="00CA7D2E">
        <w:rPr>
          <w:rFonts w:ascii="Times New Roman" w:hAnsi="Times New Roman" w:cs="Times New Roman"/>
          <w:color w:val="333333"/>
          <w:sz w:val="21"/>
          <w:szCs w:val="21"/>
        </w:rPr>
        <w:t>List allow</w:t>
      </w:r>
      <w:proofErr w:type="gramEnd"/>
      <w:r w:rsidRPr="00CA7D2E">
        <w:rPr>
          <w:rFonts w:ascii="Times New Roman" w:hAnsi="Times New Roman" w:cs="Times New Roman"/>
          <w:color w:val="333333"/>
          <w:sz w:val="21"/>
          <w:szCs w:val="21"/>
        </w:rPr>
        <w:t xml:space="preserve"> duplicate elements but Set does not allow duplicates.</w:t>
      </w:r>
    </w:p>
    <w:p w:rsidR="009C7C05" w:rsidRPr="00CA7D2E" w:rsidRDefault="009C7C05" w:rsidP="009C7C05">
      <w:pPr>
        <w:numPr>
          <w:ilvl w:val="0"/>
          <w:numId w:val="42"/>
        </w:numPr>
        <w:shd w:val="clear" w:color="auto" w:fill="FFFFFF"/>
        <w:spacing w:after="0" w:line="300" w:lineRule="atLeast"/>
        <w:textAlignment w:val="baseline"/>
        <w:rPr>
          <w:rFonts w:ascii="Times New Roman" w:hAnsi="Times New Roman" w:cs="Times New Roman"/>
          <w:color w:val="333333"/>
          <w:sz w:val="21"/>
          <w:szCs w:val="21"/>
        </w:rPr>
      </w:pPr>
      <w:r w:rsidRPr="00CA7D2E">
        <w:rPr>
          <w:rFonts w:ascii="Times New Roman" w:hAnsi="Times New Roman" w:cs="Times New Roman"/>
          <w:color w:val="333333"/>
          <w:sz w:val="21"/>
          <w:szCs w:val="21"/>
        </w:rPr>
        <w:t>List does not prevent inserting null elements (as many you like), but Set will allow only one null element.</w:t>
      </w:r>
    </w:p>
    <w:p w:rsidR="009C7C05" w:rsidRPr="00CA7D2E" w:rsidRDefault="009C7C05" w:rsidP="009C7C05">
      <w:pPr>
        <w:pStyle w:val="Heading5"/>
        <w:shd w:val="clear" w:color="auto" w:fill="FFFFFF"/>
        <w:spacing w:before="150" w:after="150"/>
        <w:textAlignment w:val="baseline"/>
        <w:rPr>
          <w:rFonts w:ascii="Times New Roman" w:hAnsi="Times New Roman" w:cs="Times New Roman"/>
          <w:color w:val="333333"/>
          <w:sz w:val="21"/>
          <w:szCs w:val="21"/>
        </w:rPr>
      </w:pPr>
      <w:proofErr w:type="gramStart"/>
      <w:r w:rsidRPr="00CA7D2E">
        <w:rPr>
          <w:rFonts w:ascii="Times New Roman" w:hAnsi="Times New Roman" w:cs="Times New Roman"/>
          <w:b/>
          <w:bCs/>
          <w:color w:val="333333"/>
          <w:sz w:val="21"/>
          <w:szCs w:val="21"/>
        </w:rPr>
        <w:t>Difference between HashMap and HashTable?</w:t>
      </w:r>
      <w:proofErr w:type="gramEnd"/>
    </w:p>
    <w:p w:rsidR="009C7C05" w:rsidRPr="00CA7D2E" w:rsidRDefault="009C7C05" w:rsidP="009C7C05">
      <w:pPr>
        <w:pStyle w:val="NormalWeb"/>
        <w:shd w:val="clear" w:color="auto" w:fill="FFFFFF"/>
        <w:spacing w:after="150" w:line="300" w:lineRule="atLeast"/>
        <w:textAlignment w:val="baseline"/>
        <w:rPr>
          <w:color w:val="333333"/>
          <w:sz w:val="21"/>
          <w:szCs w:val="21"/>
        </w:rPr>
      </w:pPr>
      <w:r w:rsidRPr="00CA7D2E">
        <w:rPr>
          <w:color w:val="333333"/>
          <w:sz w:val="21"/>
          <w:szCs w:val="21"/>
        </w:rPr>
        <w:t>There are several differences between HashMap and Hashtable in Java:</w:t>
      </w:r>
    </w:p>
    <w:p w:rsidR="009C7C05" w:rsidRPr="00CA7D2E" w:rsidRDefault="009C7C05" w:rsidP="009C7C05">
      <w:pPr>
        <w:numPr>
          <w:ilvl w:val="0"/>
          <w:numId w:val="43"/>
        </w:numPr>
        <w:shd w:val="clear" w:color="auto" w:fill="FFFFFF"/>
        <w:spacing w:after="0" w:line="300" w:lineRule="atLeast"/>
        <w:textAlignment w:val="baseline"/>
        <w:rPr>
          <w:rFonts w:ascii="Times New Roman" w:hAnsi="Times New Roman" w:cs="Times New Roman"/>
          <w:color w:val="333333"/>
          <w:sz w:val="21"/>
          <w:szCs w:val="21"/>
        </w:rPr>
      </w:pPr>
      <w:r w:rsidRPr="00CA7D2E">
        <w:rPr>
          <w:rFonts w:ascii="Times New Roman" w:hAnsi="Times New Roman" w:cs="Times New Roman"/>
          <w:color w:val="333333"/>
          <w:sz w:val="21"/>
          <w:szCs w:val="21"/>
        </w:rPr>
        <w:t>Hashtable is synchronized, whereas HashMap is not.</w:t>
      </w:r>
    </w:p>
    <w:p w:rsidR="009C7C05" w:rsidRPr="00CA7D2E" w:rsidRDefault="009C7C05" w:rsidP="009C7C05">
      <w:pPr>
        <w:numPr>
          <w:ilvl w:val="0"/>
          <w:numId w:val="43"/>
        </w:numPr>
        <w:shd w:val="clear" w:color="auto" w:fill="FFFFFF"/>
        <w:spacing w:after="0" w:line="300" w:lineRule="atLeast"/>
        <w:textAlignment w:val="baseline"/>
        <w:rPr>
          <w:rFonts w:ascii="Times New Roman" w:hAnsi="Times New Roman" w:cs="Times New Roman"/>
          <w:color w:val="333333"/>
          <w:sz w:val="21"/>
          <w:szCs w:val="21"/>
        </w:rPr>
      </w:pPr>
      <w:r w:rsidRPr="00CA7D2E">
        <w:rPr>
          <w:rFonts w:ascii="Times New Roman" w:hAnsi="Times New Roman" w:cs="Times New Roman"/>
          <w:color w:val="333333"/>
          <w:sz w:val="21"/>
          <w:szCs w:val="21"/>
        </w:rPr>
        <w:t>Hashtable does not allow null keys or values. HashMap allows one null key and any number of null values.</w:t>
      </w:r>
    </w:p>
    <w:p w:rsidR="009C7C05" w:rsidRPr="00CA7D2E" w:rsidRDefault="009C7C05" w:rsidP="009C7C05">
      <w:pPr>
        <w:numPr>
          <w:ilvl w:val="0"/>
          <w:numId w:val="43"/>
        </w:numPr>
        <w:shd w:val="clear" w:color="auto" w:fill="FFFFFF"/>
        <w:spacing w:after="0" w:line="300" w:lineRule="atLeast"/>
        <w:textAlignment w:val="baseline"/>
        <w:rPr>
          <w:rFonts w:ascii="Times New Roman" w:hAnsi="Times New Roman" w:cs="Times New Roman"/>
          <w:color w:val="333333"/>
          <w:sz w:val="21"/>
          <w:szCs w:val="21"/>
        </w:rPr>
      </w:pPr>
      <w:r w:rsidRPr="00CA7D2E">
        <w:rPr>
          <w:rFonts w:ascii="Times New Roman" w:hAnsi="Times New Roman" w:cs="Times New Roman"/>
          <w:color w:val="333333"/>
          <w:sz w:val="21"/>
          <w:szCs w:val="21"/>
        </w:rPr>
        <w:t>The third significant difference between HashMap vs Hashtable is that Iterator in the HashMap is a fail-fast iterator while the enumerator for the Hashtable is not.</w:t>
      </w:r>
    </w:p>
    <w:p w:rsidR="009C7C05" w:rsidRPr="00CA7D2E" w:rsidRDefault="009C7C05" w:rsidP="009C7C05">
      <w:pPr>
        <w:pStyle w:val="Heading5"/>
        <w:shd w:val="clear" w:color="auto" w:fill="FFFFFF"/>
        <w:spacing w:before="150" w:after="150"/>
        <w:textAlignment w:val="baseline"/>
        <w:rPr>
          <w:rFonts w:ascii="Times New Roman" w:hAnsi="Times New Roman" w:cs="Times New Roman"/>
          <w:b/>
          <w:bCs/>
          <w:color w:val="333333"/>
          <w:sz w:val="21"/>
          <w:szCs w:val="21"/>
        </w:rPr>
      </w:pPr>
    </w:p>
    <w:p w:rsidR="009C7C05" w:rsidRPr="00CA7D2E" w:rsidRDefault="009C7C05" w:rsidP="009C7C05">
      <w:pPr>
        <w:pStyle w:val="Heading5"/>
        <w:shd w:val="clear" w:color="auto" w:fill="FFFFFF"/>
        <w:spacing w:before="150" w:after="150"/>
        <w:textAlignment w:val="baseline"/>
        <w:rPr>
          <w:rFonts w:ascii="Times New Roman" w:hAnsi="Times New Roman" w:cs="Times New Roman"/>
          <w:color w:val="333333"/>
          <w:sz w:val="21"/>
          <w:szCs w:val="21"/>
        </w:rPr>
      </w:pPr>
      <w:proofErr w:type="gramStart"/>
      <w:r w:rsidRPr="00CA7D2E">
        <w:rPr>
          <w:rFonts w:ascii="Times New Roman" w:hAnsi="Times New Roman" w:cs="Times New Roman"/>
          <w:b/>
          <w:bCs/>
          <w:color w:val="333333"/>
          <w:sz w:val="21"/>
          <w:szCs w:val="21"/>
        </w:rPr>
        <w:t>Difference between Vector and ArrayList?</w:t>
      </w:r>
      <w:proofErr w:type="gramEnd"/>
    </w:p>
    <w:p w:rsidR="009C7C05" w:rsidRPr="00CA7D2E" w:rsidRDefault="009C7C05" w:rsidP="009C7C05">
      <w:pPr>
        <w:pStyle w:val="NormalWeb"/>
        <w:shd w:val="clear" w:color="auto" w:fill="FFFFFF"/>
        <w:spacing w:after="150" w:line="300" w:lineRule="atLeast"/>
        <w:textAlignment w:val="baseline"/>
        <w:rPr>
          <w:color w:val="333333"/>
          <w:sz w:val="21"/>
          <w:szCs w:val="21"/>
        </w:rPr>
      </w:pPr>
      <w:proofErr w:type="gramStart"/>
      <w:r w:rsidRPr="00CA7D2E">
        <w:rPr>
          <w:color w:val="333333"/>
          <w:sz w:val="21"/>
          <w:szCs w:val="21"/>
        </w:rPr>
        <w:t>Lets</w:t>
      </w:r>
      <w:proofErr w:type="gramEnd"/>
      <w:r w:rsidRPr="00CA7D2E">
        <w:rPr>
          <w:color w:val="333333"/>
          <w:sz w:val="21"/>
          <w:szCs w:val="21"/>
        </w:rPr>
        <w:t xml:space="preserve"> note down the differences:</w:t>
      </w:r>
    </w:p>
    <w:p w:rsidR="009C7C05" w:rsidRPr="00CA7D2E" w:rsidRDefault="009C7C05" w:rsidP="009C7C05">
      <w:pPr>
        <w:numPr>
          <w:ilvl w:val="0"/>
          <w:numId w:val="44"/>
        </w:numPr>
        <w:shd w:val="clear" w:color="auto" w:fill="FFFFFF"/>
        <w:spacing w:after="0" w:line="300" w:lineRule="atLeast"/>
        <w:textAlignment w:val="baseline"/>
        <w:rPr>
          <w:rFonts w:ascii="Times New Roman" w:hAnsi="Times New Roman" w:cs="Times New Roman"/>
          <w:color w:val="333333"/>
          <w:sz w:val="21"/>
          <w:szCs w:val="21"/>
        </w:rPr>
      </w:pPr>
      <w:r w:rsidRPr="00CA7D2E">
        <w:rPr>
          <w:rFonts w:ascii="Times New Roman" w:hAnsi="Times New Roman" w:cs="Times New Roman"/>
          <w:color w:val="333333"/>
          <w:sz w:val="21"/>
          <w:szCs w:val="21"/>
        </w:rPr>
        <w:lastRenderedPageBreak/>
        <w:t xml:space="preserve">All the methods of Vector </w:t>
      </w:r>
      <w:proofErr w:type="gramStart"/>
      <w:r w:rsidRPr="00CA7D2E">
        <w:rPr>
          <w:rFonts w:ascii="Times New Roman" w:hAnsi="Times New Roman" w:cs="Times New Roman"/>
          <w:color w:val="333333"/>
          <w:sz w:val="21"/>
          <w:szCs w:val="21"/>
        </w:rPr>
        <w:t>is</w:t>
      </w:r>
      <w:proofErr w:type="gramEnd"/>
      <w:r w:rsidRPr="00CA7D2E">
        <w:rPr>
          <w:rFonts w:ascii="Times New Roman" w:hAnsi="Times New Roman" w:cs="Times New Roman"/>
          <w:color w:val="333333"/>
          <w:sz w:val="21"/>
          <w:szCs w:val="21"/>
        </w:rPr>
        <w:t xml:space="preserve"> synchronized. But, the </w:t>
      </w:r>
      <w:proofErr w:type="gramStart"/>
      <w:r w:rsidRPr="00CA7D2E">
        <w:rPr>
          <w:rFonts w:ascii="Times New Roman" w:hAnsi="Times New Roman" w:cs="Times New Roman"/>
          <w:color w:val="333333"/>
          <w:sz w:val="21"/>
          <w:szCs w:val="21"/>
        </w:rPr>
        <w:t>methods of ArrayList is</w:t>
      </w:r>
      <w:proofErr w:type="gramEnd"/>
      <w:r w:rsidRPr="00CA7D2E">
        <w:rPr>
          <w:rFonts w:ascii="Times New Roman" w:hAnsi="Times New Roman" w:cs="Times New Roman"/>
          <w:color w:val="333333"/>
          <w:sz w:val="21"/>
          <w:szCs w:val="21"/>
        </w:rPr>
        <w:t xml:space="preserve"> not synchronized.</w:t>
      </w:r>
    </w:p>
    <w:p w:rsidR="009C7C05" w:rsidRPr="00CA7D2E" w:rsidRDefault="009C7C05" w:rsidP="009C7C05">
      <w:pPr>
        <w:numPr>
          <w:ilvl w:val="0"/>
          <w:numId w:val="44"/>
        </w:numPr>
        <w:shd w:val="clear" w:color="auto" w:fill="FFFFFF"/>
        <w:spacing w:after="0" w:line="300" w:lineRule="atLeast"/>
        <w:textAlignment w:val="baseline"/>
        <w:rPr>
          <w:rFonts w:ascii="Times New Roman" w:hAnsi="Times New Roman" w:cs="Times New Roman"/>
          <w:color w:val="333333"/>
          <w:sz w:val="21"/>
          <w:szCs w:val="21"/>
        </w:rPr>
      </w:pPr>
      <w:r w:rsidRPr="00CA7D2E">
        <w:rPr>
          <w:rFonts w:ascii="Times New Roman" w:hAnsi="Times New Roman" w:cs="Times New Roman"/>
          <w:color w:val="333333"/>
          <w:sz w:val="21"/>
          <w:szCs w:val="21"/>
        </w:rPr>
        <w:t>Vector is a Legacy class added in first release of JDK. ArrayList was part of JDK 1.2, when collection framework was introduced in java.</w:t>
      </w:r>
    </w:p>
    <w:p w:rsidR="009C7C05" w:rsidRPr="00CA7D2E" w:rsidRDefault="009C7C05" w:rsidP="009C7C05">
      <w:pPr>
        <w:numPr>
          <w:ilvl w:val="0"/>
          <w:numId w:val="44"/>
        </w:numPr>
        <w:shd w:val="clear" w:color="auto" w:fill="FFFFFF"/>
        <w:spacing w:after="0" w:line="300" w:lineRule="atLeast"/>
        <w:textAlignment w:val="baseline"/>
        <w:rPr>
          <w:rFonts w:ascii="Times New Roman" w:hAnsi="Times New Roman" w:cs="Times New Roman"/>
          <w:color w:val="333333"/>
          <w:sz w:val="21"/>
          <w:szCs w:val="21"/>
        </w:rPr>
      </w:pPr>
      <w:r w:rsidRPr="00CA7D2E">
        <w:rPr>
          <w:rFonts w:ascii="Times New Roman" w:hAnsi="Times New Roman" w:cs="Times New Roman"/>
          <w:color w:val="333333"/>
          <w:sz w:val="21"/>
          <w:szCs w:val="21"/>
        </w:rPr>
        <w:t>By default, Vector doubles the size of its array when it is re-sized internally. But, ArrayList increases by half of its size when it is re-sized.</w:t>
      </w:r>
    </w:p>
    <w:p w:rsidR="009C7C05" w:rsidRPr="00CA7D2E" w:rsidRDefault="009C7C05" w:rsidP="009C7C05">
      <w:pPr>
        <w:pStyle w:val="NormalWeb"/>
        <w:shd w:val="clear" w:color="auto" w:fill="FFFFFF"/>
        <w:spacing w:line="300" w:lineRule="atLeast"/>
        <w:textAlignment w:val="baseline"/>
        <w:rPr>
          <w:color w:val="333333"/>
          <w:sz w:val="21"/>
          <w:szCs w:val="21"/>
        </w:rPr>
      </w:pPr>
    </w:p>
    <w:p w:rsidR="009C7C05" w:rsidRPr="00CA7D2E" w:rsidRDefault="009C7C05" w:rsidP="009C7C05">
      <w:pPr>
        <w:pStyle w:val="Heading5"/>
        <w:shd w:val="clear" w:color="auto" w:fill="FFFFFF"/>
        <w:spacing w:before="150" w:after="150"/>
        <w:textAlignment w:val="baseline"/>
        <w:rPr>
          <w:rFonts w:ascii="Times New Roman" w:hAnsi="Times New Roman" w:cs="Times New Roman"/>
          <w:color w:val="333333"/>
          <w:sz w:val="21"/>
          <w:szCs w:val="21"/>
        </w:rPr>
      </w:pPr>
      <w:proofErr w:type="gramStart"/>
      <w:r w:rsidRPr="00CA7D2E">
        <w:rPr>
          <w:rFonts w:ascii="Times New Roman" w:hAnsi="Times New Roman" w:cs="Times New Roman"/>
          <w:b/>
          <w:bCs/>
          <w:color w:val="333333"/>
          <w:sz w:val="21"/>
          <w:szCs w:val="21"/>
        </w:rPr>
        <w:t>Difference between HashMap and HashSet?</w:t>
      </w:r>
      <w:proofErr w:type="gramEnd"/>
    </w:p>
    <w:p w:rsidR="009C7C05" w:rsidRPr="00CA7D2E" w:rsidRDefault="009C7C05" w:rsidP="009C7C05">
      <w:pPr>
        <w:pStyle w:val="NormalWeb"/>
        <w:shd w:val="clear" w:color="auto" w:fill="FFFFFF"/>
        <w:spacing w:after="150" w:line="300" w:lineRule="atLeast"/>
        <w:textAlignment w:val="baseline"/>
        <w:rPr>
          <w:color w:val="333333"/>
          <w:sz w:val="21"/>
          <w:szCs w:val="21"/>
        </w:rPr>
      </w:pPr>
      <w:r w:rsidRPr="00CA7D2E">
        <w:rPr>
          <w:color w:val="333333"/>
          <w:sz w:val="21"/>
          <w:szCs w:val="21"/>
        </w:rPr>
        <w:t>HashMap is collection of key-value pairs whereas HashSet is un-ordered collection of unique elements. That’s it. No need to describe further</w:t>
      </w:r>
    </w:p>
    <w:p w:rsidR="009C7C05" w:rsidRPr="00CA7D2E" w:rsidRDefault="009C7C05" w:rsidP="009C7C05">
      <w:pPr>
        <w:rPr>
          <w:rFonts w:ascii="Times New Roman" w:hAnsi="Times New Roman" w:cs="Times New Roman"/>
        </w:rPr>
      </w:pPr>
    </w:p>
    <w:p w:rsidR="009C7C05" w:rsidRPr="00CA7D2E" w:rsidRDefault="009C7C05" w:rsidP="009C7C05">
      <w:pPr>
        <w:pStyle w:val="Heading5"/>
        <w:shd w:val="clear" w:color="auto" w:fill="FFFFFF"/>
        <w:spacing w:before="150" w:after="150"/>
        <w:textAlignment w:val="baseline"/>
        <w:rPr>
          <w:rFonts w:ascii="Times New Roman" w:hAnsi="Times New Roman" w:cs="Times New Roman"/>
          <w:color w:val="333333"/>
          <w:sz w:val="21"/>
          <w:szCs w:val="21"/>
        </w:rPr>
      </w:pPr>
      <w:r w:rsidRPr="00CA7D2E">
        <w:rPr>
          <w:rStyle w:val="apple-converted-space"/>
          <w:rFonts w:ascii="Times New Roman" w:hAnsi="Times New Roman" w:cs="Times New Roman"/>
          <w:b/>
          <w:bCs/>
          <w:color w:val="333333"/>
          <w:sz w:val="21"/>
          <w:szCs w:val="21"/>
        </w:rPr>
        <w:t> </w:t>
      </w:r>
      <w:r w:rsidRPr="00CA7D2E">
        <w:rPr>
          <w:rFonts w:ascii="Times New Roman" w:hAnsi="Times New Roman" w:cs="Times New Roman"/>
          <w:b/>
          <w:bCs/>
          <w:color w:val="333333"/>
          <w:sz w:val="21"/>
          <w:szCs w:val="21"/>
        </w:rPr>
        <w:t>How to make a collection read only?</w:t>
      </w:r>
    </w:p>
    <w:p w:rsidR="009C7C05" w:rsidRPr="00CA7D2E" w:rsidRDefault="009C7C05" w:rsidP="009C7C05">
      <w:pPr>
        <w:pStyle w:val="NormalWeb"/>
        <w:shd w:val="clear" w:color="auto" w:fill="FFFFFF"/>
        <w:spacing w:after="150" w:line="300" w:lineRule="atLeast"/>
        <w:textAlignment w:val="baseline"/>
        <w:rPr>
          <w:color w:val="333333"/>
          <w:sz w:val="21"/>
          <w:szCs w:val="21"/>
        </w:rPr>
      </w:pPr>
      <w:r w:rsidRPr="00CA7D2E">
        <w:rPr>
          <w:color w:val="333333"/>
          <w:sz w:val="21"/>
          <w:szCs w:val="21"/>
        </w:rPr>
        <w:t>Use following methods:</w:t>
      </w:r>
    </w:p>
    <w:p w:rsidR="009C7C05" w:rsidRPr="00CA7D2E" w:rsidRDefault="009C7C05" w:rsidP="009C7C05">
      <w:pPr>
        <w:numPr>
          <w:ilvl w:val="0"/>
          <w:numId w:val="45"/>
        </w:numPr>
        <w:shd w:val="clear" w:color="auto" w:fill="FFFFFF"/>
        <w:spacing w:after="0" w:line="300" w:lineRule="atLeast"/>
        <w:textAlignment w:val="baseline"/>
        <w:rPr>
          <w:rFonts w:ascii="Times New Roman" w:hAnsi="Times New Roman" w:cs="Times New Roman"/>
          <w:color w:val="333333"/>
          <w:sz w:val="21"/>
          <w:szCs w:val="21"/>
        </w:rPr>
      </w:pPr>
      <w:r w:rsidRPr="00CA7D2E">
        <w:rPr>
          <w:rFonts w:ascii="Times New Roman" w:hAnsi="Times New Roman" w:cs="Times New Roman"/>
          <w:color w:val="333333"/>
          <w:sz w:val="21"/>
          <w:szCs w:val="21"/>
        </w:rPr>
        <w:t>Collections.unmodifiableList(list);</w:t>
      </w:r>
    </w:p>
    <w:p w:rsidR="009C7C05" w:rsidRPr="00CA7D2E" w:rsidRDefault="009C7C05" w:rsidP="009C7C05">
      <w:pPr>
        <w:numPr>
          <w:ilvl w:val="0"/>
          <w:numId w:val="45"/>
        </w:numPr>
        <w:shd w:val="clear" w:color="auto" w:fill="FFFFFF"/>
        <w:spacing w:after="0" w:line="300" w:lineRule="atLeast"/>
        <w:textAlignment w:val="baseline"/>
        <w:rPr>
          <w:rFonts w:ascii="Times New Roman" w:hAnsi="Times New Roman" w:cs="Times New Roman"/>
          <w:color w:val="333333"/>
          <w:sz w:val="21"/>
          <w:szCs w:val="21"/>
        </w:rPr>
      </w:pPr>
      <w:r w:rsidRPr="00CA7D2E">
        <w:rPr>
          <w:rFonts w:ascii="Times New Roman" w:hAnsi="Times New Roman" w:cs="Times New Roman"/>
          <w:color w:val="333333"/>
          <w:sz w:val="21"/>
          <w:szCs w:val="21"/>
        </w:rPr>
        <w:t>Collections.unmodifiableSet(set);</w:t>
      </w:r>
    </w:p>
    <w:p w:rsidR="009C7C05" w:rsidRPr="00CA7D2E" w:rsidRDefault="009C7C05" w:rsidP="009C7C05">
      <w:pPr>
        <w:numPr>
          <w:ilvl w:val="0"/>
          <w:numId w:val="45"/>
        </w:numPr>
        <w:shd w:val="clear" w:color="auto" w:fill="FFFFFF"/>
        <w:spacing w:after="0" w:line="300" w:lineRule="atLeast"/>
        <w:textAlignment w:val="baseline"/>
        <w:rPr>
          <w:rFonts w:ascii="Times New Roman" w:hAnsi="Times New Roman" w:cs="Times New Roman"/>
          <w:color w:val="333333"/>
          <w:sz w:val="21"/>
          <w:szCs w:val="21"/>
        </w:rPr>
      </w:pPr>
      <w:r w:rsidRPr="00CA7D2E">
        <w:rPr>
          <w:rFonts w:ascii="Times New Roman" w:hAnsi="Times New Roman" w:cs="Times New Roman"/>
          <w:color w:val="333333"/>
          <w:sz w:val="21"/>
          <w:szCs w:val="21"/>
        </w:rPr>
        <w:t>Collections.unmodifiableMap(map);</w:t>
      </w:r>
    </w:p>
    <w:p w:rsidR="009C7C05" w:rsidRPr="00CA7D2E" w:rsidRDefault="009C7C05" w:rsidP="009C7C05">
      <w:pPr>
        <w:pStyle w:val="NormalWeb"/>
        <w:shd w:val="clear" w:color="auto" w:fill="FFFFFF"/>
        <w:spacing w:after="150" w:line="300" w:lineRule="atLeast"/>
        <w:textAlignment w:val="baseline"/>
        <w:rPr>
          <w:color w:val="333333"/>
          <w:sz w:val="21"/>
          <w:szCs w:val="21"/>
        </w:rPr>
      </w:pPr>
      <w:proofErr w:type="gramStart"/>
      <w:r w:rsidRPr="00CA7D2E">
        <w:rPr>
          <w:color w:val="333333"/>
          <w:sz w:val="21"/>
          <w:szCs w:val="21"/>
        </w:rPr>
        <w:t>These methods takes</w:t>
      </w:r>
      <w:proofErr w:type="gramEnd"/>
      <w:r w:rsidRPr="00CA7D2E">
        <w:rPr>
          <w:color w:val="333333"/>
          <w:sz w:val="21"/>
          <w:szCs w:val="21"/>
        </w:rPr>
        <w:t xml:space="preserve"> collection parameter and return a new read-only collection with same elements as in original collection.</w:t>
      </w:r>
    </w:p>
    <w:p w:rsidR="009C7C05" w:rsidRPr="00CA7D2E" w:rsidRDefault="009C7C05" w:rsidP="009C7C05">
      <w:pPr>
        <w:pStyle w:val="Heading5"/>
        <w:shd w:val="clear" w:color="auto" w:fill="FFFFFF"/>
        <w:spacing w:before="150" w:after="150"/>
        <w:textAlignment w:val="baseline"/>
        <w:rPr>
          <w:rFonts w:ascii="Times New Roman" w:hAnsi="Times New Roman" w:cs="Times New Roman"/>
          <w:color w:val="333333"/>
          <w:sz w:val="21"/>
          <w:szCs w:val="21"/>
        </w:rPr>
      </w:pPr>
      <w:r w:rsidRPr="00CA7D2E">
        <w:rPr>
          <w:rFonts w:ascii="Times New Roman" w:hAnsi="Times New Roman" w:cs="Times New Roman"/>
          <w:b/>
          <w:bCs/>
          <w:color w:val="333333"/>
          <w:sz w:val="21"/>
          <w:szCs w:val="21"/>
        </w:rPr>
        <w:t>How to make a collection thread safe?</w:t>
      </w:r>
    </w:p>
    <w:p w:rsidR="009C7C05" w:rsidRPr="00CA7D2E" w:rsidRDefault="009C7C05" w:rsidP="009C7C05">
      <w:pPr>
        <w:pStyle w:val="NormalWeb"/>
        <w:shd w:val="clear" w:color="auto" w:fill="FFFFFF"/>
        <w:spacing w:after="150" w:line="300" w:lineRule="atLeast"/>
        <w:textAlignment w:val="baseline"/>
        <w:rPr>
          <w:color w:val="333333"/>
          <w:sz w:val="21"/>
          <w:szCs w:val="21"/>
        </w:rPr>
      </w:pPr>
      <w:r w:rsidRPr="00CA7D2E">
        <w:rPr>
          <w:color w:val="333333"/>
          <w:sz w:val="21"/>
          <w:szCs w:val="21"/>
        </w:rPr>
        <w:t>Use below methods:</w:t>
      </w:r>
    </w:p>
    <w:p w:rsidR="009C7C05" w:rsidRPr="00CA7D2E" w:rsidRDefault="009C7C05" w:rsidP="009C7C05">
      <w:pPr>
        <w:numPr>
          <w:ilvl w:val="0"/>
          <w:numId w:val="46"/>
        </w:numPr>
        <w:shd w:val="clear" w:color="auto" w:fill="FFFFFF"/>
        <w:spacing w:after="0" w:line="300" w:lineRule="atLeast"/>
        <w:textAlignment w:val="baseline"/>
        <w:rPr>
          <w:rFonts w:ascii="Times New Roman" w:hAnsi="Times New Roman" w:cs="Times New Roman"/>
          <w:color w:val="333333"/>
          <w:sz w:val="21"/>
          <w:szCs w:val="21"/>
        </w:rPr>
      </w:pPr>
      <w:r w:rsidRPr="00CA7D2E">
        <w:rPr>
          <w:rFonts w:ascii="Times New Roman" w:hAnsi="Times New Roman" w:cs="Times New Roman"/>
          <w:color w:val="333333"/>
          <w:sz w:val="21"/>
          <w:szCs w:val="21"/>
        </w:rPr>
        <w:t>Collections.synchronizedList(list);</w:t>
      </w:r>
    </w:p>
    <w:p w:rsidR="009C7C05" w:rsidRPr="00CA7D2E" w:rsidRDefault="009C7C05" w:rsidP="009C7C05">
      <w:pPr>
        <w:numPr>
          <w:ilvl w:val="0"/>
          <w:numId w:val="46"/>
        </w:numPr>
        <w:shd w:val="clear" w:color="auto" w:fill="FFFFFF"/>
        <w:spacing w:after="0" w:line="300" w:lineRule="atLeast"/>
        <w:textAlignment w:val="baseline"/>
        <w:rPr>
          <w:rFonts w:ascii="Times New Roman" w:hAnsi="Times New Roman" w:cs="Times New Roman"/>
          <w:color w:val="333333"/>
          <w:sz w:val="21"/>
          <w:szCs w:val="21"/>
        </w:rPr>
      </w:pPr>
      <w:r w:rsidRPr="00CA7D2E">
        <w:rPr>
          <w:rFonts w:ascii="Times New Roman" w:hAnsi="Times New Roman" w:cs="Times New Roman"/>
          <w:color w:val="333333"/>
          <w:sz w:val="21"/>
          <w:szCs w:val="21"/>
        </w:rPr>
        <w:t>Collections.synchronizedSet(set);</w:t>
      </w:r>
    </w:p>
    <w:p w:rsidR="009C7C05" w:rsidRPr="00CA7D2E" w:rsidRDefault="009C7C05" w:rsidP="009C7C05">
      <w:pPr>
        <w:numPr>
          <w:ilvl w:val="0"/>
          <w:numId w:val="46"/>
        </w:numPr>
        <w:shd w:val="clear" w:color="auto" w:fill="FFFFFF"/>
        <w:spacing w:after="0" w:line="300" w:lineRule="atLeast"/>
        <w:textAlignment w:val="baseline"/>
        <w:rPr>
          <w:rFonts w:ascii="Times New Roman" w:hAnsi="Times New Roman" w:cs="Times New Roman"/>
          <w:color w:val="333333"/>
          <w:sz w:val="21"/>
          <w:szCs w:val="21"/>
        </w:rPr>
      </w:pPr>
      <w:r w:rsidRPr="00CA7D2E">
        <w:rPr>
          <w:rFonts w:ascii="Times New Roman" w:hAnsi="Times New Roman" w:cs="Times New Roman"/>
          <w:color w:val="333333"/>
          <w:sz w:val="21"/>
          <w:szCs w:val="21"/>
        </w:rPr>
        <w:t>Collections.synchronizedMap(map);</w:t>
      </w:r>
    </w:p>
    <w:p w:rsidR="009C7C05" w:rsidRPr="00CA7D2E" w:rsidRDefault="009C7C05" w:rsidP="009C7C05">
      <w:pPr>
        <w:pStyle w:val="NormalWeb"/>
        <w:shd w:val="clear" w:color="auto" w:fill="FFFFFF"/>
        <w:spacing w:after="150" w:line="300" w:lineRule="atLeast"/>
        <w:textAlignment w:val="baseline"/>
        <w:rPr>
          <w:color w:val="333333"/>
          <w:sz w:val="21"/>
          <w:szCs w:val="21"/>
        </w:rPr>
      </w:pPr>
      <w:r w:rsidRPr="00CA7D2E">
        <w:rPr>
          <w:color w:val="333333"/>
          <w:sz w:val="21"/>
          <w:szCs w:val="21"/>
        </w:rPr>
        <w:t>Above methods take collection as parameter and return same type of collection which are synchronized and thread safe.</w:t>
      </w:r>
    </w:p>
    <w:p w:rsidR="009C7C05" w:rsidRPr="00CA7D2E" w:rsidRDefault="009C7C05" w:rsidP="009C7C05">
      <w:pPr>
        <w:pStyle w:val="Heading5"/>
        <w:shd w:val="clear" w:color="auto" w:fill="FFFFFF"/>
        <w:spacing w:before="150" w:after="150"/>
        <w:textAlignment w:val="baseline"/>
        <w:rPr>
          <w:rFonts w:ascii="Times New Roman" w:hAnsi="Times New Roman" w:cs="Times New Roman"/>
          <w:color w:val="333333"/>
          <w:sz w:val="21"/>
          <w:szCs w:val="21"/>
        </w:rPr>
      </w:pPr>
      <w:r w:rsidRPr="00CA7D2E">
        <w:rPr>
          <w:rStyle w:val="apple-converted-space"/>
          <w:rFonts w:ascii="Times New Roman" w:hAnsi="Times New Roman" w:cs="Times New Roman"/>
          <w:b/>
          <w:bCs/>
          <w:color w:val="333333"/>
          <w:sz w:val="21"/>
          <w:szCs w:val="21"/>
        </w:rPr>
        <w:t> </w:t>
      </w:r>
      <w:r w:rsidRPr="00CA7D2E">
        <w:rPr>
          <w:rFonts w:ascii="Times New Roman" w:hAnsi="Times New Roman" w:cs="Times New Roman"/>
          <w:b/>
          <w:bCs/>
          <w:color w:val="333333"/>
          <w:sz w:val="21"/>
          <w:szCs w:val="21"/>
        </w:rPr>
        <w:t>What do you understand by iterator fail-fast property?</w:t>
      </w:r>
    </w:p>
    <w:p w:rsidR="009C7C05" w:rsidRPr="00CA7D2E" w:rsidRDefault="009C7C05" w:rsidP="009C7C05">
      <w:pPr>
        <w:pStyle w:val="NormalWeb"/>
        <w:shd w:val="clear" w:color="auto" w:fill="FFFFFF"/>
        <w:spacing w:line="300" w:lineRule="atLeast"/>
        <w:textAlignment w:val="baseline"/>
        <w:rPr>
          <w:color w:val="333333"/>
          <w:sz w:val="21"/>
          <w:szCs w:val="21"/>
        </w:rPr>
      </w:pPr>
      <w:r w:rsidRPr="00CA7D2E">
        <w:rPr>
          <w:rStyle w:val="Strong"/>
          <w:rFonts w:eastAsiaTheme="majorEastAsia"/>
          <w:color w:val="333333"/>
          <w:sz w:val="21"/>
          <w:szCs w:val="21"/>
          <w:bdr w:val="none" w:sz="0" w:space="0" w:color="auto" w:frame="1"/>
        </w:rPr>
        <w:t>Fail-fast Iterators fail as soon as they realized that structure of Collection has been changed since iteration has begun</w:t>
      </w:r>
      <w:r w:rsidRPr="00CA7D2E">
        <w:rPr>
          <w:color w:val="333333"/>
          <w:sz w:val="21"/>
          <w:szCs w:val="21"/>
        </w:rPr>
        <w:t xml:space="preserve">. </w:t>
      </w:r>
      <w:proofErr w:type="gramStart"/>
      <w:r w:rsidRPr="00CA7D2E">
        <w:rPr>
          <w:color w:val="333333"/>
          <w:sz w:val="21"/>
          <w:szCs w:val="21"/>
        </w:rPr>
        <w:t>Structural changes means</w:t>
      </w:r>
      <w:proofErr w:type="gramEnd"/>
      <w:r w:rsidRPr="00CA7D2E">
        <w:rPr>
          <w:color w:val="333333"/>
          <w:sz w:val="21"/>
          <w:szCs w:val="21"/>
        </w:rPr>
        <w:t xml:space="preserve"> adding, removing or updating any element from collection while one thread is Iterating over that collection.</w:t>
      </w:r>
    </w:p>
    <w:p w:rsidR="009C7C05" w:rsidRPr="00CA7D2E" w:rsidRDefault="009C7C05" w:rsidP="009C7C05">
      <w:pPr>
        <w:pStyle w:val="NormalWeb"/>
        <w:shd w:val="clear" w:color="auto" w:fill="FFFFFF"/>
        <w:spacing w:after="150" w:line="300" w:lineRule="atLeast"/>
        <w:textAlignment w:val="baseline"/>
        <w:rPr>
          <w:color w:val="333333"/>
          <w:sz w:val="21"/>
          <w:szCs w:val="21"/>
        </w:rPr>
      </w:pPr>
      <w:r w:rsidRPr="00CA7D2E">
        <w:rPr>
          <w:color w:val="333333"/>
          <w:sz w:val="21"/>
          <w:szCs w:val="21"/>
        </w:rPr>
        <w:t xml:space="preserve">Fail-fast </w:t>
      </w:r>
      <w:proofErr w:type="gramStart"/>
      <w:r w:rsidRPr="00CA7D2E">
        <w:rPr>
          <w:color w:val="333333"/>
          <w:sz w:val="21"/>
          <w:szCs w:val="21"/>
        </w:rPr>
        <w:t>behavior is implemented by keeping a modification count and if iteration thread realizes the change in modification count</w:t>
      </w:r>
      <w:proofErr w:type="gramEnd"/>
      <w:r w:rsidRPr="00CA7D2E">
        <w:rPr>
          <w:color w:val="333333"/>
          <w:sz w:val="21"/>
          <w:szCs w:val="21"/>
        </w:rPr>
        <w:t xml:space="preserve"> it throws ConcurrentModificationException.</w:t>
      </w:r>
    </w:p>
    <w:p w:rsidR="009C7C05" w:rsidRPr="00CA7D2E" w:rsidRDefault="009C7C05" w:rsidP="009C7C05">
      <w:pPr>
        <w:pStyle w:val="Heading5"/>
        <w:shd w:val="clear" w:color="auto" w:fill="FFFFFF"/>
        <w:spacing w:before="150" w:after="150"/>
        <w:textAlignment w:val="baseline"/>
        <w:rPr>
          <w:rFonts w:ascii="Times New Roman" w:hAnsi="Times New Roman" w:cs="Times New Roman"/>
          <w:b/>
          <w:bCs/>
          <w:color w:val="333333"/>
          <w:sz w:val="21"/>
          <w:szCs w:val="21"/>
        </w:rPr>
      </w:pPr>
    </w:p>
    <w:p w:rsidR="009C7C05" w:rsidRPr="00CA7D2E" w:rsidRDefault="009C7C05" w:rsidP="009C7C05">
      <w:pPr>
        <w:pStyle w:val="Heading5"/>
        <w:shd w:val="clear" w:color="auto" w:fill="FFFFFF"/>
        <w:spacing w:before="150" w:after="150"/>
        <w:textAlignment w:val="baseline"/>
        <w:rPr>
          <w:rFonts w:ascii="Times New Roman" w:hAnsi="Times New Roman" w:cs="Times New Roman"/>
          <w:color w:val="333333"/>
          <w:sz w:val="21"/>
          <w:szCs w:val="21"/>
        </w:rPr>
      </w:pPr>
      <w:r w:rsidRPr="00CA7D2E">
        <w:rPr>
          <w:rFonts w:ascii="Times New Roman" w:hAnsi="Times New Roman" w:cs="Times New Roman"/>
          <w:b/>
          <w:bCs/>
          <w:color w:val="333333"/>
          <w:sz w:val="21"/>
          <w:szCs w:val="21"/>
        </w:rPr>
        <w:t>What is difference between fail-fast and fail-safe?</w:t>
      </w:r>
    </w:p>
    <w:p w:rsidR="009C7C05" w:rsidRPr="00CA7D2E" w:rsidRDefault="009C7C05" w:rsidP="009C7C05">
      <w:pPr>
        <w:pStyle w:val="NormalWeb"/>
        <w:shd w:val="clear" w:color="auto" w:fill="FFFFFF"/>
        <w:spacing w:line="300" w:lineRule="atLeast"/>
        <w:textAlignment w:val="baseline"/>
        <w:rPr>
          <w:color w:val="333333"/>
          <w:sz w:val="21"/>
          <w:szCs w:val="21"/>
        </w:rPr>
      </w:pPr>
      <w:r w:rsidRPr="00CA7D2E">
        <w:rPr>
          <w:color w:val="333333"/>
          <w:sz w:val="21"/>
          <w:szCs w:val="21"/>
        </w:rPr>
        <w:t>You have understood fail-fast in previous question.</w:t>
      </w:r>
      <w:r w:rsidRPr="00CA7D2E">
        <w:rPr>
          <w:rStyle w:val="apple-converted-space"/>
          <w:color w:val="333333"/>
          <w:sz w:val="21"/>
          <w:szCs w:val="21"/>
        </w:rPr>
        <w:t> </w:t>
      </w:r>
      <w:r w:rsidRPr="00CA7D2E">
        <w:rPr>
          <w:rStyle w:val="Strong"/>
          <w:rFonts w:eastAsiaTheme="majorEastAsia"/>
          <w:color w:val="333333"/>
          <w:sz w:val="21"/>
          <w:szCs w:val="21"/>
          <w:bdr w:val="none" w:sz="0" w:space="0" w:color="auto" w:frame="1"/>
        </w:rPr>
        <w:t>Fail-safe iterators</w:t>
      </w:r>
      <w:r w:rsidRPr="00CA7D2E">
        <w:rPr>
          <w:rStyle w:val="apple-converted-space"/>
          <w:color w:val="333333"/>
          <w:sz w:val="21"/>
          <w:szCs w:val="21"/>
        </w:rPr>
        <w:t> </w:t>
      </w:r>
      <w:r w:rsidRPr="00CA7D2E">
        <w:rPr>
          <w:color w:val="333333"/>
          <w:sz w:val="21"/>
          <w:szCs w:val="21"/>
        </w:rPr>
        <w:t>are just opposite to fail-fast.</w:t>
      </w:r>
      <w:r w:rsidRPr="00CA7D2E">
        <w:rPr>
          <w:rStyle w:val="apple-converted-space"/>
          <w:color w:val="333333"/>
          <w:sz w:val="21"/>
          <w:szCs w:val="21"/>
        </w:rPr>
        <w:t> </w:t>
      </w:r>
      <w:r w:rsidRPr="00CA7D2E">
        <w:rPr>
          <w:rStyle w:val="Strong"/>
          <w:rFonts w:eastAsiaTheme="majorEastAsia"/>
          <w:color w:val="333333"/>
          <w:sz w:val="21"/>
          <w:szCs w:val="21"/>
          <w:bdr w:val="none" w:sz="0" w:space="0" w:color="auto" w:frame="1"/>
        </w:rPr>
        <w:t>They never fail if you modify the underlying collection on which they are iterating</w:t>
      </w:r>
      <w:r w:rsidRPr="00CA7D2E">
        <w:rPr>
          <w:color w:val="333333"/>
          <w:sz w:val="21"/>
          <w:szCs w:val="21"/>
        </w:rPr>
        <w:t>, because they work on clone of Collection instead of original collection and that’s why they are called as fail-safe iterator.</w:t>
      </w:r>
    </w:p>
    <w:p w:rsidR="009C7C05" w:rsidRPr="00CA7D2E" w:rsidRDefault="009C7C05" w:rsidP="009C7C05">
      <w:pPr>
        <w:pStyle w:val="NormalWeb"/>
        <w:shd w:val="clear" w:color="auto" w:fill="FFFFFF"/>
        <w:spacing w:after="150" w:line="300" w:lineRule="atLeast"/>
        <w:textAlignment w:val="baseline"/>
        <w:rPr>
          <w:color w:val="333333"/>
          <w:sz w:val="21"/>
          <w:szCs w:val="21"/>
        </w:rPr>
      </w:pPr>
      <w:r w:rsidRPr="00CA7D2E">
        <w:rPr>
          <w:color w:val="333333"/>
          <w:sz w:val="21"/>
          <w:szCs w:val="21"/>
        </w:rPr>
        <w:lastRenderedPageBreak/>
        <w:t>Iterator of CopyOnWriteArrayList is an example of fail-safe Iterator also iterator written by ConcurrentHashMapkeySet is also fail-safe iterator and never throwConcurrentModificationException.</w:t>
      </w:r>
    </w:p>
    <w:p w:rsidR="009C7C05" w:rsidRPr="00CA7D2E" w:rsidRDefault="009C7C05" w:rsidP="009C7C05">
      <w:pPr>
        <w:rPr>
          <w:rFonts w:ascii="Times New Roman" w:hAnsi="Times New Roman" w:cs="Times New Roman"/>
        </w:rPr>
      </w:pPr>
    </w:p>
    <w:p w:rsidR="009C7C05" w:rsidRPr="00CA7D2E" w:rsidRDefault="009C7C05" w:rsidP="009C7C05">
      <w:pPr>
        <w:pStyle w:val="Heading2"/>
        <w:shd w:val="clear" w:color="auto" w:fill="FFFFFF"/>
        <w:spacing w:before="48" w:after="48" w:line="360" w:lineRule="atLeast"/>
        <w:ind w:right="48"/>
        <w:rPr>
          <w:b w:val="0"/>
          <w:bCs w:val="0"/>
          <w:color w:val="000000"/>
          <w:sz w:val="38"/>
          <w:szCs w:val="38"/>
        </w:rPr>
      </w:pPr>
    </w:p>
    <w:p w:rsidR="009C7C05" w:rsidRPr="00CA7D2E" w:rsidRDefault="009C7C05" w:rsidP="009C7C05">
      <w:pPr>
        <w:pStyle w:val="Heading2"/>
        <w:shd w:val="clear" w:color="auto" w:fill="FFFFFF"/>
        <w:spacing w:before="48" w:after="48" w:line="360" w:lineRule="atLeast"/>
        <w:ind w:right="48"/>
        <w:rPr>
          <w:b w:val="0"/>
          <w:bCs w:val="0"/>
          <w:color w:val="000000"/>
          <w:sz w:val="38"/>
          <w:szCs w:val="38"/>
        </w:rPr>
      </w:pPr>
    </w:p>
    <w:p w:rsidR="009C7C05" w:rsidRPr="00CA7D2E" w:rsidRDefault="009C7C05" w:rsidP="009C7C05">
      <w:pPr>
        <w:pStyle w:val="Heading2"/>
        <w:shd w:val="clear" w:color="auto" w:fill="FFFFFF"/>
        <w:spacing w:before="48" w:after="48" w:line="360" w:lineRule="atLeast"/>
        <w:ind w:right="48"/>
        <w:rPr>
          <w:b w:val="0"/>
          <w:bCs w:val="0"/>
          <w:color w:val="000000"/>
          <w:sz w:val="38"/>
          <w:szCs w:val="38"/>
        </w:rPr>
      </w:pPr>
    </w:p>
    <w:p w:rsidR="009C7C05" w:rsidRPr="00CA7D2E" w:rsidRDefault="009C7C05" w:rsidP="009C7C05">
      <w:pPr>
        <w:pStyle w:val="Heading2"/>
        <w:shd w:val="clear" w:color="auto" w:fill="FFFFFF"/>
        <w:spacing w:before="48" w:after="48" w:line="360" w:lineRule="atLeast"/>
        <w:ind w:right="48"/>
        <w:rPr>
          <w:b w:val="0"/>
          <w:bCs w:val="0"/>
          <w:color w:val="000000"/>
          <w:sz w:val="38"/>
          <w:szCs w:val="38"/>
        </w:rPr>
      </w:pPr>
    </w:p>
    <w:p w:rsidR="009C7C05" w:rsidRPr="00CA7D2E" w:rsidRDefault="009C7C05" w:rsidP="009C7C05">
      <w:pPr>
        <w:pStyle w:val="Heading2"/>
        <w:shd w:val="clear" w:color="auto" w:fill="FFFFFF"/>
        <w:spacing w:before="48" w:after="48" w:line="360" w:lineRule="atLeast"/>
        <w:ind w:right="48"/>
        <w:rPr>
          <w:b w:val="0"/>
          <w:bCs w:val="0"/>
          <w:color w:val="000000"/>
          <w:sz w:val="38"/>
          <w:szCs w:val="38"/>
        </w:rPr>
      </w:pPr>
    </w:p>
    <w:p w:rsidR="009C7C05" w:rsidRPr="00CA7D2E" w:rsidRDefault="009C7C05" w:rsidP="009C7C05">
      <w:pPr>
        <w:pStyle w:val="Heading2"/>
        <w:shd w:val="clear" w:color="auto" w:fill="FFFFFF"/>
        <w:spacing w:before="48" w:after="48" w:line="360" w:lineRule="atLeast"/>
        <w:ind w:right="48"/>
        <w:rPr>
          <w:b w:val="0"/>
          <w:bCs w:val="0"/>
          <w:color w:val="000000"/>
          <w:sz w:val="38"/>
          <w:szCs w:val="38"/>
        </w:rPr>
      </w:pPr>
    </w:p>
    <w:p w:rsidR="009C7C05" w:rsidRPr="00CA7D2E" w:rsidRDefault="009C7C05" w:rsidP="009C7C05">
      <w:pPr>
        <w:pStyle w:val="Heading2"/>
        <w:shd w:val="clear" w:color="auto" w:fill="FFFFFF"/>
        <w:spacing w:before="48" w:after="48" w:line="360" w:lineRule="atLeast"/>
        <w:ind w:right="48"/>
        <w:rPr>
          <w:b w:val="0"/>
          <w:bCs w:val="0"/>
          <w:color w:val="000000"/>
          <w:sz w:val="38"/>
          <w:szCs w:val="38"/>
        </w:rPr>
      </w:pPr>
    </w:p>
    <w:p w:rsidR="009C7C05" w:rsidRPr="00CA7D2E" w:rsidRDefault="009C7C05" w:rsidP="009C7C05">
      <w:pPr>
        <w:pStyle w:val="Heading2"/>
        <w:shd w:val="clear" w:color="auto" w:fill="FFFFFF"/>
        <w:spacing w:before="48" w:after="48" w:line="360" w:lineRule="atLeast"/>
        <w:ind w:right="48"/>
        <w:rPr>
          <w:b w:val="0"/>
          <w:bCs w:val="0"/>
          <w:color w:val="000000"/>
          <w:sz w:val="38"/>
          <w:szCs w:val="38"/>
        </w:rPr>
      </w:pPr>
      <w:r w:rsidRPr="00CA7D2E">
        <w:rPr>
          <w:b w:val="0"/>
          <w:bCs w:val="0"/>
          <w:color w:val="000000"/>
          <w:sz w:val="38"/>
          <w:szCs w:val="38"/>
        </w:rPr>
        <w:t>Life Cycle of a Thread:</w:t>
      </w:r>
    </w:p>
    <w:p w:rsidR="009C7C05" w:rsidRPr="00CA7D2E" w:rsidRDefault="009C7C05" w:rsidP="009C7C05">
      <w:pPr>
        <w:pStyle w:val="NormalWeb"/>
        <w:shd w:val="clear" w:color="auto" w:fill="FFFFFF"/>
        <w:spacing w:before="192" w:after="240"/>
        <w:jc w:val="both"/>
        <w:rPr>
          <w:color w:val="000000"/>
          <w:sz w:val="18"/>
          <w:szCs w:val="18"/>
        </w:rPr>
      </w:pPr>
      <w:r w:rsidRPr="00CA7D2E">
        <w:rPr>
          <w:color w:val="000000"/>
          <w:sz w:val="18"/>
          <w:szCs w:val="18"/>
        </w:rPr>
        <w:t>A thread goes through various stages in its life cycle. For example, a thread is born, started, runs, and then dies. Following diagram shows complete life cycle of a thread.</w:t>
      </w:r>
    </w:p>
    <w:p w:rsidR="009C7C05" w:rsidRPr="00CA7D2E" w:rsidRDefault="009C7C05" w:rsidP="009C7C05">
      <w:pPr>
        <w:shd w:val="clear" w:color="auto" w:fill="FFFFFF"/>
        <w:jc w:val="center"/>
        <w:rPr>
          <w:rFonts w:ascii="Times New Roman" w:hAnsi="Times New Roman" w:cs="Times New Roman"/>
          <w:color w:val="000000"/>
          <w:sz w:val="18"/>
          <w:szCs w:val="18"/>
        </w:rPr>
      </w:pPr>
      <w:r w:rsidRPr="00CA7D2E">
        <w:rPr>
          <w:rFonts w:ascii="Times New Roman" w:hAnsi="Times New Roman" w:cs="Times New Roman"/>
          <w:noProof/>
          <w:color w:val="000000"/>
          <w:sz w:val="18"/>
          <w:szCs w:val="18"/>
        </w:rPr>
        <w:drawing>
          <wp:inline distT="0" distB="0" distL="0" distR="0">
            <wp:extent cx="4762500" cy="2809875"/>
            <wp:effectExtent l="0" t="0" r="0" b="9525"/>
            <wp:docPr id="5" name="Picture 1" descr="Java 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Thread"/>
                    <pic:cNvPicPr>
                      <a:picLocks noChangeAspect="1" noChangeArrowheads="1"/>
                    </pic:cNvPicPr>
                  </pic:nvPicPr>
                  <pic:blipFill>
                    <a:blip r:embed="rId3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62500" cy="2809875"/>
                    </a:xfrm>
                    <a:prstGeom prst="rect">
                      <a:avLst/>
                    </a:prstGeom>
                    <a:noFill/>
                    <a:ln>
                      <a:noFill/>
                    </a:ln>
                  </pic:spPr>
                </pic:pic>
              </a:graphicData>
            </a:graphic>
          </wp:inline>
        </w:drawing>
      </w:r>
    </w:p>
    <w:p w:rsidR="009C7C05" w:rsidRPr="00CA7D2E" w:rsidRDefault="009C7C05" w:rsidP="009C7C05">
      <w:pPr>
        <w:pStyle w:val="NormalWeb"/>
        <w:shd w:val="clear" w:color="auto" w:fill="FFFFFF"/>
        <w:spacing w:before="192" w:after="240"/>
        <w:jc w:val="both"/>
        <w:rPr>
          <w:color w:val="000000"/>
          <w:sz w:val="18"/>
          <w:szCs w:val="18"/>
        </w:rPr>
      </w:pPr>
      <w:r w:rsidRPr="00CA7D2E">
        <w:rPr>
          <w:color w:val="000000"/>
          <w:sz w:val="18"/>
          <w:szCs w:val="18"/>
        </w:rPr>
        <w:t>Above-mentioned stages are explained here:</w:t>
      </w:r>
    </w:p>
    <w:p w:rsidR="009C7C05" w:rsidRPr="00CA7D2E" w:rsidRDefault="009C7C05" w:rsidP="009C7C05">
      <w:pPr>
        <w:pStyle w:val="NormalWeb"/>
        <w:numPr>
          <w:ilvl w:val="0"/>
          <w:numId w:val="47"/>
        </w:numPr>
        <w:shd w:val="clear" w:color="auto" w:fill="FFFFFF"/>
        <w:ind w:left="0"/>
        <w:jc w:val="both"/>
        <w:rPr>
          <w:color w:val="000000"/>
          <w:sz w:val="18"/>
          <w:szCs w:val="18"/>
        </w:rPr>
      </w:pPr>
      <w:r w:rsidRPr="00CA7D2E">
        <w:rPr>
          <w:b/>
          <w:bCs/>
          <w:color w:val="000000"/>
          <w:sz w:val="18"/>
          <w:szCs w:val="18"/>
        </w:rPr>
        <w:t>New:</w:t>
      </w:r>
      <w:r w:rsidRPr="00CA7D2E">
        <w:rPr>
          <w:rStyle w:val="apple-converted-space"/>
          <w:color w:val="000000"/>
          <w:sz w:val="18"/>
          <w:szCs w:val="18"/>
        </w:rPr>
        <w:t> </w:t>
      </w:r>
      <w:r w:rsidRPr="00CA7D2E">
        <w:rPr>
          <w:color w:val="000000"/>
          <w:sz w:val="18"/>
          <w:szCs w:val="18"/>
        </w:rPr>
        <w:t>A new thread begins its life cycle in the new state. It remains in this state until the program starts the thread. It is also referred to as a born thread.</w:t>
      </w:r>
    </w:p>
    <w:p w:rsidR="009C7C05" w:rsidRPr="00CA7D2E" w:rsidRDefault="009C7C05" w:rsidP="009C7C05">
      <w:pPr>
        <w:pStyle w:val="NormalWeb"/>
        <w:numPr>
          <w:ilvl w:val="0"/>
          <w:numId w:val="47"/>
        </w:numPr>
        <w:shd w:val="clear" w:color="auto" w:fill="FFFFFF"/>
        <w:ind w:left="0"/>
        <w:jc w:val="both"/>
        <w:rPr>
          <w:color w:val="000000"/>
          <w:sz w:val="18"/>
          <w:szCs w:val="18"/>
        </w:rPr>
      </w:pPr>
      <w:r w:rsidRPr="00CA7D2E">
        <w:rPr>
          <w:b/>
          <w:bCs/>
          <w:color w:val="000000"/>
          <w:sz w:val="18"/>
          <w:szCs w:val="18"/>
        </w:rPr>
        <w:t>Runnable:</w:t>
      </w:r>
      <w:r w:rsidRPr="00CA7D2E">
        <w:rPr>
          <w:rStyle w:val="apple-converted-space"/>
          <w:color w:val="000000"/>
          <w:sz w:val="18"/>
          <w:szCs w:val="18"/>
        </w:rPr>
        <w:t> </w:t>
      </w:r>
      <w:r w:rsidRPr="00CA7D2E">
        <w:rPr>
          <w:color w:val="000000"/>
          <w:sz w:val="18"/>
          <w:szCs w:val="18"/>
        </w:rPr>
        <w:t>After a newly born thread is started, the thread becomes runnable. A thread in this state is considered to be executing its task.</w:t>
      </w:r>
    </w:p>
    <w:p w:rsidR="009C7C05" w:rsidRPr="00CA7D2E" w:rsidRDefault="009C7C05" w:rsidP="009C7C05">
      <w:pPr>
        <w:pStyle w:val="NormalWeb"/>
        <w:numPr>
          <w:ilvl w:val="0"/>
          <w:numId w:val="47"/>
        </w:numPr>
        <w:shd w:val="clear" w:color="auto" w:fill="FFFFFF"/>
        <w:ind w:left="0"/>
        <w:jc w:val="both"/>
        <w:rPr>
          <w:color w:val="000000"/>
          <w:sz w:val="18"/>
          <w:szCs w:val="18"/>
        </w:rPr>
      </w:pPr>
      <w:r w:rsidRPr="00CA7D2E">
        <w:rPr>
          <w:b/>
          <w:bCs/>
          <w:color w:val="000000"/>
          <w:sz w:val="18"/>
          <w:szCs w:val="18"/>
        </w:rPr>
        <w:t>Waiting:</w:t>
      </w:r>
      <w:r w:rsidRPr="00CA7D2E">
        <w:rPr>
          <w:rStyle w:val="apple-converted-space"/>
          <w:color w:val="000000"/>
          <w:sz w:val="18"/>
          <w:szCs w:val="18"/>
        </w:rPr>
        <w:t> </w:t>
      </w:r>
      <w:r w:rsidRPr="00CA7D2E">
        <w:rPr>
          <w:color w:val="000000"/>
          <w:sz w:val="18"/>
          <w:szCs w:val="18"/>
        </w:rPr>
        <w:t>Sometimes, a thread transitions to the waiting state while the thread waits for another thread to perform a task.A thread transitions back to the runnable state only when another thread signals the waiting thread to continue executing.</w:t>
      </w:r>
    </w:p>
    <w:p w:rsidR="009C7C05" w:rsidRPr="00CA7D2E" w:rsidRDefault="009C7C05" w:rsidP="009C7C05">
      <w:pPr>
        <w:pStyle w:val="NormalWeb"/>
        <w:numPr>
          <w:ilvl w:val="0"/>
          <w:numId w:val="47"/>
        </w:numPr>
        <w:shd w:val="clear" w:color="auto" w:fill="FFFFFF"/>
        <w:ind w:left="0"/>
        <w:jc w:val="both"/>
        <w:rPr>
          <w:color w:val="000000"/>
          <w:sz w:val="18"/>
          <w:szCs w:val="18"/>
        </w:rPr>
      </w:pPr>
      <w:r w:rsidRPr="00CA7D2E">
        <w:rPr>
          <w:b/>
          <w:bCs/>
          <w:color w:val="000000"/>
          <w:sz w:val="18"/>
          <w:szCs w:val="18"/>
        </w:rPr>
        <w:t>Timed waiting:</w:t>
      </w:r>
      <w:r w:rsidRPr="00CA7D2E">
        <w:rPr>
          <w:rStyle w:val="apple-converted-space"/>
          <w:color w:val="000000"/>
          <w:sz w:val="18"/>
          <w:szCs w:val="18"/>
        </w:rPr>
        <w:t> </w:t>
      </w:r>
      <w:r w:rsidRPr="00CA7D2E">
        <w:rPr>
          <w:color w:val="000000"/>
          <w:sz w:val="18"/>
          <w:szCs w:val="18"/>
        </w:rPr>
        <w:t xml:space="preserve">A runnable thread can enter the timed waiting state for a specified interval of time. A thread in </w:t>
      </w:r>
      <w:proofErr w:type="gramStart"/>
      <w:r w:rsidRPr="00CA7D2E">
        <w:rPr>
          <w:color w:val="000000"/>
          <w:sz w:val="18"/>
          <w:szCs w:val="18"/>
        </w:rPr>
        <w:t>this state transitions</w:t>
      </w:r>
      <w:proofErr w:type="gramEnd"/>
      <w:r w:rsidRPr="00CA7D2E">
        <w:rPr>
          <w:color w:val="000000"/>
          <w:sz w:val="18"/>
          <w:szCs w:val="18"/>
        </w:rPr>
        <w:t xml:space="preserve"> back to the runnable state when that time interval expires or when the event it is waiting for occurs.</w:t>
      </w:r>
    </w:p>
    <w:p w:rsidR="009C7C05" w:rsidRPr="00CA7D2E" w:rsidRDefault="009C7C05" w:rsidP="009C7C05">
      <w:pPr>
        <w:pStyle w:val="NormalWeb"/>
        <w:numPr>
          <w:ilvl w:val="0"/>
          <w:numId w:val="47"/>
        </w:numPr>
        <w:shd w:val="clear" w:color="auto" w:fill="FFFFFF"/>
        <w:ind w:left="0"/>
        <w:jc w:val="both"/>
        <w:rPr>
          <w:color w:val="000000"/>
          <w:sz w:val="18"/>
          <w:szCs w:val="18"/>
        </w:rPr>
      </w:pPr>
      <w:r w:rsidRPr="00CA7D2E">
        <w:rPr>
          <w:b/>
          <w:bCs/>
          <w:color w:val="000000"/>
          <w:sz w:val="18"/>
          <w:szCs w:val="18"/>
        </w:rPr>
        <w:lastRenderedPageBreak/>
        <w:t>Terminated:</w:t>
      </w:r>
      <w:r w:rsidRPr="00CA7D2E">
        <w:rPr>
          <w:rStyle w:val="apple-converted-space"/>
          <w:b/>
          <w:bCs/>
          <w:color w:val="000000"/>
          <w:sz w:val="18"/>
          <w:szCs w:val="18"/>
        </w:rPr>
        <w:t> </w:t>
      </w:r>
      <w:r w:rsidRPr="00CA7D2E">
        <w:rPr>
          <w:color w:val="000000"/>
          <w:sz w:val="18"/>
          <w:szCs w:val="18"/>
        </w:rPr>
        <w:t>A runnable thread enters the terminated state when it completes its task or otherwise terminates.</w:t>
      </w:r>
    </w:p>
    <w:p w:rsidR="009C7C05" w:rsidRPr="00CA7D2E" w:rsidRDefault="009C7C05" w:rsidP="009C7C05">
      <w:pPr>
        <w:pStyle w:val="Heading2"/>
        <w:shd w:val="clear" w:color="auto" w:fill="FFFFFF"/>
        <w:spacing w:before="48" w:after="48" w:line="360" w:lineRule="atLeast"/>
        <w:ind w:right="48"/>
        <w:rPr>
          <w:b w:val="0"/>
          <w:bCs w:val="0"/>
          <w:color w:val="000000"/>
          <w:sz w:val="38"/>
          <w:szCs w:val="38"/>
        </w:rPr>
      </w:pPr>
    </w:p>
    <w:p w:rsidR="009C7C05" w:rsidRPr="00CA7D2E" w:rsidRDefault="009C7C05" w:rsidP="009C7C05">
      <w:pPr>
        <w:pStyle w:val="Heading2"/>
        <w:shd w:val="clear" w:color="auto" w:fill="FFFFFF"/>
        <w:spacing w:before="48" w:after="48" w:line="360" w:lineRule="atLeast"/>
        <w:ind w:right="48"/>
        <w:rPr>
          <w:b w:val="0"/>
          <w:bCs w:val="0"/>
          <w:color w:val="000000"/>
          <w:sz w:val="38"/>
          <w:szCs w:val="38"/>
        </w:rPr>
      </w:pPr>
    </w:p>
    <w:p w:rsidR="009C7C05" w:rsidRPr="00CA7D2E" w:rsidRDefault="009C7C05" w:rsidP="009C7C05">
      <w:pPr>
        <w:pStyle w:val="Heading2"/>
        <w:shd w:val="clear" w:color="auto" w:fill="FFFFFF"/>
        <w:spacing w:before="48" w:after="48" w:line="360" w:lineRule="atLeast"/>
        <w:ind w:right="48"/>
        <w:rPr>
          <w:b w:val="0"/>
          <w:bCs w:val="0"/>
          <w:color w:val="000000"/>
          <w:sz w:val="38"/>
          <w:szCs w:val="38"/>
        </w:rPr>
      </w:pPr>
      <w:r w:rsidRPr="00CA7D2E">
        <w:rPr>
          <w:b w:val="0"/>
          <w:bCs w:val="0"/>
          <w:color w:val="000000"/>
          <w:sz w:val="38"/>
          <w:szCs w:val="38"/>
        </w:rPr>
        <w:t>Thread Priorities:</w:t>
      </w:r>
    </w:p>
    <w:p w:rsidR="009C7C05" w:rsidRPr="00CA7D2E" w:rsidRDefault="009C7C05" w:rsidP="009C7C05">
      <w:pPr>
        <w:pStyle w:val="NormalWeb"/>
        <w:shd w:val="clear" w:color="auto" w:fill="FFFFFF"/>
        <w:spacing w:before="192" w:after="240"/>
        <w:jc w:val="both"/>
        <w:rPr>
          <w:color w:val="000000"/>
          <w:sz w:val="18"/>
          <w:szCs w:val="18"/>
        </w:rPr>
      </w:pPr>
      <w:r w:rsidRPr="00CA7D2E">
        <w:rPr>
          <w:color w:val="000000"/>
          <w:sz w:val="18"/>
          <w:szCs w:val="18"/>
        </w:rPr>
        <w:t>Every Java thread has a priority that helps the operating system determine the order in which threads are scheduled.</w:t>
      </w:r>
    </w:p>
    <w:p w:rsidR="009C7C05" w:rsidRPr="00CA7D2E" w:rsidRDefault="009C7C05" w:rsidP="009C7C05">
      <w:pPr>
        <w:pStyle w:val="NormalWeb"/>
        <w:shd w:val="clear" w:color="auto" w:fill="FFFFFF"/>
        <w:spacing w:before="192" w:after="240"/>
        <w:jc w:val="both"/>
        <w:rPr>
          <w:color w:val="000000"/>
          <w:sz w:val="18"/>
          <w:szCs w:val="18"/>
        </w:rPr>
      </w:pPr>
      <w:r w:rsidRPr="00CA7D2E">
        <w:rPr>
          <w:color w:val="000000"/>
          <w:sz w:val="18"/>
          <w:szCs w:val="18"/>
        </w:rPr>
        <w:t>Java thread priorities are in the range between MIN_PRIORITY (a constant of 1) and MAX_PRIORITY (a constant of 10). By default, every thread is given priority NORM_PRIORITY (a constant of 5).</w:t>
      </w:r>
    </w:p>
    <w:p w:rsidR="009C7C05" w:rsidRPr="00CA7D2E" w:rsidRDefault="009C7C05" w:rsidP="009C7C05">
      <w:pPr>
        <w:pStyle w:val="NormalWeb"/>
        <w:shd w:val="clear" w:color="auto" w:fill="FFFFFF"/>
        <w:spacing w:before="192" w:after="240"/>
        <w:jc w:val="both"/>
        <w:rPr>
          <w:color w:val="000000"/>
          <w:sz w:val="18"/>
          <w:szCs w:val="18"/>
        </w:rPr>
      </w:pPr>
      <w:r w:rsidRPr="00CA7D2E">
        <w:rPr>
          <w:color w:val="000000"/>
          <w:sz w:val="18"/>
          <w:szCs w:val="18"/>
        </w:rPr>
        <w:t>Threads with higher priority are more important to a program and should be allocated processor time before lower-priority threads. However, thread priorities cannot guarantee the order in which threads execute and very much platform dependentant.</w:t>
      </w:r>
    </w:p>
    <w:p w:rsidR="009C7C05" w:rsidRPr="00CA7D2E" w:rsidRDefault="009C7C05" w:rsidP="009C7C05">
      <w:pPr>
        <w:pStyle w:val="Heading2"/>
        <w:shd w:val="clear" w:color="auto" w:fill="FFFFFF"/>
        <w:spacing w:before="48" w:after="48" w:line="360" w:lineRule="atLeast"/>
        <w:ind w:right="48"/>
        <w:rPr>
          <w:b w:val="0"/>
          <w:bCs w:val="0"/>
          <w:color w:val="000000"/>
          <w:sz w:val="38"/>
          <w:szCs w:val="38"/>
        </w:rPr>
      </w:pPr>
      <w:r w:rsidRPr="00CA7D2E">
        <w:rPr>
          <w:b w:val="0"/>
          <w:bCs w:val="0"/>
          <w:color w:val="000000"/>
          <w:sz w:val="38"/>
          <w:szCs w:val="38"/>
        </w:rPr>
        <w:t>Create Thread by Implementing Runnable Interface:</w:t>
      </w:r>
    </w:p>
    <w:p w:rsidR="009C7C05" w:rsidRPr="00CA7D2E" w:rsidRDefault="009C7C05" w:rsidP="009C7C05">
      <w:pPr>
        <w:pStyle w:val="NormalWeb"/>
        <w:shd w:val="clear" w:color="auto" w:fill="FFFFFF"/>
        <w:jc w:val="both"/>
        <w:rPr>
          <w:color w:val="000000"/>
          <w:sz w:val="18"/>
          <w:szCs w:val="18"/>
        </w:rPr>
      </w:pPr>
      <w:r w:rsidRPr="00CA7D2E">
        <w:rPr>
          <w:color w:val="000000"/>
          <w:sz w:val="18"/>
          <w:szCs w:val="18"/>
        </w:rPr>
        <w:t>If your class is intended to be executed as a thread then you can achieve this by implementing</w:t>
      </w:r>
      <w:r w:rsidRPr="00CA7D2E">
        <w:rPr>
          <w:b/>
          <w:bCs/>
          <w:color w:val="000000"/>
          <w:sz w:val="18"/>
          <w:szCs w:val="18"/>
        </w:rPr>
        <w:t>Runnable</w:t>
      </w:r>
      <w:r w:rsidRPr="00CA7D2E">
        <w:rPr>
          <w:rStyle w:val="apple-converted-space"/>
          <w:color w:val="000000"/>
          <w:sz w:val="18"/>
          <w:szCs w:val="18"/>
        </w:rPr>
        <w:t> </w:t>
      </w:r>
      <w:r w:rsidRPr="00CA7D2E">
        <w:rPr>
          <w:color w:val="000000"/>
          <w:sz w:val="18"/>
          <w:szCs w:val="18"/>
        </w:rPr>
        <w:t>interface. You will need to follow three basic steps:</w:t>
      </w:r>
    </w:p>
    <w:p w:rsidR="009C7C05" w:rsidRPr="00CA7D2E" w:rsidRDefault="009C7C05" w:rsidP="009C7C05">
      <w:pPr>
        <w:pStyle w:val="Heading3"/>
        <w:shd w:val="clear" w:color="auto" w:fill="FFFFFF"/>
        <w:spacing w:before="48" w:after="48" w:line="360" w:lineRule="atLeast"/>
        <w:ind w:right="48"/>
        <w:rPr>
          <w:rFonts w:ascii="Times New Roman" w:hAnsi="Times New Roman" w:cs="Times New Roman"/>
          <w:b w:val="0"/>
          <w:bCs w:val="0"/>
          <w:caps/>
          <w:color w:val="000000"/>
          <w:sz w:val="29"/>
          <w:szCs w:val="29"/>
        </w:rPr>
      </w:pPr>
      <w:r w:rsidRPr="00CA7D2E">
        <w:rPr>
          <w:rFonts w:ascii="Times New Roman" w:hAnsi="Times New Roman" w:cs="Times New Roman"/>
          <w:b w:val="0"/>
          <w:bCs w:val="0"/>
          <w:caps/>
          <w:color w:val="000000"/>
          <w:sz w:val="29"/>
          <w:szCs w:val="29"/>
        </w:rPr>
        <w:t>STEP 1:</w:t>
      </w:r>
    </w:p>
    <w:p w:rsidR="009C7C05" w:rsidRPr="00CA7D2E" w:rsidRDefault="009C7C05" w:rsidP="009C7C05">
      <w:pPr>
        <w:pStyle w:val="NormalWeb"/>
        <w:shd w:val="clear" w:color="auto" w:fill="FFFFFF"/>
        <w:jc w:val="both"/>
        <w:rPr>
          <w:color w:val="000000"/>
          <w:sz w:val="18"/>
          <w:szCs w:val="18"/>
        </w:rPr>
      </w:pPr>
      <w:r w:rsidRPr="00CA7D2E">
        <w:rPr>
          <w:color w:val="000000"/>
          <w:sz w:val="18"/>
          <w:szCs w:val="18"/>
        </w:rPr>
        <w:t xml:space="preserve">As a first step you need to implement a </w:t>
      </w:r>
      <w:proofErr w:type="gramStart"/>
      <w:r w:rsidRPr="00CA7D2E">
        <w:rPr>
          <w:color w:val="000000"/>
          <w:sz w:val="18"/>
          <w:szCs w:val="18"/>
        </w:rPr>
        <w:t>run(</w:t>
      </w:r>
      <w:proofErr w:type="gramEnd"/>
      <w:r w:rsidRPr="00CA7D2E">
        <w:rPr>
          <w:color w:val="000000"/>
          <w:sz w:val="18"/>
          <w:szCs w:val="18"/>
        </w:rPr>
        <w:t>) method provided by</w:t>
      </w:r>
      <w:r w:rsidRPr="00CA7D2E">
        <w:rPr>
          <w:rStyle w:val="apple-converted-space"/>
          <w:color w:val="000000"/>
          <w:sz w:val="18"/>
          <w:szCs w:val="18"/>
        </w:rPr>
        <w:t> </w:t>
      </w:r>
      <w:r w:rsidRPr="00CA7D2E">
        <w:rPr>
          <w:b/>
          <w:bCs/>
          <w:color w:val="000000"/>
          <w:sz w:val="18"/>
          <w:szCs w:val="18"/>
        </w:rPr>
        <w:t>Runnable</w:t>
      </w:r>
      <w:r w:rsidRPr="00CA7D2E">
        <w:rPr>
          <w:rStyle w:val="apple-converted-space"/>
          <w:color w:val="000000"/>
          <w:sz w:val="18"/>
          <w:szCs w:val="18"/>
        </w:rPr>
        <w:t> </w:t>
      </w:r>
      <w:r w:rsidRPr="00CA7D2E">
        <w:rPr>
          <w:color w:val="000000"/>
          <w:sz w:val="18"/>
          <w:szCs w:val="18"/>
        </w:rPr>
        <w:t xml:space="preserve">interface. This method provides entry point for the thread and you will put you complete business logic inside this method. Following is simple syntax of </w:t>
      </w:r>
      <w:proofErr w:type="gramStart"/>
      <w:r w:rsidRPr="00CA7D2E">
        <w:rPr>
          <w:color w:val="000000"/>
          <w:sz w:val="18"/>
          <w:szCs w:val="18"/>
        </w:rPr>
        <w:t>run(</w:t>
      </w:r>
      <w:proofErr w:type="gramEnd"/>
      <w:r w:rsidRPr="00CA7D2E">
        <w:rPr>
          <w:color w:val="000000"/>
          <w:sz w:val="18"/>
          <w:szCs w:val="18"/>
        </w:rPr>
        <w:t>) method:</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color w:val="000000"/>
          <w:sz w:val="18"/>
          <w:szCs w:val="18"/>
        </w:rPr>
      </w:pPr>
      <w:proofErr w:type="gramStart"/>
      <w:r w:rsidRPr="00CA7D2E">
        <w:rPr>
          <w:rStyle w:val="kwd"/>
          <w:rFonts w:ascii="Times New Roman" w:hAnsi="Times New Roman" w:cs="Times New Roman"/>
          <w:color w:val="000088"/>
          <w:sz w:val="18"/>
          <w:szCs w:val="18"/>
        </w:rPr>
        <w:t>publicvoid</w:t>
      </w:r>
      <w:proofErr w:type="gramEnd"/>
      <w:r w:rsidRPr="00CA7D2E">
        <w:rPr>
          <w:rStyle w:val="pln"/>
          <w:rFonts w:ascii="Times New Roman" w:eastAsiaTheme="majorEastAsia" w:hAnsi="Times New Roman" w:cs="Times New Roman"/>
          <w:color w:val="000000"/>
          <w:sz w:val="18"/>
          <w:szCs w:val="18"/>
        </w:rPr>
        <w:t xml:space="preserve"> run</w:t>
      </w:r>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eading3"/>
        <w:shd w:val="clear" w:color="auto" w:fill="FFFFFF"/>
        <w:spacing w:before="48" w:after="48" w:line="360" w:lineRule="atLeast"/>
        <w:ind w:right="48"/>
        <w:rPr>
          <w:rFonts w:ascii="Times New Roman" w:hAnsi="Times New Roman" w:cs="Times New Roman"/>
          <w:b w:val="0"/>
          <w:bCs w:val="0"/>
          <w:caps/>
          <w:color w:val="000000"/>
          <w:sz w:val="29"/>
          <w:szCs w:val="29"/>
        </w:rPr>
      </w:pPr>
      <w:r w:rsidRPr="00CA7D2E">
        <w:rPr>
          <w:rFonts w:ascii="Times New Roman" w:hAnsi="Times New Roman" w:cs="Times New Roman"/>
          <w:b w:val="0"/>
          <w:bCs w:val="0"/>
          <w:caps/>
          <w:color w:val="000000"/>
          <w:sz w:val="29"/>
          <w:szCs w:val="29"/>
        </w:rPr>
        <w:t>STEP 2:</w:t>
      </w:r>
    </w:p>
    <w:p w:rsidR="009C7C05" w:rsidRPr="00CA7D2E" w:rsidRDefault="009C7C05" w:rsidP="009C7C05">
      <w:pPr>
        <w:pStyle w:val="NormalWeb"/>
        <w:shd w:val="clear" w:color="auto" w:fill="FFFFFF"/>
        <w:jc w:val="both"/>
        <w:rPr>
          <w:color w:val="000000"/>
          <w:sz w:val="18"/>
          <w:szCs w:val="18"/>
        </w:rPr>
      </w:pPr>
      <w:r w:rsidRPr="00CA7D2E">
        <w:rPr>
          <w:color w:val="000000"/>
          <w:sz w:val="18"/>
          <w:szCs w:val="18"/>
        </w:rPr>
        <w:t>At second step you will instantiate a</w:t>
      </w:r>
      <w:r w:rsidRPr="00CA7D2E">
        <w:rPr>
          <w:rStyle w:val="apple-converted-space"/>
          <w:color w:val="000000"/>
          <w:sz w:val="18"/>
          <w:szCs w:val="18"/>
        </w:rPr>
        <w:t> </w:t>
      </w:r>
      <w:r w:rsidRPr="00CA7D2E">
        <w:rPr>
          <w:b/>
          <w:bCs/>
          <w:color w:val="000000"/>
          <w:sz w:val="18"/>
          <w:szCs w:val="18"/>
        </w:rPr>
        <w:t>Thread</w:t>
      </w:r>
      <w:r w:rsidRPr="00CA7D2E">
        <w:rPr>
          <w:rStyle w:val="apple-converted-space"/>
          <w:color w:val="000000"/>
          <w:sz w:val="18"/>
          <w:szCs w:val="18"/>
        </w:rPr>
        <w:t> </w:t>
      </w:r>
      <w:r w:rsidRPr="00CA7D2E">
        <w:rPr>
          <w:color w:val="000000"/>
          <w:sz w:val="18"/>
          <w:szCs w:val="18"/>
        </w:rPr>
        <w:t>object using the following constructor:</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color w:val="000000"/>
          <w:sz w:val="18"/>
          <w:szCs w:val="18"/>
        </w:rPr>
      </w:pPr>
      <w:proofErr w:type="gramStart"/>
      <w:r w:rsidRPr="00CA7D2E">
        <w:rPr>
          <w:rStyle w:val="typ"/>
          <w:rFonts w:ascii="Times New Roman" w:hAnsi="Times New Roman" w:cs="Times New Roman"/>
          <w:color w:val="7F0055"/>
          <w:sz w:val="18"/>
          <w:szCs w:val="18"/>
        </w:rPr>
        <w:t>Thread</w:t>
      </w:r>
      <w:r w:rsidRPr="00CA7D2E">
        <w:rPr>
          <w:rStyle w:val="pun"/>
          <w:rFonts w:ascii="Times New Roman" w:eastAsiaTheme="majorEastAsia" w:hAnsi="Times New Roman" w:cs="Times New Roman"/>
          <w:color w:val="666600"/>
          <w:sz w:val="18"/>
          <w:szCs w:val="18"/>
        </w:rPr>
        <w:t>(</w:t>
      </w:r>
      <w:proofErr w:type="gramEnd"/>
      <w:r w:rsidRPr="00CA7D2E">
        <w:rPr>
          <w:rStyle w:val="typ"/>
          <w:rFonts w:ascii="Times New Roman" w:hAnsi="Times New Roman" w:cs="Times New Roman"/>
          <w:color w:val="7F0055"/>
          <w:sz w:val="18"/>
          <w:szCs w:val="18"/>
        </w:rPr>
        <w:t>Runnable</w:t>
      </w:r>
      <w:r w:rsidRPr="00CA7D2E">
        <w:rPr>
          <w:rStyle w:val="pln"/>
          <w:rFonts w:ascii="Times New Roman" w:eastAsiaTheme="majorEastAsia" w:hAnsi="Times New Roman" w:cs="Times New Roman"/>
          <w:color w:val="000000"/>
          <w:sz w:val="18"/>
          <w:szCs w:val="18"/>
        </w:rPr>
        <w:t>threadObj</w:t>
      </w:r>
      <w:r w:rsidRPr="00CA7D2E">
        <w:rPr>
          <w:rStyle w:val="pun"/>
          <w:rFonts w:ascii="Times New Roman" w:eastAsiaTheme="majorEastAsia" w:hAnsi="Times New Roman" w:cs="Times New Roman"/>
          <w:color w:val="666600"/>
          <w:sz w:val="18"/>
          <w:szCs w:val="18"/>
        </w:rPr>
        <w:t>,</w:t>
      </w:r>
      <w:r w:rsidRPr="00CA7D2E">
        <w:rPr>
          <w:rStyle w:val="typ"/>
          <w:rFonts w:ascii="Times New Roman" w:hAnsi="Times New Roman" w:cs="Times New Roman"/>
          <w:color w:val="7F0055"/>
          <w:sz w:val="18"/>
          <w:szCs w:val="18"/>
        </w:rPr>
        <w:t>String</w:t>
      </w:r>
      <w:r w:rsidRPr="00CA7D2E">
        <w:rPr>
          <w:rStyle w:val="pln"/>
          <w:rFonts w:ascii="Times New Roman" w:eastAsiaTheme="majorEastAsia" w:hAnsi="Times New Roman" w:cs="Times New Roman"/>
          <w:color w:val="000000"/>
          <w:sz w:val="18"/>
          <w:szCs w:val="18"/>
        </w:rPr>
        <w:t>threadName</w:t>
      </w:r>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NormalWeb"/>
        <w:shd w:val="clear" w:color="auto" w:fill="FFFFFF"/>
        <w:jc w:val="both"/>
        <w:rPr>
          <w:color w:val="000000"/>
          <w:sz w:val="18"/>
          <w:szCs w:val="18"/>
        </w:rPr>
      </w:pPr>
      <w:r w:rsidRPr="00CA7D2E">
        <w:rPr>
          <w:color w:val="000000"/>
          <w:sz w:val="18"/>
          <w:szCs w:val="18"/>
        </w:rPr>
        <w:t>Where,</w:t>
      </w:r>
      <w:r w:rsidRPr="00CA7D2E">
        <w:rPr>
          <w:rStyle w:val="apple-converted-space"/>
          <w:color w:val="000000"/>
          <w:sz w:val="18"/>
          <w:szCs w:val="18"/>
        </w:rPr>
        <w:t> </w:t>
      </w:r>
      <w:r w:rsidRPr="00CA7D2E">
        <w:rPr>
          <w:i/>
          <w:iCs/>
          <w:color w:val="000000"/>
          <w:sz w:val="18"/>
          <w:szCs w:val="18"/>
        </w:rPr>
        <w:t>threadObj</w:t>
      </w:r>
      <w:r w:rsidRPr="00CA7D2E">
        <w:rPr>
          <w:rStyle w:val="apple-converted-space"/>
          <w:color w:val="000000"/>
          <w:sz w:val="18"/>
          <w:szCs w:val="18"/>
        </w:rPr>
        <w:t> </w:t>
      </w:r>
      <w:r w:rsidRPr="00CA7D2E">
        <w:rPr>
          <w:color w:val="000000"/>
          <w:sz w:val="18"/>
          <w:szCs w:val="18"/>
        </w:rPr>
        <w:t>is an instance of a class that implements the</w:t>
      </w:r>
      <w:r w:rsidRPr="00CA7D2E">
        <w:rPr>
          <w:rStyle w:val="apple-converted-space"/>
          <w:color w:val="000000"/>
          <w:sz w:val="18"/>
          <w:szCs w:val="18"/>
        </w:rPr>
        <w:t> </w:t>
      </w:r>
      <w:r w:rsidRPr="00CA7D2E">
        <w:rPr>
          <w:b/>
          <w:bCs/>
          <w:color w:val="000000"/>
          <w:sz w:val="18"/>
          <w:szCs w:val="18"/>
        </w:rPr>
        <w:t>Runnable</w:t>
      </w:r>
      <w:r w:rsidRPr="00CA7D2E">
        <w:rPr>
          <w:rStyle w:val="apple-converted-space"/>
          <w:color w:val="000000"/>
          <w:sz w:val="18"/>
          <w:szCs w:val="18"/>
        </w:rPr>
        <w:t> </w:t>
      </w:r>
      <w:r w:rsidRPr="00CA7D2E">
        <w:rPr>
          <w:color w:val="000000"/>
          <w:sz w:val="18"/>
          <w:szCs w:val="18"/>
        </w:rPr>
        <w:t>interface and</w:t>
      </w:r>
      <w:r w:rsidRPr="00CA7D2E">
        <w:rPr>
          <w:rStyle w:val="apple-converted-space"/>
          <w:color w:val="000000"/>
          <w:sz w:val="18"/>
          <w:szCs w:val="18"/>
        </w:rPr>
        <w:t> </w:t>
      </w:r>
      <w:r w:rsidRPr="00CA7D2E">
        <w:rPr>
          <w:b/>
          <w:bCs/>
          <w:color w:val="000000"/>
          <w:sz w:val="18"/>
          <w:szCs w:val="18"/>
        </w:rPr>
        <w:t>threadName</w:t>
      </w:r>
      <w:r w:rsidRPr="00CA7D2E">
        <w:rPr>
          <w:rStyle w:val="apple-converted-space"/>
          <w:color w:val="000000"/>
          <w:sz w:val="18"/>
          <w:szCs w:val="18"/>
        </w:rPr>
        <w:t> </w:t>
      </w:r>
      <w:r w:rsidRPr="00CA7D2E">
        <w:rPr>
          <w:color w:val="000000"/>
          <w:sz w:val="18"/>
          <w:szCs w:val="18"/>
        </w:rPr>
        <w:t>is the name given to the new thread.</w:t>
      </w:r>
    </w:p>
    <w:p w:rsidR="009C7C05" w:rsidRPr="00CA7D2E" w:rsidRDefault="009C7C05" w:rsidP="009C7C05">
      <w:pPr>
        <w:pStyle w:val="Heading3"/>
        <w:shd w:val="clear" w:color="auto" w:fill="FFFFFF"/>
        <w:spacing w:before="48" w:after="48" w:line="360" w:lineRule="atLeast"/>
        <w:ind w:right="48"/>
        <w:rPr>
          <w:rFonts w:ascii="Times New Roman" w:hAnsi="Times New Roman" w:cs="Times New Roman"/>
          <w:b w:val="0"/>
          <w:bCs w:val="0"/>
          <w:caps/>
          <w:color w:val="000000"/>
          <w:sz w:val="29"/>
          <w:szCs w:val="29"/>
        </w:rPr>
      </w:pPr>
      <w:r w:rsidRPr="00CA7D2E">
        <w:rPr>
          <w:rFonts w:ascii="Times New Roman" w:hAnsi="Times New Roman" w:cs="Times New Roman"/>
          <w:b w:val="0"/>
          <w:bCs w:val="0"/>
          <w:caps/>
          <w:color w:val="000000"/>
          <w:sz w:val="29"/>
          <w:szCs w:val="29"/>
        </w:rPr>
        <w:t>STEP 3</w:t>
      </w:r>
    </w:p>
    <w:p w:rsidR="009C7C05" w:rsidRPr="00CA7D2E" w:rsidRDefault="009C7C05" w:rsidP="009C7C05">
      <w:pPr>
        <w:pStyle w:val="NormalWeb"/>
        <w:shd w:val="clear" w:color="auto" w:fill="FFFFFF"/>
        <w:jc w:val="both"/>
        <w:rPr>
          <w:color w:val="000000"/>
          <w:sz w:val="18"/>
          <w:szCs w:val="18"/>
        </w:rPr>
      </w:pPr>
      <w:r w:rsidRPr="00CA7D2E">
        <w:rPr>
          <w:color w:val="000000"/>
          <w:sz w:val="18"/>
          <w:szCs w:val="18"/>
        </w:rPr>
        <w:t>Once Thread object is created, you can start it by calling</w:t>
      </w:r>
      <w:r w:rsidRPr="00CA7D2E">
        <w:rPr>
          <w:rStyle w:val="apple-converted-space"/>
          <w:color w:val="000000"/>
          <w:sz w:val="18"/>
          <w:szCs w:val="18"/>
        </w:rPr>
        <w:t> </w:t>
      </w:r>
      <w:proofErr w:type="gramStart"/>
      <w:r w:rsidRPr="00CA7D2E">
        <w:rPr>
          <w:b/>
          <w:bCs/>
          <w:color w:val="000000"/>
          <w:sz w:val="18"/>
          <w:szCs w:val="18"/>
        </w:rPr>
        <w:t>start(</w:t>
      </w:r>
      <w:proofErr w:type="gramEnd"/>
      <w:r w:rsidRPr="00CA7D2E">
        <w:rPr>
          <w:b/>
          <w:bCs/>
          <w:color w:val="000000"/>
          <w:sz w:val="18"/>
          <w:szCs w:val="18"/>
        </w:rPr>
        <w:t xml:space="preserve"> )</w:t>
      </w:r>
      <w:r w:rsidRPr="00CA7D2E">
        <w:rPr>
          <w:rStyle w:val="apple-converted-space"/>
          <w:color w:val="000000"/>
          <w:sz w:val="18"/>
          <w:szCs w:val="18"/>
        </w:rPr>
        <w:t> </w:t>
      </w:r>
      <w:r w:rsidRPr="00CA7D2E">
        <w:rPr>
          <w:color w:val="000000"/>
          <w:sz w:val="18"/>
          <w:szCs w:val="18"/>
        </w:rPr>
        <w:t xml:space="preserve">method, which executes a call to run( ) method. Following is simple syntax of </w:t>
      </w:r>
      <w:proofErr w:type="gramStart"/>
      <w:r w:rsidRPr="00CA7D2E">
        <w:rPr>
          <w:color w:val="000000"/>
          <w:sz w:val="18"/>
          <w:szCs w:val="18"/>
        </w:rPr>
        <w:t>start(</w:t>
      </w:r>
      <w:proofErr w:type="gramEnd"/>
      <w:r w:rsidRPr="00CA7D2E">
        <w:rPr>
          <w:color w:val="000000"/>
          <w:sz w:val="18"/>
          <w:szCs w:val="18"/>
        </w:rPr>
        <w:t>) method:</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color w:val="000000"/>
          <w:sz w:val="18"/>
          <w:szCs w:val="18"/>
        </w:rPr>
      </w:pPr>
      <w:proofErr w:type="gramStart"/>
      <w:r w:rsidRPr="00CA7D2E">
        <w:rPr>
          <w:rStyle w:val="kwd"/>
          <w:rFonts w:ascii="Times New Roman" w:hAnsi="Times New Roman" w:cs="Times New Roman"/>
          <w:color w:val="000088"/>
          <w:sz w:val="18"/>
          <w:szCs w:val="18"/>
        </w:rPr>
        <w:t>void</w:t>
      </w:r>
      <w:proofErr w:type="gramEnd"/>
      <w:r w:rsidRPr="00CA7D2E">
        <w:rPr>
          <w:rStyle w:val="pln"/>
          <w:rFonts w:ascii="Times New Roman" w:eastAsiaTheme="majorEastAsia" w:hAnsi="Times New Roman" w:cs="Times New Roman"/>
          <w:color w:val="000000"/>
          <w:sz w:val="18"/>
          <w:szCs w:val="18"/>
        </w:rPr>
        <w:t xml:space="preserve"> start</w:t>
      </w:r>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eading2"/>
        <w:shd w:val="clear" w:color="auto" w:fill="FFFFFF"/>
        <w:spacing w:before="48" w:after="48" w:line="360" w:lineRule="atLeast"/>
        <w:ind w:right="48"/>
        <w:rPr>
          <w:b w:val="0"/>
          <w:bCs w:val="0"/>
          <w:color w:val="000000"/>
          <w:sz w:val="38"/>
          <w:szCs w:val="38"/>
        </w:rPr>
      </w:pPr>
      <w:r w:rsidRPr="00CA7D2E">
        <w:rPr>
          <w:b w:val="0"/>
          <w:bCs w:val="0"/>
          <w:color w:val="000000"/>
          <w:sz w:val="38"/>
          <w:szCs w:val="38"/>
        </w:rPr>
        <w:t>Example:</w:t>
      </w:r>
    </w:p>
    <w:p w:rsidR="009C7C05" w:rsidRPr="00CA7D2E" w:rsidRDefault="009C7C05" w:rsidP="009C7C05">
      <w:pPr>
        <w:pStyle w:val="NormalWeb"/>
        <w:shd w:val="clear" w:color="auto" w:fill="FFFFFF"/>
        <w:spacing w:before="192" w:after="240"/>
        <w:jc w:val="both"/>
        <w:rPr>
          <w:color w:val="000000"/>
          <w:sz w:val="18"/>
          <w:szCs w:val="18"/>
        </w:rPr>
      </w:pPr>
      <w:r w:rsidRPr="00CA7D2E">
        <w:rPr>
          <w:color w:val="000000"/>
          <w:sz w:val="18"/>
          <w:szCs w:val="18"/>
        </w:rPr>
        <w:t>Here is an example that creates a new thread and starts it running:</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proofErr w:type="gramStart"/>
      <w:r w:rsidRPr="00CA7D2E">
        <w:rPr>
          <w:rStyle w:val="kwd"/>
          <w:rFonts w:ascii="Times New Roman" w:hAnsi="Times New Roman" w:cs="Times New Roman"/>
          <w:color w:val="000088"/>
          <w:sz w:val="18"/>
          <w:szCs w:val="18"/>
        </w:rPr>
        <w:t>class</w:t>
      </w:r>
      <w:r w:rsidRPr="00CA7D2E">
        <w:rPr>
          <w:rStyle w:val="typ"/>
          <w:rFonts w:ascii="Times New Roman" w:hAnsi="Times New Roman" w:cs="Times New Roman"/>
          <w:color w:val="7F0055"/>
          <w:sz w:val="18"/>
          <w:szCs w:val="18"/>
        </w:rPr>
        <w:t>RunnableDemo</w:t>
      </w:r>
      <w:r w:rsidRPr="00CA7D2E">
        <w:rPr>
          <w:rStyle w:val="kwd"/>
          <w:rFonts w:ascii="Times New Roman" w:hAnsi="Times New Roman" w:cs="Times New Roman"/>
          <w:color w:val="000088"/>
          <w:sz w:val="18"/>
          <w:szCs w:val="18"/>
        </w:rPr>
        <w:t>implements</w:t>
      </w:r>
      <w:r w:rsidRPr="00CA7D2E">
        <w:rPr>
          <w:rStyle w:val="typ"/>
          <w:rFonts w:ascii="Times New Roman" w:hAnsi="Times New Roman" w:cs="Times New Roman"/>
          <w:color w:val="7F0055"/>
          <w:sz w:val="18"/>
          <w:szCs w:val="18"/>
        </w:rPr>
        <w:t>Runnable</w:t>
      </w:r>
      <w:r w:rsidRPr="00CA7D2E">
        <w:rPr>
          <w:rStyle w:val="pun"/>
          <w:rFonts w:ascii="Times New Roman" w:eastAsiaTheme="majorEastAsia" w:hAnsi="Times New Roman" w:cs="Times New Roman"/>
          <w:color w:val="666600"/>
          <w:sz w:val="18"/>
          <w:szCs w:val="18"/>
        </w:rPr>
        <w:t>{</w:t>
      </w:r>
      <w:proofErr w:type="gramEnd"/>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proofErr w:type="gramStart"/>
      <w:r w:rsidRPr="00CA7D2E">
        <w:rPr>
          <w:rStyle w:val="kwd"/>
          <w:rFonts w:ascii="Times New Roman" w:hAnsi="Times New Roman" w:cs="Times New Roman"/>
          <w:color w:val="000088"/>
          <w:sz w:val="18"/>
          <w:szCs w:val="18"/>
        </w:rPr>
        <w:t>private</w:t>
      </w:r>
      <w:r w:rsidRPr="00CA7D2E">
        <w:rPr>
          <w:rStyle w:val="typ"/>
          <w:rFonts w:ascii="Times New Roman" w:hAnsi="Times New Roman" w:cs="Times New Roman"/>
          <w:color w:val="7F0055"/>
          <w:sz w:val="18"/>
          <w:szCs w:val="18"/>
        </w:rPr>
        <w:t>Thread</w:t>
      </w:r>
      <w:proofErr w:type="gramEnd"/>
      <w:r w:rsidRPr="00CA7D2E">
        <w:rPr>
          <w:rStyle w:val="pln"/>
          <w:rFonts w:ascii="Times New Roman" w:eastAsiaTheme="majorEastAsia" w:hAnsi="Times New Roman" w:cs="Times New Roman"/>
          <w:color w:val="000000"/>
          <w:sz w:val="18"/>
          <w:szCs w:val="18"/>
        </w:rPr>
        <w:t xml:space="preserve"> t</w:t>
      </w:r>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proofErr w:type="gramStart"/>
      <w:r w:rsidRPr="00CA7D2E">
        <w:rPr>
          <w:rStyle w:val="kwd"/>
          <w:rFonts w:ascii="Times New Roman" w:hAnsi="Times New Roman" w:cs="Times New Roman"/>
          <w:color w:val="000088"/>
          <w:sz w:val="18"/>
          <w:szCs w:val="18"/>
        </w:rPr>
        <w:t>private</w:t>
      </w:r>
      <w:r w:rsidRPr="00CA7D2E">
        <w:rPr>
          <w:rStyle w:val="typ"/>
          <w:rFonts w:ascii="Times New Roman" w:hAnsi="Times New Roman" w:cs="Times New Roman"/>
          <w:color w:val="7F0055"/>
          <w:sz w:val="18"/>
          <w:szCs w:val="18"/>
        </w:rPr>
        <w:t>String</w:t>
      </w:r>
      <w:r w:rsidRPr="00CA7D2E">
        <w:rPr>
          <w:rStyle w:val="pln"/>
          <w:rFonts w:ascii="Times New Roman" w:eastAsiaTheme="majorEastAsia" w:hAnsi="Times New Roman" w:cs="Times New Roman"/>
          <w:color w:val="000000"/>
          <w:sz w:val="18"/>
          <w:szCs w:val="18"/>
        </w:rPr>
        <w:t>threadName</w:t>
      </w:r>
      <w:proofErr w:type="gramEnd"/>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proofErr w:type="gramStart"/>
      <w:r w:rsidRPr="00CA7D2E">
        <w:rPr>
          <w:rStyle w:val="typ"/>
          <w:rFonts w:ascii="Times New Roman" w:hAnsi="Times New Roman" w:cs="Times New Roman"/>
          <w:color w:val="7F0055"/>
          <w:sz w:val="18"/>
          <w:szCs w:val="18"/>
        </w:rPr>
        <w:t>RunnableDemo</w:t>
      </w:r>
      <w:r w:rsidRPr="00CA7D2E">
        <w:rPr>
          <w:rStyle w:val="pun"/>
          <w:rFonts w:ascii="Times New Roman" w:eastAsiaTheme="majorEastAsia" w:hAnsi="Times New Roman" w:cs="Times New Roman"/>
          <w:color w:val="666600"/>
          <w:sz w:val="18"/>
          <w:szCs w:val="18"/>
        </w:rPr>
        <w:t>(</w:t>
      </w:r>
      <w:proofErr w:type="gramEnd"/>
      <w:r w:rsidRPr="00CA7D2E">
        <w:rPr>
          <w:rStyle w:val="typ"/>
          <w:rFonts w:ascii="Times New Roman" w:hAnsi="Times New Roman" w:cs="Times New Roman"/>
          <w:color w:val="7F0055"/>
          <w:sz w:val="18"/>
          <w:szCs w:val="18"/>
        </w:rPr>
        <w:t>String</w:t>
      </w:r>
      <w:r w:rsidRPr="00CA7D2E">
        <w:rPr>
          <w:rStyle w:val="pln"/>
          <w:rFonts w:ascii="Times New Roman" w:eastAsiaTheme="majorEastAsia" w:hAnsi="Times New Roman" w:cs="Times New Roman"/>
          <w:color w:val="000000"/>
          <w:sz w:val="18"/>
          <w:szCs w:val="18"/>
        </w:rPr>
        <w:t xml:space="preserve"> name</w:t>
      </w:r>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proofErr w:type="gramStart"/>
      <w:r w:rsidRPr="00CA7D2E">
        <w:rPr>
          <w:rStyle w:val="pln"/>
          <w:rFonts w:ascii="Times New Roman" w:eastAsiaTheme="majorEastAsia" w:hAnsi="Times New Roman" w:cs="Times New Roman"/>
          <w:color w:val="000000"/>
          <w:sz w:val="18"/>
          <w:szCs w:val="18"/>
        </w:rPr>
        <w:t>threadName</w:t>
      </w:r>
      <w:proofErr w:type="gramEnd"/>
      <w:r w:rsidRPr="00CA7D2E">
        <w:rPr>
          <w:rStyle w:val="pun"/>
          <w:rFonts w:ascii="Times New Roman" w:eastAsiaTheme="majorEastAsia" w:hAnsi="Times New Roman" w:cs="Times New Roman"/>
          <w:color w:val="666600"/>
          <w:sz w:val="18"/>
          <w:szCs w:val="18"/>
        </w:rPr>
        <w:t>=</w:t>
      </w:r>
      <w:r w:rsidRPr="00CA7D2E">
        <w:rPr>
          <w:rStyle w:val="pln"/>
          <w:rFonts w:ascii="Times New Roman" w:eastAsiaTheme="majorEastAsia" w:hAnsi="Times New Roman" w:cs="Times New Roman"/>
          <w:color w:val="000000"/>
          <w:sz w:val="18"/>
          <w:szCs w:val="18"/>
        </w:rPr>
        <w:t xml:space="preserve"> name</w:t>
      </w:r>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proofErr w:type="gramStart"/>
      <w:r w:rsidRPr="00CA7D2E">
        <w:rPr>
          <w:rStyle w:val="typ"/>
          <w:rFonts w:ascii="Times New Roman" w:hAnsi="Times New Roman" w:cs="Times New Roman"/>
          <w:color w:val="7F0055"/>
          <w:sz w:val="18"/>
          <w:szCs w:val="18"/>
        </w:rPr>
        <w:t>System</w:t>
      </w:r>
      <w:r w:rsidRPr="00CA7D2E">
        <w:rPr>
          <w:rStyle w:val="pun"/>
          <w:rFonts w:ascii="Times New Roman" w:eastAsiaTheme="majorEastAsia" w:hAnsi="Times New Roman" w:cs="Times New Roman"/>
          <w:color w:val="666600"/>
          <w:sz w:val="18"/>
          <w:szCs w:val="18"/>
        </w:rPr>
        <w:t>.</w:t>
      </w:r>
      <w:r w:rsidRPr="00CA7D2E">
        <w:rPr>
          <w:rStyle w:val="kwd"/>
          <w:rFonts w:ascii="Times New Roman" w:hAnsi="Times New Roman" w:cs="Times New Roman"/>
          <w:color w:val="000088"/>
          <w:sz w:val="18"/>
          <w:szCs w:val="18"/>
        </w:rPr>
        <w:t>out</w:t>
      </w:r>
      <w:r w:rsidRPr="00CA7D2E">
        <w:rPr>
          <w:rStyle w:val="pun"/>
          <w:rFonts w:ascii="Times New Roman" w:eastAsiaTheme="majorEastAsia" w:hAnsi="Times New Roman" w:cs="Times New Roman"/>
          <w:color w:val="666600"/>
          <w:sz w:val="18"/>
          <w:szCs w:val="18"/>
        </w:rPr>
        <w:t>.</w:t>
      </w:r>
      <w:r w:rsidRPr="00CA7D2E">
        <w:rPr>
          <w:rStyle w:val="pln"/>
          <w:rFonts w:ascii="Times New Roman" w:eastAsiaTheme="majorEastAsia" w:hAnsi="Times New Roman" w:cs="Times New Roman"/>
          <w:color w:val="000000"/>
          <w:sz w:val="18"/>
          <w:szCs w:val="18"/>
        </w:rPr>
        <w:t>println</w:t>
      </w:r>
      <w:r w:rsidRPr="00CA7D2E">
        <w:rPr>
          <w:rStyle w:val="pun"/>
          <w:rFonts w:ascii="Times New Roman" w:eastAsiaTheme="majorEastAsia" w:hAnsi="Times New Roman" w:cs="Times New Roman"/>
          <w:color w:val="666600"/>
          <w:sz w:val="18"/>
          <w:szCs w:val="18"/>
        </w:rPr>
        <w:t>(</w:t>
      </w:r>
      <w:proofErr w:type="gramEnd"/>
      <w:r w:rsidRPr="00CA7D2E">
        <w:rPr>
          <w:rStyle w:val="str"/>
          <w:rFonts w:ascii="Times New Roman" w:hAnsi="Times New Roman" w:cs="Times New Roman"/>
          <w:color w:val="008800"/>
          <w:sz w:val="18"/>
          <w:szCs w:val="18"/>
        </w:rPr>
        <w:t>"Creating "</w:t>
      </w:r>
      <w:r w:rsidRPr="00CA7D2E">
        <w:rPr>
          <w:rStyle w:val="pun"/>
          <w:rFonts w:ascii="Times New Roman" w:eastAsiaTheme="majorEastAsia" w:hAnsi="Times New Roman" w:cs="Times New Roman"/>
          <w:color w:val="666600"/>
          <w:sz w:val="18"/>
          <w:szCs w:val="18"/>
        </w:rPr>
        <w:t>+</w:t>
      </w:r>
      <w:r w:rsidRPr="00CA7D2E">
        <w:rPr>
          <w:rStyle w:val="pln"/>
          <w:rFonts w:ascii="Times New Roman" w:eastAsiaTheme="majorEastAsia" w:hAnsi="Times New Roman" w:cs="Times New Roman"/>
          <w:color w:val="000000"/>
          <w:sz w:val="18"/>
          <w:szCs w:val="18"/>
        </w:rPr>
        <w:t>threadName</w:t>
      </w:r>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proofErr w:type="gramStart"/>
      <w:r w:rsidRPr="00CA7D2E">
        <w:rPr>
          <w:rStyle w:val="kwd"/>
          <w:rFonts w:ascii="Times New Roman" w:hAnsi="Times New Roman" w:cs="Times New Roman"/>
          <w:color w:val="000088"/>
          <w:sz w:val="18"/>
          <w:szCs w:val="18"/>
        </w:rPr>
        <w:t>publicvoid</w:t>
      </w:r>
      <w:proofErr w:type="gramEnd"/>
      <w:r w:rsidRPr="00CA7D2E">
        <w:rPr>
          <w:rStyle w:val="pln"/>
          <w:rFonts w:ascii="Times New Roman" w:eastAsiaTheme="majorEastAsia" w:hAnsi="Times New Roman" w:cs="Times New Roman"/>
          <w:color w:val="000000"/>
          <w:sz w:val="18"/>
          <w:szCs w:val="18"/>
        </w:rPr>
        <w:t xml:space="preserve"> run</w:t>
      </w:r>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proofErr w:type="gramStart"/>
      <w:r w:rsidRPr="00CA7D2E">
        <w:rPr>
          <w:rStyle w:val="typ"/>
          <w:rFonts w:ascii="Times New Roman" w:hAnsi="Times New Roman" w:cs="Times New Roman"/>
          <w:color w:val="7F0055"/>
          <w:sz w:val="18"/>
          <w:szCs w:val="18"/>
        </w:rPr>
        <w:t>System</w:t>
      </w:r>
      <w:r w:rsidRPr="00CA7D2E">
        <w:rPr>
          <w:rStyle w:val="pun"/>
          <w:rFonts w:ascii="Times New Roman" w:eastAsiaTheme="majorEastAsia" w:hAnsi="Times New Roman" w:cs="Times New Roman"/>
          <w:color w:val="666600"/>
          <w:sz w:val="18"/>
          <w:szCs w:val="18"/>
        </w:rPr>
        <w:t>.</w:t>
      </w:r>
      <w:r w:rsidRPr="00CA7D2E">
        <w:rPr>
          <w:rStyle w:val="kwd"/>
          <w:rFonts w:ascii="Times New Roman" w:hAnsi="Times New Roman" w:cs="Times New Roman"/>
          <w:color w:val="000088"/>
          <w:sz w:val="18"/>
          <w:szCs w:val="18"/>
        </w:rPr>
        <w:t>out</w:t>
      </w:r>
      <w:r w:rsidRPr="00CA7D2E">
        <w:rPr>
          <w:rStyle w:val="pun"/>
          <w:rFonts w:ascii="Times New Roman" w:eastAsiaTheme="majorEastAsia" w:hAnsi="Times New Roman" w:cs="Times New Roman"/>
          <w:color w:val="666600"/>
          <w:sz w:val="18"/>
          <w:szCs w:val="18"/>
        </w:rPr>
        <w:t>.</w:t>
      </w:r>
      <w:r w:rsidRPr="00CA7D2E">
        <w:rPr>
          <w:rStyle w:val="pln"/>
          <w:rFonts w:ascii="Times New Roman" w:eastAsiaTheme="majorEastAsia" w:hAnsi="Times New Roman" w:cs="Times New Roman"/>
          <w:color w:val="000000"/>
          <w:sz w:val="18"/>
          <w:szCs w:val="18"/>
        </w:rPr>
        <w:t>println</w:t>
      </w:r>
      <w:r w:rsidRPr="00CA7D2E">
        <w:rPr>
          <w:rStyle w:val="pun"/>
          <w:rFonts w:ascii="Times New Roman" w:eastAsiaTheme="majorEastAsia" w:hAnsi="Times New Roman" w:cs="Times New Roman"/>
          <w:color w:val="666600"/>
          <w:sz w:val="18"/>
          <w:szCs w:val="18"/>
        </w:rPr>
        <w:t>(</w:t>
      </w:r>
      <w:proofErr w:type="gramEnd"/>
      <w:r w:rsidRPr="00CA7D2E">
        <w:rPr>
          <w:rStyle w:val="str"/>
          <w:rFonts w:ascii="Times New Roman" w:hAnsi="Times New Roman" w:cs="Times New Roman"/>
          <w:color w:val="008800"/>
          <w:sz w:val="18"/>
          <w:szCs w:val="18"/>
        </w:rPr>
        <w:t>"Running "</w:t>
      </w:r>
      <w:r w:rsidRPr="00CA7D2E">
        <w:rPr>
          <w:rStyle w:val="pun"/>
          <w:rFonts w:ascii="Times New Roman" w:eastAsiaTheme="majorEastAsia" w:hAnsi="Times New Roman" w:cs="Times New Roman"/>
          <w:color w:val="666600"/>
          <w:sz w:val="18"/>
          <w:szCs w:val="18"/>
        </w:rPr>
        <w:t>+</w:t>
      </w:r>
      <w:r w:rsidRPr="00CA7D2E">
        <w:rPr>
          <w:rStyle w:val="pln"/>
          <w:rFonts w:ascii="Times New Roman" w:eastAsiaTheme="majorEastAsia" w:hAnsi="Times New Roman" w:cs="Times New Roman"/>
          <w:color w:val="000000"/>
          <w:sz w:val="18"/>
          <w:szCs w:val="18"/>
        </w:rPr>
        <w:t>threadName</w:t>
      </w:r>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proofErr w:type="gramStart"/>
      <w:r w:rsidRPr="00CA7D2E">
        <w:rPr>
          <w:rStyle w:val="kwd"/>
          <w:rFonts w:ascii="Times New Roman" w:hAnsi="Times New Roman" w:cs="Times New Roman"/>
          <w:color w:val="000088"/>
          <w:sz w:val="18"/>
          <w:szCs w:val="18"/>
        </w:rPr>
        <w:t>try</w:t>
      </w:r>
      <w:r w:rsidRPr="00CA7D2E">
        <w:rPr>
          <w:rStyle w:val="pun"/>
          <w:rFonts w:ascii="Times New Roman" w:eastAsiaTheme="majorEastAsia" w:hAnsi="Times New Roman" w:cs="Times New Roman"/>
          <w:color w:val="666600"/>
          <w:sz w:val="18"/>
          <w:szCs w:val="18"/>
        </w:rPr>
        <w:t>{</w:t>
      </w:r>
      <w:proofErr w:type="gramEnd"/>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proofErr w:type="gramStart"/>
      <w:r w:rsidRPr="00CA7D2E">
        <w:rPr>
          <w:rStyle w:val="kwd"/>
          <w:rFonts w:ascii="Times New Roman" w:hAnsi="Times New Roman" w:cs="Times New Roman"/>
          <w:color w:val="000088"/>
          <w:sz w:val="18"/>
          <w:szCs w:val="18"/>
        </w:rPr>
        <w:t>for</w:t>
      </w:r>
      <w:r w:rsidRPr="00CA7D2E">
        <w:rPr>
          <w:rStyle w:val="pun"/>
          <w:rFonts w:ascii="Times New Roman" w:eastAsiaTheme="majorEastAsia" w:hAnsi="Times New Roman" w:cs="Times New Roman"/>
          <w:color w:val="666600"/>
          <w:sz w:val="18"/>
          <w:szCs w:val="18"/>
        </w:rPr>
        <w:t>(</w:t>
      </w:r>
      <w:proofErr w:type="gramEnd"/>
      <w:r w:rsidRPr="00CA7D2E">
        <w:rPr>
          <w:rStyle w:val="kwd"/>
          <w:rFonts w:ascii="Times New Roman" w:hAnsi="Times New Roman" w:cs="Times New Roman"/>
          <w:color w:val="000088"/>
          <w:sz w:val="18"/>
          <w:szCs w:val="18"/>
        </w:rPr>
        <w:t>int</w:t>
      </w:r>
      <w:r w:rsidRPr="00CA7D2E">
        <w:rPr>
          <w:rStyle w:val="pln"/>
          <w:rFonts w:ascii="Times New Roman" w:eastAsiaTheme="majorEastAsia" w:hAnsi="Times New Roman" w:cs="Times New Roman"/>
          <w:color w:val="000000"/>
          <w:sz w:val="18"/>
          <w:szCs w:val="18"/>
        </w:rPr>
        <w:t>i</w:t>
      </w:r>
      <w:r w:rsidRPr="00CA7D2E">
        <w:rPr>
          <w:rStyle w:val="pun"/>
          <w:rFonts w:ascii="Times New Roman" w:eastAsiaTheme="majorEastAsia" w:hAnsi="Times New Roman" w:cs="Times New Roman"/>
          <w:color w:val="666600"/>
          <w:sz w:val="18"/>
          <w:szCs w:val="18"/>
        </w:rPr>
        <w:t>=</w:t>
      </w:r>
      <w:r w:rsidRPr="00CA7D2E">
        <w:rPr>
          <w:rStyle w:val="lit"/>
          <w:rFonts w:ascii="Times New Roman" w:hAnsi="Times New Roman" w:cs="Times New Roman"/>
          <w:color w:val="006666"/>
          <w:sz w:val="18"/>
          <w:szCs w:val="18"/>
        </w:rPr>
        <w:t>4</w:t>
      </w:r>
      <w:r w:rsidRPr="00CA7D2E">
        <w:rPr>
          <w:rStyle w:val="pun"/>
          <w:rFonts w:ascii="Times New Roman" w:eastAsiaTheme="majorEastAsia" w:hAnsi="Times New Roman" w:cs="Times New Roman"/>
          <w:color w:val="666600"/>
          <w:sz w:val="18"/>
          <w:szCs w:val="18"/>
        </w:rPr>
        <w:t>;</w:t>
      </w:r>
      <w:r w:rsidRPr="00CA7D2E">
        <w:rPr>
          <w:rStyle w:val="pln"/>
          <w:rFonts w:ascii="Times New Roman" w:eastAsiaTheme="majorEastAsia" w:hAnsi="Times New Roman" w:cs="Times New Roman"/>
          <w:color w:val="000000"/>
          <w:sz w:val="18"/>
          <w:szCs w:val="18"/>
        </w:rPr>
        <w:t>i</w:t>
      </w:r>
      <w:r w:rsidRPr="00CA7D2E">
        <w:rPr>
          <w:rStyle w:val="pun"/>
          <w:rFonts w:ascii="Times New Roman" w:eastAsiaTheme="majorEastAsia" w:hAnsi="Times New Roman" w:cs="Times New Roman"/>
          <w:color w:val="666600"/>
          <w:sz w:val="18"/>
          <w:szCs w:val="18"/>
        </w:rPr>
        <w:t>&gt;</w:t>
      </w:r>
      <w:r w:rsidRPr="00CA7D2E">
        <w:rPr>
          <w:rStyle w:val="lit"/>
          <w:rFonts w:ascii="Times New Roman" w:hAnsi="Times New Roman" w:cs="Times New Roman"/>
          <w:color w:val="006666"/>
          <w:sz w:val="18"/>
          <w:szCs w:val="18"/>
        </w:rPr>
        <w:t>0</w:t>
      </w:r>
      <w:r w:rsidRPr="00CA7D2E">
        <w:rPr>
          <w:rStyle w:val="pun"/>
          <w:rFonts w:ascii="Times New Roman" w:eastAsiaTheme="majorEastAsia" w:hAnsi="Times New Roman" w:cs="Times New Roman"/>
          <w:color w:val="666600"/>
          <w:sz w:val="18"/>
          <w:szCs w:val="18"/>
        </w:rPr>
        <w:t>;</w:t>
      </w:r>
      <w:r w:rsidRPr="00CA7D2E">
        <w:rPr>
          <w:rStyle w:val="pln"/>
          <w:rFonts w:ascii="Times New Roman" w:eastAsiaTheme="majorEastAsia" w:hAnsi="Times New Roman" w:cs="Times New Roman"/>
          <w:color w:val="000000"/>
          <w:sz w:val="18"/>
          <w:szCs w:val="18"/>
        </w:rPr>
        <w:t>i</w:t>
      </w:r>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proofErr w:type="gramStart"/>
      <w:r w:rsidRPr="00CA7D2E">
        <w:rPr>
          <w:rStyle w:val="typ"/>
          <w:rFonts w:ascii="Times New Roman" w:hAnsi="Times New Roman" w:cs="Times New Roman"/>
          <w:color w:val="7F0055"/>
          <w:sz w:val="18"/>
          <w:szCs w:val="18"/>
        </w:rPr>
        <w:t>System</w:t>
      </w:r>
      <w:r w:rsidRPr="00CA7D2E">
        <w:rPr>
          <w:rStyle w:val="pun"/>
          <w:rFonts w:ascii="Times New Roman" w:eastAsiaTheme="majorEastAsia" w:hAnsi="Times New Roman" w:cs="Times New Roman"/>
          <w:color w:val="666600"/>
          <w:sz w:val="18"/>
          <w:szCs w:val="18"/>
        </w:rPr>
        <w:t>.</w:t>
      </w:r>
      <w:r w:rsidRPr="00CA7D2E">
        <w:rPr>
          <w:rStyle w:val="kwd"/>
          <w:rFonts w:ascii="Times New Roman" w:hAnsi="Times New Roman" w:cs="Times New Roman"/>
          <w:color w:val="000088"/>
          <w:sz w:val="18"/>
          <w:szCs w:val="18"/>
        </w:rPr>
        <w:t>out</w:t>
      </w:r>
      <w:r w:rsidRPr="00CA7D2E">
        <w:rPr>
          <w:rStyle w:val="pun"/>
          <w:rFonts w:ascii="Times New Roman" w:eastAsiaTheme="majorEastAsia" w:hAnsi="Times New Roman" w:cs="Times New Roman"/>
          <w:color w:val="666600"/>
          <w:sz w:val="18"/>
          <w:szCs w:val="18"/>
        </w:rPr>
        <w:t>.</w:t>
      </w:r>
      <w:r w:rsidRPr="00CA7D2E">
        <w:rPr>
          <w:rStyle w:val="pln"/>
          <w:rFonts w:ascii="Times New Roman" w:eastAsiaTheme="majorEastAsia" w:hAnsi="Times New Roman" w:cs="Times New Roman"/>
          <w:color w:val="000000"/>
          <w:sz w:val="18"/>
          <w:szCs w:val="18"/>
        </w:rPr>
        <w:t>println</w:t>
      </w:r>
      <w:r w:rsidRPr="00CA7D2E">
        <w:rPr>
          <w:rStyle w:val="pun"/>
          <w:rFonts w:ascii="Times New Roman" w:eastAsiaTheme="majorEastAsia" w:hAnsi="Times New Roman" w:cs="Times New Roman"/>
          <w:color w:val="666600"/>
          <w:sz w:val="18"/>
          <w:szCs w:val="18"/>
        </w:rPr>
        <w:t>(</w:t>
      </w:r>
      <w:proofErr w:type="gramEnd"/>
      <w:r w:rsidRPr="00CA7D2E">
        <w:rPr>
          <w:rStyle w:val="str"/>
          <w:rFonts w:ascii="Times New Roman" w:hAnsi="Times New Roman" w:cs="Times New Roman"/>
          <w:color w:val="008800"/>
          <w:sz w:val="18"/>
          <w:szCs w:val="18"/>
        </w:rPr>
        <w:t>"Thread: "</w:t>
      </w:r>
      <w:r w:rsidRPr="00CA7D2E">
        <w:rPr>
          <w:rStyle w:val="pun"/>
          <w:rFonts w:ascii="Times New Roman" w:eastAsiaTheme="majorEastAsia" w:hAnsi="Times New Roman" w:cs="Times New Roman"/>
          <w:color w:val="666600"/>
          <w:sz w:val="18"/>
          <w:szCs w:val="18"/>
        </w:rPr>
        <w:t>+</w:t>
      </w:r>
      <w:r w:rsidRPr="00CA7D2E">
        <w:rPr>
          <w:rStyle w:val="pln"/>
          <w:rFonts w:ascii="Times New Roman" w:eastAsiaTheme="majorEastAsia" w:hAnsi="Times New Roman" w:cs="Times New Roman"/>
          <w:color w:val="000000"/>
          <w:sz w:val="18"/>
          <w:szCs w:val="18"/>
        </w:rPr>
        <w:t>threadName</w:t>
      </w:r>
      <w:r w:rsidRPr="00CA7D2E">
        <w:rPr>
          <w:rStyle w:val="pun"/>
          <w:rFonts w:ascii="Times New Roman" w:eastAsiaTheme="majorEastAsia" w:hAnsi="Times New Roman" w:cs="Times New Roman"/>
          <w:color w:val="666600"/>
          <w:sz w:val="18"/>
          <w:szCs w:val="18"/>
        </w:rPr>
        <w:t>+</w:t>
      </w:r>
      <w:r w:rsidRPr="00CA7D2E">
        <w:rPr>
          <w:rStyle w:val="str"/>
          <w:rFonts w:ascii="Times New Roman" w:hAnsi="Times New Roman" w:cs="Times New Roman"/>
          <w:color w:val="008800"/>
          <w:sz w:val="18"/>
          <w:szCs w:val="18"/>
        </w:rPr>
        <w:t>", "</w:t>
      </w:r>
      <w:r w:rsidRPr="00CA7D2E">
        <w:rPr>
          <w:rStyle w:val="pun"/>
          <w:rFonts w:ascii="Times New Roman" w:eastAsiaTheme="majorEastAsia" w:hAnsi="Times New Roman" w:cs="Times New Roman"/>
          <w:color w:val="666600"/>
          <w:sz w:val="18"/>
          <w:szCs w:val="18"/>
        </w:rPr>
        <w:t>+</w:t>
      </w:r>
      <w:r w:rsidRPr="00CA7D2E">
        <w:rPr>
          <w:rStyle w:val="pln"/>
          <w:rFonts w:ascii="Times New Roman" w:eastAsiaTheme="majorEastAsia" w:hAnsi="Times New Roman" w:cs="Times New Roman"/>
          <w:color w:val="000000"/>
          <w:sz w:val="18"/>
          <w:szCs w:val="18"/>
        </w:rPr>
        <w:t>i</w:t>
      </w:r>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r w:rsidRPr="00CA7D2E">
        <w:rPr>
          <w:rStyle w:val="com"/>
          <w:rFonts w:ascii="Times New Roman" w:eastAsiaTheme="majorEastAsia" w:hAnsi="Times New Roman" w:cs="Times New Roman"/>
          <w:color w:val="880000"/>
          <w:sz w:val="18"/>
          <w:szCs w:val="18"/>
        </w:rPr>
        <w:t>// Let the thread sleep for a while.</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proofErr w:type="gramStart"/>
      <w:r w:rsidRPr="00CA7D2E">
        <w:rPr>
          <w:rStyle w:val="typ"/>
          <w:rFonts w:ascii="Times New Roman" w:hAnsi="Times New Roman" w:cs="Times New Roman"/>
          <w:color w:val="7F0055"/>
          <w:sz w:val="18"/>
          <w:szCs w:val="18"/>
        </w:rPr>
        <w:t>Thread</w:t>
      </w:r>
      <w:r w:rsidRPr="00CA7D2E">
        <w:rPr>
          <w:rStyle w:val="pun"/>
          <w:rFonts w:ascii="Times New Roman" w:eastAsiaTheme="majorEastAsia" w:hAnsi="Times New Roman" w:cs="Times New Roman"/>
          <w:color w:val="666600"/>
          <w:sz w:val="18"/>
          <w:szCs w:val="18"/>
        </w:rPr>
        <w:t>.</w:t>
      </w:r>
      <w:r w:rsidRPr="00CA7D2E">
        <w:rPr>
          <w:rStyle w:val="pln"/>
          <w:rFonts w:ascii="Times New Roman" w:eastAsiaTheme="majorEastAsia" w:hAnsi="Times New Roman" w:cs="Times New Roman"/>
          <w:color w:val="000000"/>
          <w:sz w:val="18"/>
          <w:szCs w:val="18"/>
        </w:rPr>
        <w:t>sleep</w:t>
      </w:r>
      <w:r w:rsidRPr="00CA7D2E">
        <w:rPr>
          <w:rStyle w:val="pun"/>
          <w:rFonts w:ascii="Times New Roman" w:eastAsiaTheme="majorEastAsia" w:hAnsi="Times New Roman" w:cs="Times New Roman"/>
          <w:color w:val="666600"/>
          <w:sz w:val="18"/>
          <w:szCs w:val="18"/>
        </w:rPr>
        <w:t>(</w:t>
      </w:r>
      <w:proofErr w:type="gramEnd"/>
      <w:r w:rsidRPr="00CA7D2E">
        <w:rPr>
          <w:rStyle w:val="lit"/>
          <w:rFonts w:ascii="Times New Roman" w:hAnsi="Times New Roman" w:cs="Times New Roman"/>
          <w:color w:val="006666"/>
          <w:sz w:val="18"/>
          <w:szCs w:val="18"/>
        </w:rPr>
        <w:t>50</w:t>
      </w:r>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r w:rsidRPr="00CA7D2E">
        <w:rPr>
          <w:rStyle w:val="pun"/>
          <w:rFonts w:ascii="Times New Roman" w:eastAsiaTheme="majorEastAsia" w:hAnsi="Times New Roman" w:cs="Times New Roman"/>
          <w:color w:val="666600"/>
          <w:sz w:val="18"/>
          <w:szCs w:val="18"/>
        </w:rPr>
        <w:lastRenderedPageBreak/>
        <w: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proofErr w:type="gramStart"/>
      <w:r w:rsidRPr="00CA7D2E">
        <w:rPr>
          <w:rStyle w:val="pun"/>
          <w:rFonts w:ascii="Times New Roman" w:eastAsiaTheme="majorEastAsia" w:hAnsi="Times New Roman" w:cs="Times New Roman"/>
          <w:color w:val="666600"/>
          <w:sz w:val="18"/>
          <w:szCs w:val="18"/>
        </w:rPr>
        <w:t>}</w:t>
      </w:r>
      <w:r w:rsidRPr="00CA7D2E">
        <w:rPr>
          <w:rStyle w:val="kwd"/>
          <w:rFonts w:ascii="Times New Roman" w:hAnsi="Times New Roman" w:cs="Times New Roman"/>
          <w:color w:val="000088"/>
          <w:sz w:val="18"/>
          <w:szCs w:val="18"/>
        </w:rPr>
        <w:t>catch</w:t>
      </w:r>
      <w:proofErr w:type="gramEnd"/>
      <w:r w:rsidRPr="00CA7D2E">
        <w:rPr>
          <w:rStyle w:val="pun"/>
          <w:rFonts w:ascii="Times New Roman" w:eastAsiaTheme="majorEastAsia" w:hAnsi="Times New Roman" w:cs="Times New Roman"/>
          <w:color w:val="666600"/>
          <w:sz w:val="18"/>
          <w:szCs w:val="18"/>
        </w:rPr>
        <w:t>(</w:t>
      </w:r>
      <w:r w:rsidRPr="00CA7D2E">
        <w:rPr>
          <w:rStyle w:val="typ"/>
          <w:rFonts w:ascii="Times New Roman" w:hAnsi="Times New Roman" w:cs="Times New Roman"/>
          <w:color w:val="7F0055"/>
          <w:sz w:val="18"/>
          <w:szCs w:val="18"/>
        </w:rPr>
        <w:t>InterruptedException</w:t>
      </w:r>
      <w:r w:rsidRPr="00CA7D2E">
        <w:rPr>
          <w:rStyle w:val="pln"/>
          <w:rFonts w:ascii="Times New Roman" w:eastAsiaTheme="majorEastAsia" w:hAnsi="Times New Roman" w:cs="Times New Roman"/>
          <w:color w:val="000000"/>
          <w:sz w:val="18"/>
          <w:szCs w:val="18"/>
        </w:rPr>
        <w:t xml:space="preserve"> e</w:t>
      </w:r>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proofErr w:type="gramStart"/>
      <w:r w:rsidRPr="00CA7D2E">
        <w:rPr>
          <w:rStyle w:val="typ"/>
          <w:rFonts w:ascii="Times New Roman" w:hAnsi="Times New Roman" w:cs="Times New Roman"/>
          <w:color w:val="7F0055"/>
          <w:sz w:val="18"/>
          <w:szCs w:val="18"/>
        </w:rPr>
        <w:t>System</w:t>
      </w:r>
      <w:r w:rsidRPr="00CA7D2E">
        <w:rPr>
          <w:rStyle w:val="pun"/>
          <w:rFonts w:ascii="Times New Roman" w:eastAsiaTheme="majorEastAsia" w:hAnsi="Times New Roman" w:cs="Times New Roman"/>
          <w:color w:val="666600"/>
          <w:sz w:val="18"/>
          <w:szCs w:val="18"/>
        </w:rPr>
        <w:t>.</w:t>
      </w:r>
      <w:r w:rsidRPr="00CA7D2E">
        <w:rPr>
          <w:rStyle w:val="kwd"/>
          <w:rFonts w:ascii="Times New Roman" w:hAnsi="Times New Roman" w:cs="Times New Roman"/>
          <w:color w:val="000088"/>
          <w:sz w:val="18"/>
          <w:szCs w:val="18"/>
        </w:rPr>
        <w:t>out</w:t>
      </w:r>
      <w:r w:rsidRPr="00CA7D2E">
        <w:rPr>
          <w:rStyle w:val="pun"/>
          <w:rFonts w:ascii="Times New Roman" w:eastAsiaTheme="majorEastAsia" w:hAnsi="Times New Roman" w:cs="Times New Roman"/>
          <w:color w:val="666600"/>
          <w:sz w:val="18"/>
          <w:szCs w:val="18"/>
        </w:rPr>
        <w:t>.</w:t>
      </w:r>
      <w:r w:rsidRPr="00CA7D2E">
        <w:rPr>
          <w:rStyle w:val="pln"/>
          <w:rFonts w:ascii="Times New Roman" w:eastAsiaTheme="majorEastAsia" w:hAnsi="Times New Roman" w:cs="Times New Roman"/>
          <w:color w:val="000000"/>
          <w:sz w:val="18"/>
          <w:szCs w:val="18"/>
        </w:rPr>
        <w:t>println</w:t>
      </w:r>
      <w:r w:rsidRPr="00CA7D2E">
        <w:rPr>
          <w:rStyle w:val="pun"/>
          <w:rFonts w:ascii="Times New Roman" w:eastAsiaTheme="majorEastAsia" w:hAnsi="Times New Roman" w:cs="Times New Roman"/>
          <w:color w:val="666600"/>
          <w:sz w:val="18"/>
          <w:szCs w:val="18"/>
        </w:rPr>
        <w:t>(</w:t>
      </w:r>
      <w:proofErr w:type="gramEnd"/>
      <w:r w:rsidRPr="00CA7D2E">
        <w:rPr>
          <w:rStyle w:val="str"/>
          <w:rFonts w:ascii="Times New Roman" w:hAnsi="Times New Roman" w:cs="Times New Roman"/>
          <w:color w:val="008800"/>
          <w:sz w:val="18"/>
          <w:szCs w:val="18"/>
        </w:rPr>
        <w:t>"Thread "</w:t>
      </w:r>
      <w:r w:rsidRPr="00CA7D2E">
        <w:rPr>
          <w:rStyle w:val="pun"/>
          <w:rFonts w:ascii="Times New Roman" w:eastAsiaTheme="majorEastAsia" w:hAnsi="Times New Roman" w:cs="Times New Roman"/>
          <w:color w:val="666600"/>
          <w:sz w:val="18"/>
          <w:szCs w:val="18"/>
        </w:rPr>
        <w:t>+</w:t>
      </w:r>
      <w:r w:rsidRPr="00CA7D2E">
        <w:rPr>
          <w:rStyle w:val="pln"/>
          <w:rFonts w:ascii="Times New Roman" w:eastAsiaTheme="majorEastAsia" w:hAnsi="Times New Roman" w:cs="Times New Roman"/>
          <w:color w:val="000000"/>
          <w:sz w:val="18"/>
          <w:szCs w:val="18"/>
        </w:rPr>
        <w:t>threadName</w:t>
      </w:r>
      <w:r w:rsidRPr="00CA7D2E">
        <w:rPr>
          <w:rStyle w:val="pun"/>
          <w:rFonts w:ascii="Times New Roman" w:eastAsiaTheme="majorEastAsia" w:hAnsi="Times New Roman" w:cs="Times New Roman"/>
          <w:color w:val="666600"/>
          <w:sz w:val="18"/>
          <w:szCs w:val="18"/>
        </w:rPr>
        <w:t>+</w:t>
      </w:r>
      <w:r w:rsidRPr="00CA7D2E">
        <w:rPr>
          <w:rStyle w:val="str"/>
          <w:rFonts w:ascii="Times New Roman" w:hAnsi="Times New Roman" w:cs="Times New Roman"/>
          <w:color w:val="008800"/>
          <w:sz w:val="18"/>
          <w:szCs w:val="18"/>
        </w:rPr>
        <w:t>" interrupted."</w:t>
      </w:r>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proofErr w:type="gramStart"/>
      <w:r w:rsidRPr="00CA7D2E">
        <w:rPr>
          <w:rStyle w:val="typ"/>
          <w:rFonts w:ascii="Times New Roman" w:hAnsi="Times New Roman" w:cs="Times New Roman"/>
          <w:color w:val="7F0055"/>
          <w:sz w:val="18"/>
          <w:szCs w:val="18"/>
        </w:rPr>
        <w:t>System</w:t>
      </w:r>
      <w:r w:rsidRPr="00CA7D2E">
        <w:rPr>
          <w:rStyle w:val="pun"/>
          <w:rFonts w:ascii="Times New Roman" w:eastAsiaTheme="majorEastAsia" w:hAnsi="Times New Roman" w:cs="Times New Roman"/>
          <w:color w:val="666600"/>
          <w:sz w:val="18"/>
          <w:szCs w:val="18"/>
        </w:rPr>
        <w:t>.</w:t>
      </w:r>
      <w:r w:rsidRPr="00CA7D2E">
        <w:rPr>
          <w:rStyle w:val="kwd"/>
          <w:rFonts w:ascii="Times New Roman" w:hAnsi="Times New Roman" w:cs="Times New Roman"/>
          <w:color w:val="000088"/>
          <w:sz w:val="18"/>
          <w:szCs w:val="18"/>
        </w:rPr>
        <w:t>out</w:t>
      </w:r>
      <w:r w:rsidRPr="00CA7D2E">
        <w:rPr>
          <w:rStyle w:val="pun"/>
          <w:rFonts w:ascii="Times New Roman" w:eastAsiaTheme="majorEastAsia" w:hAnsi="Times New Roman" w:cs="Times New Roman"/>
          <w:color w:val="666600"/>
          <w:sz w:val="18"/>
          <w:szCs w:val="18"/>
        </w:rPr>
        <w:t>.</w:t>
      </w:r>
      <w:r w:rsidRPr="00CA7D2E">
        <w:rPr>
          <w:rStyle w:val="pln"/>
          <w:rFonts w:ascii="Times New Roman" w:eastAsiaTheme="majorEastAsia" w:hAnsi="Times New Roman" w:cs="Times New Roman"/>
          <w:color w:val="000000"/>
          <w:sz w:val="18"/>
          <w:szCs w:val="18"/>
        </w:rPr>
        <w:t>println</w:t>
      </w:r>
      <w:r w:rsidRPr="00CA7D2E">
        <w:rPr>
          <w:rStyle w:val="pun"/>
          <w:rFonts w:ascii="Times New Roman" w:eastAsiaTheme="majorEastAsia" w:hAnsi="Times New Roman" w:cs="Times New Roman"/>
          <w:color w:val="666600"/>
          <w:sz w:val="18"/>
          <w:szCs w:val="18"/>
        </w:rPr>
        <w:t>(</w:t>
      </w:r>
      <w:proofErr w:type="gramEnd"/>
      <w:r w:rsidRPr="00CA7D2E">
        <w:rPr>
          <w:rStyle w:val="str"/>
          <w:rFonts w:ascii="Times New Roman" w:hAnsi="Times New Roman" w:cs="Times New Roman"/>
          <w:color w:val="008800"/>
          <w:sz w:val="18"/>
          <w:szCs w:val="18"/>
        </w:rPr>
        <w:t>"Thread "</w:t>
      </w:r>
      <w:r w:rsidRPr="00CA7D2E">
        <w:rPr>
          <w:rStyle w:val="pun"/>
          <w:rFonts w:ascii="Times New Roman" w:eastAsiaTheme="majorEastAsia" w:hAnsi="Times New Roman" w:cs="Times New Roman"/>
          <w:color w:val="666600"/>
          <w:sz w:val="18"/>
          <w:szCs w:val="18"/>
        </w:rPr>
        <w:t>+</w:t>
      </w:r>
      <w:r w:rsidRPr="00CA7D2E">
        <w:rPr>
          <w:rStyle w:val="pln"/>
          <w:rFonts w:ascii="Times New Roman" w:eastAsiaTheme="majorEastAsia" w:hAnsi="Times New Roman" w:cs="Times New Roman"/>
          <w:color w:val="000000"/>
          <w:sz w:val="18"/>
          <w:szCs w:val="18"/>
        </w:rPr>
        <w:t>threadName</w:t>
      </w:r>
      <w:r w:rsidRPr="00CA7D2E">
        <w:rPr>
          <w:rStyle w:val="pun"/>
          <w:rFonts w:ascii="Times New Roman" w:eastAsiaTheme="majorEastAsia" w:hAnsi="Times New Roman" w:cs="Times New Roman"/>
          <w:color w:val="666600"/>
          <w:sz w:val="18"/>
          <w:szCs w:val="18"/>
        </w:rPr>
        <w:t>+</w:t>
      </w:r>
      <w:r w:rsidRPr="00CA7D2E">
        <w:rPr>
          <w:rStyle w:val="str"/>
          <w:rFonts w:ascii="Times New Roman" w:hAnsi="Times New Roman" w:cs="Times New Roman"/>
          <w:color w:val="008800"/>
          <w:sz w:val="18"/>
          <w:szCs w:val="18"/>
        </w:rPr>
        <w:t>" exiting."</w:t>
      </w:r>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proofErr w:type="gramStart"/>
      <w:r w:rsidRPr="00CA7D2E">
        <w:rPr>
          <w:rStyle w:val="kwd"/>
          <w:rFonts w:ascii="Times New Roman" w:hAnsi="Times New Roman" w:cs="Times New Roman"/>
          <w:color w:val="000088"/>
          <w:sz w:val="18"/>
          <w:szCs w:val="18"/>
        </w:rPr>
        <w:t>publicvoid</w:t>
      </w:r>
      <w:proofErr w:type="gramEnd"/>
      <w:r w:rsidRPr="00CA7D2E">
        <w:rPr>
          <w:rStyle w:val="pln"/>
          <w:rFonts w:ascii="Times New Roman" w:eastAsiaTheme="majorEastAsia" w:hAnsi="Times New Roman" w:cs="Times New Roman"/>
          <w:color w:val="000000"/>
          <w:sz w:val="18"/>
          <w:szCs w:val="18"/>
        </w:rPr>
        <w:t xml:space="preserve"> start </w:t>
      </w:r>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proofErr w:type="gramStart"/>
      <w:r w:rsidRPr="00CA7D2E">
        <w:rPr>
          <w:rStyle w:val="typ"/>
          <w:rFonts w:ascii="Times New Roman" w:hAnsi="Times New Roman" w:cs="Times New Roman"/>
          <w:color w:val="7F0055"/>
          <w:sz w:val="18"/>
          <w:szCs w:val="18"/>
        </w:rPr>
        <w:t>System</w:t>
      </w:r>
      <w:r w:rsidRPr="00CA7D2E">
        <w:rPr>
          <w:rStyle w:val="pun"/>
          <w:rFonts w:ascii="Times New Roman" w:eastAsiaTheme="majorEastAsia" w:hAnsi="Times New Roman" w:cs="Times New Roman"/>
          <w:color w:val="666600"/>
          <w:sz w:val="18"/>
          <w:szCs w:val="18"/>
        </w:rPr>
        <w:t>.</w:t>
      </w:r>
      <w:r w:rsidRPr="00CA7D2E">
        <w:rPr>
          <w:rStyle w:val="kwd"/>
          <w:rFonts w:ascii="Times New Roman" w:hAnsi="Times New Roman" w:cs="Times New Roman"/>
          <w:color w:val="000088"/>
          <w:sz w:val="18"/>
          <w:szCs w:val="18"/>
        </w:rPr>
        <w:t>out</w:t>
      </w:r>
      <w:r w:rsidRPr="00CA7D2E">
        <w:rPr>
          <w:rStyle w:val="pun"/>
          <w:rFonts w:ascii="Times New Roman" w:eastAsiaTheme="majorEastAsia" w:hAnsi="Times New Roman" w:cs="Times New Roman"/>
          <w:color w:val="666600"/>
          <w:sz w:val="18"/>
          <w:szCs w:val="18"/>
        </w:rPr>
        <w:t>.</w:t>
      </w:r>
      <w:r w:rsidRPr="00CA7D2E">
        <w:rPr>
          <w:rStyle w:val="pln"/>
          <w:rFonts w:ascii="Times New Roman" w:eastAsiaTheme="majorEastAsia" w:hAnsi="Times New Roman" w:cs="Times New Roman"/>
          <w:color w:val="000000"/>
          <w:sz w:val="18"/>
          <w:szCs w:val="18"/>
        </w:rPr>
        <w:t>println</w:t>
      </w:r>
      <w:r w:rsidRPr="00CA7D2E">
        <w:rPr>
          <w:rStyle w:val="pun"/>
          <w:rFonts w:ascii="Times New Roman" w:eastAsiaTheme="majorEastAsia" w:hAnsi="Times New Roman" w:cs="Times New Roman"/>
          <w:color w:val="666600"/>
          <w:sz w:val="18"/>
          <w:szCs w:val="18"/>
        </w:rPr>
        <w:t>(</w:t>
      </w:r>
      <w:proofErr w:type="gramEnd"/>
      <w:r w:rsidRPr="00CA7D2E">
        <w:rPr>
          <w:rStyle w:val="str"/>
          <w:rFonts w:ascii="Times New Roman" w:hAnsi="Times New Roman" w:cs="Times New Roman"/>
          <w:color w:val="008800"/>
          <w:sz w:val="18"/>
          <w:szCs w:val="18"/>
        </w:rPr>
        <w:t>"Starting "</w:t>
      </w:r>
      <w:r w:rsidRPr="00CA7D2E">
        <w:rPr>
          <w:rStyle w:val="pun"/>
          <w:rFonts w:ascii="Times New Roman" w:eastAsiaTheme="majorEastAsia" w:hAnsi="Times New Roman" w:cs="Times New Roman"/>
          <w:color w:val="666600"/>
          <w:sz w:val="18"/>
          <w:szCs w:val="18"/>
        </w:rPr>
        <w:t>+</w:t>
      </w:r>
      <w:r w:rsidRPr="00CA7D2E">
        <w:rPr>
          <w:rStyle w:val="pln"/>
          <w:rFonts w:ascii="Times New Roman" w:eastAsiaTheme="majorEastAsia" w:hAnsi="Times New Roman" w:cs="Times New Roman"/>
          <w:color w:val="000000"/>
          <w:sz w:val="18"/>
          <w:szCs w:val="18"/>
        </w:rPr>
        <w:t>threadName</w:t>
      </w:r>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proofErr w:type="gramStart"/>
      <w:r w:rsidRPr="00CA7D2E">
        <w:rPr>
          <w:rStyle w:val="kwd"/>
          <w:rFonts w:ascii="Times New Roman" w:hAnsi="Times New Roman" w:cs="Times New Roman"/>
          <w:color w:val="000088"/>
          <w:sz w:val="18"/>
          <w:szCs w:val="18"/>
        </w:rPr>
        <w:t>if</w:t>
      </w:r>
      <w:r w:rsidRPr="00CA7D2E">
        <w:rPr>
          <w:rStyle w:val="pun"/>
          <w:rFonts w:ascii="Times New Roman" w:eastAsiaTheme="majorEastAsia" w:hAnsi="Times New Roman" w:cs="Times New Roman"/>
          <w:color w:val="666600"/>
          <w:sz w:val="18"/>
          <w:szCs w:val="18"/>
        </w:rPr>
        <w:t>(</w:t>
      </w:r>
      <w:proofErr w:type="gramEnd"/>
      <w:r w:rsidRPr="00CA7D2E">
        <w:rPr>
          <w:rStyle w:val="pln"/>
          <w:rFonts w:ascii="Times New Roman" w:eastAsiaTheme="majorEastAsia" w:hAnsi="Times New Roman" w:cs="Times New Roman"/>
          <w:color w:val="000000"/>
          <w:sz w:val="18"/>
          <w:szCs w:val="18"/>
        </w:rPr>
        <w:t xml:space="preserve">t </w:t>
      </w:r>
      <w:r w:rsidRPr="00CA7D2E">
        <w:rPr>
          <w:rStyle w:val="pun"/>
          <w:rFonts w:ascii="Times New Roman" w:eastAsiaTheme="majorEastAsia" w:hAnsi="Times New Roman" w:cs="Times New Roman"/>
          <w:color w:val="666600"/>
          <w:sz w:val="18"/>
          <w:szCs w:val="18"/>
        </w:rPr>
        <w:t>==</w:t>
      </w:r>
      <w:r w:rsidRPr="00CA7D2E">
        <w:rPr>
          <w:rStyle w:val="kwd"/>
          <w:rFonts w:ascii="Times New Roman" w:hAnsi="Times New Roman" w:cs="Times New Roman"/>
          <w:color w:val="000088"/>
          <w:sz w:val="18"/>
          <w:szCs w:val="18"/>
        </w:rPr>
        <w:t>null</w:t>
      </w:r>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r w:rsidRPr="00CA7D2E">
        <w:rPr>
          <w:rStyle w:val="pln"/>
          <w:rFonts w:ascii="Times New Roman" w:eastAsiaTheme="majorEastAsia" w:hAnsi="Times New Roman" w:cs="Times New Roman"/>
          <w:color w:val="000000"/>
          <w:sz w:val="18"/>
          <w:szCs w:val="18"/>
        </w:rPr>
        <w:t xml:space="preserve">         t </w:t>
      </w:r>
      <w:r w:rsidRPr="00CA7D2E">
        <w:rPr>
          <w:rStyle w:val="pun"/>
          <w:rFonts w:ascii="Times New Roman" w:eastAsiaTheme="majorEastAsia" w:hAnsi="Times New Roman" w:cs="Times New Roman"/>
          <w:color w:val="666600"/>
          <w:sz w:val="18"/>
          <w:szCs w:val="18"/>
        </w:rPr>
        <w:t>=</w:t>
      </w:r>
      <w:proofErr w:type="gramStart"/>
      <w:r w:rsidRPr="00CA7D2E">
        <w:rPr>
          <w:rStyle w:val="kwd"/>
          <w:rFonts w:ascii="Times New Roman" w:hAnsi="Times New Roman" w:cs="Times New Roman"/>
          <w:color w:val="000088"/>
          <w:sz w:val="18"/>
          <w:szCs w:val="18"/>
        </w:rPr>
        <w:t>new</w:t>
      </w:r>
      <w:r w:rsidRPr="00CA7D2E">
        <w:rPr>
          <w:rStyle w:val="typ"/>
          <w:rFonts w:ascii="Times New Roman" w:hAnsi="Times New Roman" w:cs="Times New Roman"/>
          <w:color w:val="7F0055"/>
          <w:sz w:val="18"/>
          <w:szCs w:val="18"/>
        </w:rPr>
        <w:t>Thread</w:t>
      </w:r>
      <w:r w:rsidRPr="00CA7D2E">
        <w:rPr>
          <w:rStyle w:val="pun"/>
          <w:rFonts w:ascii="Times New Roman" w:eastAsiaTheme="majorEastAsia" w:hAnsi="Times New Roman" w:cs="Times New Roman"/>
          <w:color w:val="666600"/>
          <w:sz w:val="18"/>
          <w:szCs w:val="18"/>
        </w:rPr>
        <w:t>(</w:t>
      </w:r>
      <w:proofErr w:type="gramEnd"/>
      <w:r w:rsidRPr="00CA7D2E">
        <w:rPr>
          <w:rStyle w:val="kwd"/>
          <w:rFonts w:ascii="Times New Roman" w:hAnsi="Times New Roman" w:cs="Times New Roman"/>
          <w:color w:val="000088"/>
          <w:sz w:val="18"/>
          <w:szCs w:val="18"/>
        </w:rPr>
        <w:t>this</w:t>
      </w:r>
      <w:r w:rsidRPr="00CA7D2E">
        <w:rPr>
          <w:rStyle w:val="pun"/>
          <w:rFonts w:ascii="Times New Roman" w:eastAsiaTheme="majorEastAsia" w:hAnsi="Times New Roman" w:cs="Times New Roman"/>
          <w:color w:val="666600"/>
          <w:sz w:val="18"/>
          <w:szCs w:val="18"/>
        </w:rPr>
        <w:t>,</w:t>
      </w:r>
      <w:r w:rsidRPr="00CA7D2E">
        <w:rPr>
          <w:rStyle w:val="pln"/>
          <w:rFonts w:ascii="Times New Roman" w:eastAsiaTheme="majorEastAsia" w:hAnsi="Times New Roman" w:cs="Times New Roman"/>
          <w:color w:val="000000"/>
          <w:sz w:val="18"/>
          <w:szCs w:val="18"/>
        </w:rPr>
        <w:t>threadName</w:t>
      </w:r>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proofErr w:type="gramStart"/>
      <w:r w:rsidRPr="00CA7D2E">
        <w:rPr>
          <w:rStyle w:val="pln"/>
          <w:rFonts w:ascii="Times New Roman" w:eastAsiaTheme="majorEastAsia" w:hAnsi="Times New Roman" w:cs="Times New Roman"/>
          <w:color w:val="000000"/>
          <w:sz w:val="18"/>
          <w:szCs w:val="18"/>
        </w:rPr>
        <w:t>t</w:t>
      </w:r>
      <w:r w:rsidRPr="00CA7D2E">
        <w:rPr>
          <w:rStyle w:val="pun"/>
          <w:rFonts w:ascii="Times New Roman" w:eastAsiaTheme="majorEastAsia" w:hAnsi="Times New Roman" w:cs="Times New Roman"/>
          <w:color w:val="666600"/>
          <w:sz w:val="18"/>
          <w:szCs w:val="18"/>
        </w:rPr>
        <w:t>.</w:t>
      </w:r>
      <w:r w:rsidRPr="00CA7D2E">
        <w:rPr>
          <w:rStyle w:val="pln"/>
          <w:rFonts w:ascii="Times New Roman" w:eastAsiaTheme="majorEastAsia" w:hAnsi="Times New Roman" w:cs="Times New Roman"/>
          <w:color w:val="000000"/>
          <w:sz w:val="18"/>
          <w:szCs w:val="18"/>
        </w:rPr>
        <w:t>start</w:t>
      </w:r>
      <w:r w:rsidRPr="00CA7D2E">
        <w:rPr>
          <w:rStyle w:val="pun"/>
          <w:rFonts w:ascii="Times New Roman" w:eastAsiaTheme="majorEastAsia" w:hAnsi="Times New Roman" w:cs="Times New Roman"/>
          <w:color w:val="666600"/>
          <w:sz w:val="18"/>
          <w:szCs w:val="18"/>
        </w:rPr>
        <w:t>(</w:t>
      </w:r>
      <w:proofErr w:type="gramEnd"/>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proofErr w:type="gramStart"/>
      <w:r w:rsidRPr="00CA7D2E">
        <w:rPr>
          <w:rStyle w:val="kwd"/>
          <w:rFonts w:ascii="Times New Roman" w:hAnsi="Times New Roman" w:cs="Times New Roman"/>
          <w:color w:val="000088"/>
          <w:sz w:val="18"/>
          <w:szCs w:val="18"/>
        </w:rPr>
        <w:t>publicclass</w:t>
      </w:r>
      <w:r w:rsidRPr="00CA7D2E">
        <w:rPr>
          <w:rStyle w:val="typ"/>
          <w:rFonts w:ascii="Times New Roman" w:hAnsi="Times New Roman" w:cs="Times New Roman"/>
          <w:color w:val="7F0055"/>
          <w:sz w:val="18"/>
          <w:szCs w:val="18"/>
        </w:rPr>
        <w:t>TestThread</w:t>
      </w:r>
      <w:r w:rsidRPr="00CA7D2E">
        <w:rPr>
          <w:rStyle w:val="pun"/>
          <w:rFonts w:ascii="Times New Roman" w:eastAsiaTheme="majorEastAsia" w:hAnsi="Times New Roman" w:cs="Times New Roman"/>
          <w:color w:val="666600"/>
          <w:sz w:val="18"/>
          <w:szCs w:val="18"/>
        </w:rPr>
        <w:t>{</w:t>
      </w:r>
      <w:proofErr w:type="gramEnd"/>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proofErr w:type="gramStart"/>
      <w:r w:rsidRPr="00CA7D2E">
        <w:rPr>
          <w:rStyle w:val="kwd"/>
          <w:rFonts w:ascii="Times New Roman" w:hAnsi="Times New Roman" w:cs="Times New Roman"/>
          <w:color w:val="000088"/>
          <w:sz w:val="18"/>
          <w:szCs w:val="18"/>
        </w:rPr>
        <w:t>publicstaticvoid</w:t>
      </w:r>
      <w:proofErr w:type="gramEnd"/>
      <w:r w:rsidRPr="00CA7D2E">
        <w:rPr>
          <w:rStyle w:val="pln"/>
          <w:rFonts w:ascii="Times New Roman" w:eastAsiaTheme="majorEastAsia" w:hAnsi="Times New Roman" w:cs="Times New Roman"/>
          <w:color w:val="000000"/>
          <w:sz w:val="18"/>
          <w:szCs w:val="18"/>
        </w:rPr>
        <w:t xml:space="preserve"> main</w:t>
      </w:r>
      <w:r w:rsidRPr="00CA7D2E">
        <w:rPr>
          <w:rStyle w:val="pun"/>
          <w:rFonts w:ascii="Times New Roman" w:eastAsiaTheme="majorEastAsia" w:hAnsi="Times New Roman" w:cs="Times New Roman"/>
          <w:color w:val="666600"/>
          <w:sz w:val="18"/>
          <w:szCs w:val="18"/>
        </w:rPr>
        <w:t>(</w:t>
      </w:r>
      <w:r w:rsidRPr="00CA7D2E">
        <w:rPr>
          <w:rStyle w:val="typ"/>
          <w:rFonts w:ascii="Times New Roman" w:hAnsi="Times New Roman" w:cs="Times New Roman"/>
          <w:color w:val="7F0055"/>
          <w:sz w:val="18"/>
          <w:szCs w:val="18"/>
        </w:rPr>
        <w:t>String</w:t>
      </w:r>
      <w:r w:rsidRPr="00CA7D2E">
        <w:rPr>
          <w:rStyle w:val="pln"/>
          <w:rFonts w:ascii="Times New Roman" w:eastAsiaTheme="majorEastAsia" w:hAnsi="Times New Roman" w:cs="Times New Roman"/>
          <w:color w:val="000000"/>
          <w:sz w:val="18"/>
          <w:szCs w:val="18"/>
        </w:rPr>
        <w:t>args</w:t>
      </w:r>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r w:rsidRPr="00CA7D2E">
        <w:rPr>
          <w:rStyle w:val="typ"/>
          <w:rFonts w:ascii="Times New Roman" w:hAnsi="Times New Roman" w:cs="Times New Roman"/>
          <w:color w:val="7F0055"/>
          <w:sz w:val="18"/>
          <w:szCs w:val="18"/>
        </w:rPr>
        <w:t>RunnableDemo</w:t>
      </w:r>
      <w:r w:rsidRPr="00CA7D2E">
        <w:rPr>
          <w:rStyle w:val="pln"/>
          <w:rFonts w:ascii="Times New Roman" w:eastAsiaTheme="majorEastAsia" w:hAnsi="Times New Roman" w:cs="Times New Roman"/>
          <w:color w:val="000000"/>
          <w:sz w:val="18"/>
          <w:szCs w:val="18"/>
        </w:rPr>
        <w:t xml:space="preserve"> R1 </w:t>
      </w:r>
      <w:r w:rsidRPr="00CA7D2E">
        <w:rPr>
          <w:rStyle w:val="pun"/>
          <w:rFonts w:ascii="Times New Roman" w:eastAsiaTheme="majorEastAsia" w:hAnsi="Times New Roman" w:cs="Times New Roman"/>
          <w:color w:val="666600"/>
          <w:sz w:val="18"/>
          <w:szCs w:val="18"/>
        </w:rPr>
        <w:t>=</w:t>
      </w:r>
      <w:proofErr w:type="gramStart"/>
      <w:r w:rsidRPr="00CA7D2E">
        <w:rPr>
          <w:rStyle w:val="kwd"/>
          <w:rFonts w:ascii="Times New Roman" w:hAnsi="Times New Roman" w:cs="Times New Roman"/>
          <w:color w:val="000088"/>
          <w:sz w:val="18"/>
          <w:szCs w:val="18"/>
        </w:rPr>
        <w:t>new</w:t>
      </w:r>
      <w:r w:rsidRPr="00CA7D2E">
        <w:rPr>
          <w:rStyle w:val="typ"/>
          <w:rFonts w:ascii="Times New Roman" w:hAnsi="Times New Roman" w:cs="Times New Roman"/>
          <w:color w:val="7F0055"/>
          <w:sz w:val="18"/>
          <w:szCs w:val="18"/>
        </w:rPr>
        <w:t>RunnableDemo</w:t>
      </w:r>
      <w:r w:rsidRPr="00CA7D2E">
        <w:rPr>
          <w:rStyle w:val="pun"/>
          <w:rFonts w:ascii="Times New Roman" w:eastAsiaTheme="majorEastAsia" w:hAnsi="Times New Roman" w:cs="Times New Roman"/>
          <w:color w:val="666600"/>
          <w:sz w:val="18"/>
          <w:szCs w:val="18"/>
        </w:rPr>
        <w:t>(</w:t>
      </w:r>
      <w:proofErr w:type="gramEnd"/>
      <w:r w:rsidRPr="00CA7D2E">
        <w:rPr>
          <w:rStyle w:val="str"/>
          <w:rFonts w:ascii="Times New Roman" w:hAnsi="Times New Roman" w:cs="Times New Roman"/>
          <w:color w:val="008800"/>
          <w:sz w:val="18"/>
          <w:szCs w:val="18"/>
        </w:rPr>
        <w:t>"Thread-1"</w:t>
      </w:r>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proofErr w:type="gramStart"/>
      <w:r w:rsidRPr="00CA7D2E">
        <w:rPr>
          <w:rStyle w:val="pln"/>
          <w:rFonts w:ascii="Times New Roman" w:eastAsiaTheme="majorEastAsia" w:hAnsi="Times New Roman" w:cs="Times New Roman"/>
          <w:color w:val="000000"/>
          <w:sz w:val="18"/>
          <w:szCs w:val="18"/>
        </w:rPr>
        <w:t>R1</w:t>
      </w:r>
      <w:r w:rsidRPr="00CA7D2E">
        <w:rPr>
          <w:rStyle w:val="pun"/>
          <w:rFonts w:ascii="Times New Roman" w:eastAsiaTheme="majorEastAsia" w:hAnsi="Times New Roman" w:cs="Times New Roman"/>
          <w:color w:val="666600"/>
          <w:sz w:val="18"/>
          <w:szCs w:val="18"/>
        </w:rPr>
        <w:t>.</w:t>
      </w:r>
      <w:r w:rsidRPr="00CA7D2E">
        <w:rPr>
          <w:rStyle w:val="pln"/>
          <w:rFonts w:ascii="Times New Roman" w:eastAsiaTheme="majorEastAsia" w:hAnsi="Times New Roman" w:cs="Times New Roman"/>
          <w:color w:val="000000"/>
          <w:sz w:val="18"/>
          <w:szCs w:val="18"/>
        </w:rPr>
        <w:t>start</w:t>
      </w:r>
      <w:r w:rsidRPr="00CA7D2E">
        <w:rPr>
          <w:rStyle w:val="pun"/>
          <w:rFonts w:ascii="Times New Roman" w:eastAsiaTheme="majorEastAsia" w:hAnsi="Times New Roman" w:cs="Times New Roman"/>
          <w:color w:val="666600"/>
          <w:sz w:val="18"/>
          <w:szCs w:val="18"/>
        </w:rPr>
        <w:t>(</w:t>
      </w:r>
      <w:proofErr w:type="gramEnd"/>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r w:rsidRPr="00CA7D2E">
        <w:rPr>
          <w:rStyle w:val="typ"/>
          <w:rFonts w:ascii="Times New Roman" w:hAnsi="Times New Roman" w:cs="Times New Roman"/>
          <w:color w:val="7F0055"/>
          <w:sz w:val="18"/>
          <w:szCs w:val="18"/>
        </w:rPr>
        <w:t>RunnableDemo</w:t>
      </w:r>
      <w:r w:rsidRPr="00CA7D2E">
        <w:rPr>
          <w:rStyle w:val="pln"/>
          <w:rFonts w:ascii="Times New Roman" w:eastAsiaTheme="majorEastAsia" w:hAnsi="Times New Roman" w:cs="Times New Roman"/>
          <w:color w:val="000000"/>
          <w:sz w:val="18"/>
          <w:szCs w:val="18"/>
        </w:rPr>
        <w:t xml:space="preserve"> R2 </w:t>
      </w:r>
      <w:r w:rsidRPr="00CA7D2E">
        <w:rPr>
          <w:rStyle w:val="pun"/>
          <w:rFonts w:ascii="Times New Roman" w:eastAsiaTheme="majorEastAsia" w:hAnsi="Times New Roman" w:cs="Times New Roman"/>
          <w:color w:val="666600"/>
          <w:sz w:val="18"/>
          <w:szCs w:val="18"/>
        </w:rPr>
        <w:t>=</w:t>
      </w:r>
      <w:proofErr w:type="gramStart"/>
      <w:r w:rsidRPr="00CA7D2E">
        <w:rPr>
          <w:rStyle w:val="kwd"/>
          <w:rFonts w:ascii="Times New Roman" w:hAnsi="Times New Roman" w:cs="Times New Roman"/>
          <w:color w:val="000088"/>
          <w:sz w:val="18"/>
          <w:szCs w:val="18"/>
        </w:rPr>
        <w:t>new</w:t>
      </w:r>
      <w:r w:rsidRPr="00CA7D2E">
        <w:rPr>
          <w:rStyle w:val="typ"/>
          <w:rFonts w:ascii="Times New Roman" w:hAnsi="Times New Roman" w:cs="Times New Roman"/>
          <w:color w:val="7F0055"/>
          <w:sz w:val="18"/>
          <w:szCs w:val="18"/>
        </w:rPr>
        <w:t>RunnableDemo</w:t>
      </w:r>
      <w:r w:rsidRPr="00CA7D2E">
        <w:rPr>
          <w:rStyle w:val="pun"/>
          <w:rFonts w:ascii="Times New Roman" w:eastAsiaTheme="majorEastAsia" w:hAnsi="Times New Roman" w:cs="Times New Roman"/>
          <w:color w:val="666600"/>
          <w:sz w:val="18"/>
          <w:szCs w:val="18"/>
        </w:rPr>
        <w:t>(</w:t>
      </w:r>
      <w:proofErr w:type="gramEnd"/>
      <w:r w:rsidRPr="00CA7D2E">
        <w:rPr>
          <w:rStyle w:val="str"/>
          <w:rFonts w:ascii="Times New Roman" w:hAnsi="Times New Roman" w:cs="Times New Roman"/>
          <w:color w:val="008800"/>
          <w:sz w:val="18"/>
          <w:szCs w:val="18"/>
        </w:rPr>
        <w:t>"Thread-2"</w:t>
      </w:r>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proofErr w:type="gramStart"/>
      <w:r w:rsidRPr="00CA7D2E">
        <w:rPr>
          <w:rStyle w:val="pln"/>
          <w:rFonts w:ascii="Times New Roman" w:eastAsiaTheme="majorEastAsia" w:hAnsi="Times New Roman" w:cs="Times New Roman"/>
          <w:color w:val="000000"/>
          <w:sz w:val="18"/>
          <w:szCs w:val="18"/>
        </w:rPr>
        <w:t>R2</w:t>
      </w:r>
      <w:r w:rsidRPr="00CA7D2E">
        <w:rPr>
          <w:rStyle w:val="pun"/>
          <w:rFonts w:ascii="Times New Roman" w:eastAsiaTheme="majorEastAsia" w:hAnsi="Times New Roman" w:cs="Times New Roman"/>
          <w:color w:val="666600"/>
          <w:sz w:val="18"/>
          <w:szCs w:val="18"/>
        </w:rPr>
        <w:t>.</w:t>
      </w:r>
      <w:r w:rsidRPr="00CA7D2E">
        <w:rPr>
          <w:rStyle w:val="pln"/>
          <w:rFonts w:ascii="Times New Roman" w:eastAsiaTheme="majorEastAsia" w:hAnsi="Times New Roman" w:cs="Times New Roman"/>
          <w:color w:val="000000"/>
          <w:sz w:val="18"/>
          <w:szCs w:val="18"/>
        </w:rPr>
        <w:t>start</w:t>
      </w:r>
      <w:r w:rsidRPr="00CA7D2E">
        <w:rPr>
          <w:rStyle w:val="pun"/>
          <w:rFonts w:ascii="Times New Roman" w:eastAsiaTheme="majorEastAsia" w:hAnsi="Times New Roman" w:cs="Times New Roman"/>
          <w:color w:val="666600"/>
          <w:sz w:val="18"/>
          <w:szCs w:val="18"/>
        </w:rPr>
        <w:t>(</w:t>
      </w:r>
      <w:proofErr w:type="gramEnd"/>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color w:val="000000"/>
          <w:sz w:val="18"/>
          <w:szCs w:val="18"/>
        </w:rPr>
      </w:pPr>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NormalWeb"/>
        <w:shd w:val="clear" w:color="auto" w:fill="FFFFFF"/>
        <w:spacing w:before="192" w:after="240"/>
        <w:jc w:val="both"/>
        <w:rPr>
          <w:color w:val="000000"/>
          <w:sz w:val="18"/>
          <w:szCs w:val="18"/>
        </w:rPr>
      </w:pPr>
      <w:r w:rsidRPr="00CA7D2E">
        <w:rPr>
          <w:color w:val="000000"/>
          <w:sz w:val="18"/>
          <w:szCs w:val="18"/>
        </w:rPr>
        <w:t>This would produce the following result: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sz w:val="18"/>
          <w:szCs w:val="18"/>
        </w:rPr>
      </w:pPr>
      <w:r w:rsidRPr="00CA7D2E">
        <w:rPr>
          <w:rFonts w:ascii="Times New Roman" w:hAnsi="Times New Roman" w:cs="Times New Roman"/>
          <w:color w:val="000000"/>
          <w:sz w:val="18"/>
          <w:szCs w:val="18"/>
        </w:rPr>
        <w:t>Creating Thread-1</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sz w:val="18"/>
          <w:szCs w:val="18"/>
        </w:rPr>
      </w:pPr>
      <w:r w:rsidRPr="00CA7D2E">
        <w:rPr>
          <w:rFonts w:ascii="Times New Roman" w:hAnsi="Times New Roman" w:cs="Times New Roman"/>
          <w:color w:val="000000"/>
          <w:sz w:val="18"/>
          <w:szCs w:val="18"/>
        </w:rPr>
        <w:t>Starting Thread-1</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sz w:val="18"/>
          <w:szCs w:val="18"/>
        </w:rPr>
      </w:pPr>
      <w:r w:rsidRPr="00CA7D2E">
        <w:rPr>
          <w:rFonts w:ascii="Times New Roman" w:hAnsi="Times New Roman" w:cs="Times New Roman"/>
          <w:color w:val="000000"/>
          <w:sz w:val="18"/>
          <w:szCs w:val="18"/>
        </w:rPr>
        <w:t>Creating Thread-2</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sz w:val="18"/>
          <w:szCs w:val="18"/>
        </w:rPr>
      </w:pPr>
      <w:r w:rsidRPr="00CA7D2E">
        <w:rPr>
          <w:rFonts w:ascii="Times New Roman" w:hAnsi="Times New Roman" w:cs="Times New Roman"/>
          <w:color w:val="000000"/>
          <w:sz w:val="18"/>
          <w:szCs w:val="18"/>
        </w:rPr>
        <w:t>Starting Thread-2</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sz w:val="18"/>
          <w:szCs w:val="18"/>
        </w:rPr>
      </w:pPr>
      <w:r w:rsidRPr="00CA7D2E">
        <w:rPr>
          <w:rFonts w:ascii="Times New Roman" w:hAnsi="Times New Roman" w:cs="Times New Roman"/>
          <w:color w:val="000000"/>
          <w:sz w:val="18"/>
          <w:szCs w:val="18"/>
        </w:rPr>
        <w:t>Running Thread-1</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sz w:val="18"/>
          <w:szCs w:val="18"/>
        </w:rPr>
      </w:pPr>
      <w:r w:rsidRPr="00CA7D2E">
        <w:rPr>
          <w:rFonts w:ascii="Times New Roman" w:hAnsi="Times New Roman" w:cs="Times New Roman"/>
          <w:color w:val="000000"/>
          <w:sz w:val="18"/>
          <w:szCs w:val="18"/>
        </w:rPr>
        <w:t>Thread: Thread-1, 4</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sz w:val="18"/>
          <w:szCs w:val="18"/>
        </w:rPr>
      </w:pPr>
      <w:r w:rsidRPr="00CA7D2E">
        <w:rPr>
          <w:rFonts w:ascii="Times New Roman" w:hAnsi="Times New Roman" w:cs="Times New Roman"/>
          <w:color w:val="000000"/>
          <w:sz w:val="18"/>
          <w:szCs w:val="18"/>
        </w:rPr>
        <w:t>Running Thread-2</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sz w:val="18"/>
          <w:szCs w:val="18"/>
        </w:rPr>
      </w:pPr>
      <w:r w:rsidRPr="00CA7D2E">
        <w:rPr>
          <w:rFonts w:ascii="Times New Roman" w:hAnsi="Times New Roman" w:cs="Times New Roman"/>
          <w:color w:val="000000"/>
          <w:sz w:val="18"/>
          <w:szCs w:val="18"/>
        </w:rPr>
        <w:t>Thread: Thread-2, 4</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sz w:val="18"/>
          <w:szCs w:val="18"/>
        </w:rPr>
      </w:pPr>
      <w:r w:rsidRPr="00CA7D2E">
        <w:rPr>
          <w:rFonts w:ascii="Times New Roman" w:hAnsi="Times New Roman" w:cs="Times New Roman"/>
          <w:color w:val="000000"/>
          <w:sz w:val="18"/>
          <w:szCs w:val="18"/>
        </w:rPr>
        <w:t>Thread: Thread-1, 3</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sz w:val="18"/>
          <w:szCs w:val="18"/>
        </w:rPr>
      </w:pPr>
      <w:r w:rsidRPr="00CA7D2E">
        <w:rPr>
          <w:rFonts w:ascii="Times New Roman" w:hAnsi="Times New Roman" w:cs="Times New Roman"/>
          <w:color w:val="000000"/>
          <w:sz w:val="18"/>
          <w:szCs w:val="18"/>
        </w:rPr>
        <w:t>Thread: Thread-2, 3</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sz w:val="18"/>
          <w:szCs w:val="18"/>
        </w:rPr>
      </w:pPr>
      <w:r w:rsidRPr="00CA7D2E">
        <w:rPr>
          <w:rFonts w:ascii="Times New Roman" w:hAnsi="Times New Roman" w:cs="Times New Roman"/>
          <w:color w:val="000000"/>
          <w:sz w:val="18"/>
          <w:szCs w:val="18"/>
        </w:rPr>
        <w:t>Thread: Thread-1, 2</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sz w:val="18"/>
          <w:szCs w:val="18"/>
        </w:rPr>
      </w:pPr>
      <w:r w:rsidRPr="00CA7D2E">
        <w:rPr>
          <w:rFonts w:ascii="Times New Roman" w:hAnsi="Times New Roman" w:cs="Times New Roman"/>
          <w:color w:val="000000"/>
          <w:sz w:val="18"/>
          <w:szCs w:val="18"/>
        </w:rPr>
        <w:t>Thread: Thread-2, 2</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sz w:val="18"/>
          <w:szCs w:val="18"/>
        </w:rPr>
      </w:pPr>
      <w:r w:rsidRPr="00CA7D2E">
        <w:rPr>
          <w:rFonts w:ascii="Times New Roman" w:hAnsi="Times New Roman" w:cs="Times New Roman"/>
          <w:color w:val="000000"/>
          <w:sz w:val="18"/>
          <w:szCs w:val="18"/>
        </w:rPr>
        <w:t>Thread: Thread-1, 1</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sz w:val="18"/>
          <w:szCs w:val="18"/>
        </w:rPr>
      </w:pPr>
      <w:r w:rsidRPr="00CA7D2E">
        <w:rPr>
          <w:rFonts w:ascii="Times New Roman" w:hAnsi="Times New Roman" w:cs="Times New Roman"/>
          <w:color w:val="000000"/>
          <w:sz w:val="18"/>
          <w:szCs w:val="18"/>
        </w:rPr>
        <w:t>Thread: Thread-2, 1</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sz w:val="18"/>
          <w:szCs w:val="18"/>
        </w:rPr>
      </w:pPr>
      <w:r w:rsidRPr="00CA7D2E">
        <w:rPr>
          <w:rFonts w:ascii="Times New Roman" w:hAnsi="Times New Roman" w:cs="Times New Roman"/>
          <w:color w:val="000000"/>
          <w:sz w:val="18"/>
          <w:szCs w:val="18"/>
        </w:rPr>
        <w:t>Thread Thread-1 exiting.</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sz w:val="18"/>
          <w:szCs w:val="18"/>
        </w:rPr>
      </w:pPr>
      <w:r w:rsidRPr="00CA7D2E">
        <w:rPr>
          <w:rFonts w:ascii="Times New Roman" w:hAnsi="Times New Roman" w:cs="Times New Roman"/>
          <w:color w:val="000000"/>
          <w:sz w:val="18"/>
          <w:szCs w:val="18"/>
        </w:rPr>
        <w:t>Thread Thread-2 exiting.</w:t>
      </w:r>
    </w:p>
    <w:p w:rsidR="009C7C05" w:rsidRPr="00CA7D2E" w:rsidRDefault="009C7C05" w:rsidP="009C7C05">
      <w:pPr>
        <w:pStyle w:val="Heading2"/>
        <w:shd w:val="clear" w:color="auto" w:fill="FFFFFF"/>
        <w:spacing w:before="48" w:after="48" w:line="360" w:lineRule="atLeast"/>
        <w:ind w:right="48"/>
        <w:rPr>
          <w:b w:val="0"/>
          <w:bCs w:val="0"/>
          <w:color w:val="000000"/>
          <w:sz w:val="38"/>
          <w:szCs w:val="38"/>
        </w:rPr>
      </w:pPr>
      <w:r w:rsidRPr="00CA7D2E">
        <w:rPr>
          <w:b w:val="0"/>
          <w:bCs w:val="0"/>
          <w:color w:val="000000"/>
          <w:sz w:val="38"/>
          <w:szCs w:val="38"/>
        </w:rPr>
        <w:t>Create Thread by Extending Thread Class:</w:t>
      </w:r>
    </w:p>
    <w:p w:rsidR="009C7C05" w:rsidRPr="00CA7D2E" w:rsidRDefault="009C7C05" w:rsidP="009C7C05">
      <w:pPr>
        <w:pStyle w:val="NormalWeb"/>
        <w:shd w:val="clear" w:color="auto" w:fill="FFFFFF"/>
        <w:jc w:val="both"/>
        <w:rPr>
          <w:color w:val="000000"/>
          <w:sz w:val="18"/>
          <w:szCs w:val="18"/>
        </w:rPr>
      </w:pPr>
      <w:r w:rsidRPr="00CA7D2E">
        <w:rPr>
          <w:color w:val="000000"/>
          <w:sz w:val="18"/>
          <w:szCs w:val="18"/>
        </w:rPr>
        <w:t>The second way to create a thread is to create a new class that extends</w:t>
      </w:r>
      <w:r w:rsidRPr="00CA7D2E">
        <w:rPr>
          <w:rStyle w:val="apple-converted-space"/>
          <w:color w:val="000000"/>
          <w:sz w:val="18"/>
          <w:szCs w:val="18"/>
        </w:rPr>
        <w:t> </w:t>
      </w:r>
      <w:r w:rsidRPr="00CA7D2E">
        <w:rPr>
          <w:b/>
          <w:bCs/>
          <w:color w:val="000000"/>
          <w:sz w:val="18"/>
          <w:szCs w:val="18"/>
        </w:rPr>
        <w:t>Thread</w:t>
      </w:r>
      <w:r w:rsidRPr="00CA7D2E">
        <w:rPr>
          <w:rStyle w:val="apple-converted-space"/>
          <w:color w:val="000000"/>
          <w:sz w:val="18"/>
          <w:szCs w:val="18"/>
        </w:rPr>
        <w:t> </w:t>
      </w:r>
      <w:r w:rsidRPr="00CA7D2E">
        <w:rPr>
          <w:color w:val="000000"/>
          <w:sz w:val="18"/>
          <w:szCs w:val="18"/>
        </w:rPr>
        <w:t>class using the following two simple steps. This approach provides more flexibility in handling multiple threads created using available methods in Thread class.</w:t>
      </w:r>
    </w:p>
    <w:p w:rsidR="009C7C05" w:rsidRPr="00CA7D2E" w:rsidRDefault="009C7C05" w:rsidP="009C7C05">
      <w:pPr>
        <w:pStyle w:val="Heading3"/>
        <w:shd w:val="clear" w:color="auto" w:fill="FFFFFF"/>
        <w:spacing w:before="48" w:after="48" w:line="360" w:lineRule="atLeast"/>
        <w:ind w:right="48"/>
        <w:rPr>
          <w:rFonts w:ascii="Times New Roman" w:hAnsi="Times New Roman" w:cs="Times New Roman"/>
          <w:b w:val="0"/>
          <w:bCs w:val="0"/>
          <w:caps/>
          <w:color w:val="000000"/>
          <w:sz w:val="29"/>
          <w:szCs w:val="29"/>
        </w:rPr>
      </w:pPr>
      <w:r w:rsidRPr="00CA7D2E">
        <w:rPr>
          <w:rFonts w:ascii="Times New Roman" w:hAnsi="Times New Roman" w:cs="Times New Roman"/>
          <w:b w:val="0"/>
          <w:bCs w:val="0"/>
          <w:caps/>
          <w:color w:val="000000"/>
          <w:sz w:val="29"/>
          <w:szCs w:val="29"/>
        </w:rPr>
        <w:t>STEP 1</w:t>
      </w:r>
    </w:p>
    <w:p w:rsidR="009C7C05" w:rsidRPr="00CA7D2E" w:rsidRDefault="009C7C05" w:rsidP="009C7C05">
      <w:pPr>
        <w:pStyle w:val="NormalWeb"/>
        <w:shd w:val="clear" w:color="auto" w:fill="FFFFFF"/>
        <w:jc w:val="both"/>
        <w:rPr>
          <w:color w:val="000000"/>
          <w:sz w:val="18"/>
          <w:szCs w:val="18"/>
        </w:rPr>
      </w:pPr>
      <w:r w:rsidRPr="00CA7D2E">
        <w:rPr>
          <w:color w:val="000000"/>
          <w:sz w:val="18"/>
          <w:szCs w:val="18"/>
        </w:rPr>
        <w:t>You will need to override</w:t>
      </w:r>
      <w:r w:rsidRPr="00CA7D2E">
        <w:rPr>
          <w:rStyle w:val="apple-converted-space"/>
          <w:color w:val="000000"/>
          <w:sz w:val="18"/>
          <w:szCs w:val="18"/>
        </w:rPr>
        <w:t> </w:t>
      </w:r>
      <w:proofErr w:type="gramStart"/>
      <w:r w:rsidRPr="00CA7D2E">
        <w:rPr>
          <w:b/>
          <w:bCs/>
          <w:color w:val="000000"/>
          <w:sz w:val="18"/>
          <w:szCs w:val="18"/>
        </w:rPr>
        <w:t>run(</w:t>
      </w:r>
      <w:proofErr w:type="gramEnd"/>
      <w:r w:rsidRPr="00CA7D2E">
        <w:rPr>
          <w:b/>
          <w:bCs/>
          <w:color w:val="000000"/>
          <w:sz w:val="18"/>
          <w:szCs w:val="18"/>
        </w:rPr>
        <w:t xml:space="preserve"> )</w:t>
      </w:r>
      <w:r w:rsidRPr="00CA7D2E">
        <w:rPr>
          <w:rStyle w:val="apple-converted-space"/>
          <w:color w:val="000000"/>
          <w:sz w:val="18"/>
          <w:szCs w:val="18"/>
        </w:rPr>
        <w:t> </w:t>
      </w:r>
      <w:r w:rsidRPr="00CA7D2E">
        <w:rPr>
          <w:color w:val="000000"/>
          <w:sz w:val="18"/>
          <w:szCs w:val="18"/>
        </w:rPr>
        <w:t xml:space="preserve">method available in Thread class. This method provides entry point for the thread and you will put you complete business logic inside this method. Following is simple syntax of </w:t>
      </w:r>
      <w:proofErr w:type="gramStart"/>
      <w:r w:rsidRPr="00CA7D2E">
        <w:rPr>
          <w:color w:val="000000"/>
          <w:sz w:val="18"/>
          <w:szCs w:val="18"/>
        </w:rPr>
        <w:t>run(</w:t>
      </w:r>
      <w:proofErr w:type="gramEnd"/>
      <w:r w:rsidRPr="00CA7D2E">
        <w:rPr>
          <w:color w:val="000000"/>
          <w:sz w:val="18"/>
          <w:szCs w:val="18"/>
        </w:rPr>
        <w:t>) method:</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color w:val="000000"/>
          <w:sz w:val="18"/>
          <w:szCs w:val="18"/>
        </w:rPr>
      </w:pPr>
      <w:proofErr w:type="gramStart"/>
      <w:r w:rsidRPr="00CA7D2E">
        <w:rPr>
          <w:rStyle w:val="kwd"/>
          <w:rFonts w:ascii="Times New Roman" w:hAnsi="Times New Roman" w:cs="Times New Roman"/>
          <w:color w:val="000088"/>
          <w:sz w:val="18"/>
          <w:szCs w:val="18"/>
        </w:rPr>
        <w:t>publicvoid</w:t>
      </w:r>
      <w:proofErr w:type="gramEnd"/>
      <w:r w:rsidRPr="00CA7D2E">
        <w:rPr>
          <w:rStyle w:val="pln"/>
          <w:rFonts w:ascii="Times New Roman" w:eastAsiaTheme="majorEastAsia" w:hAnsi="Times New Roman" w:cs="Times New Roman"/>
          <w:color w:val="000000"/>
          <w:sz w:val="18"/>
          <w:szCs w:val="18"/>
        </w:rPr>
        <w:t xml:space="preserve"> run</w:t>
      </w:r>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eading3"/>
        <w:shd w:val="clear" w:color="auto" w:fill="FFFFFF"/>
        <w:spacing w:before="48" w:after="48" w:line="360" w:lineRule="atLeast"/>
        <w:ind w:right="48"/>
        <w:rPr>
          <w:rFonts w:ascii="Times New Roman" w:hAnsi="Times New Roman" w:cs="Times New Roman"/>
          <w:b w:val="0"/>
          <w:bCs w:val="0"/>
          <w:caps/>
          <w:color w:val="000000"/>
          <w:sz w:val="29"/>
          <w:szCs w:val="29"/>
        </w:rPr>
      </w:pPr>
    </w:p>
    <w:p w:rsidR="009C7C05" w:rsidRPr="00CA7D2E" w:rsidRDefault="009C7C05" w:rsidP="009C7C05">
      <w:pPr>
        <w:pStyle w:val="Heading3"/>
        <w:shd w:val="clear" w:color="auto" w:fill="FFFFFF"/>
        <w:spacing w:before="48" w:after="48" w:line="360" w:lineRule="atLeast"/>
        <w:ind w:right="48"/>
        <w:rPr>
          <w:rFonts w:ascii="Times New Roman" w:hAnsi="Times New Roman" w:cs="Times New Roman"/>
          <w:b w:val="0"/>
          <w:bCs w:val="0"/>
          <w:caps/>
          <w:color w:val="000000"/>
          <w:sz w:val="29"/>
          <w:szCs w:val="29"/>
        </w:rPr>
      </w:pPr>
    </w:p>
    <w:p w:rsidR="009C7C05" w:rsidRPr="00CA7D2E" w:rsidRDefault="009C7C05" w:rsidP="009C7C05">
      <w:pPr>
        <w:pStyle w:val="Heading3"/>
        <w:shd w:val="clear" w:color="auto" w:fill="FFFFFF"/>
        <w:spacing w:before="48" w:after="48" w:line="360" w:lineRule="atLeast"/>
        <w:ind w:right="48"/>
        <w:rPr>
          <w:rFonts w:ascii="Times New Roman" w:hAnsi="Times New Roman" w:cs="Times New Roman"/>
          <w:b w:val="0"/>
          <w:bCs w:val="0"/>
          <w:caps/>
          <w:color w:val="000000"/>
          <w:sz w:val="29"/>
          <w:szCs w:val="29"/>
        </w:rPr>
      </w:pPr>
      <w:r w:rsidRPr="00CA7D2E">
        <w:rPr>
          <w:rFonts w:ascii="Times New Roman" w:hAnsi="Times New Roman" w:cs="Times New Roman"/>
          <w:b w:val="0"/>
          <w:bCs w:val="0"/>
          <w:caps/>
          <w:color w:val="000000"/>
          <w:sz w:val="29"/>
          <w:szCs w:val="29"/>
        </w:rPr>
        <w:t>STEP 2</w:t>
      </w:r>
    </w:p>
    <w:p w:rsidR="009C7C05" w:rsidRPr="00CA7D2E" w:rsidRDefault="009C7C05" w:rsidP="009C7C05">
      <w:pPr>
        <w:pStyle w:val="NormalWeb"/>
        <w:shd w:val="clear" w:color="auto" w:fill="FFFFFF"/>
        <w:jc w:val="both"/>
        <w:rPr>
          <w:color w:val="000000"/>
          <w:sz w:val="18"/>
          <w:szCs w:val="18"/>
        </w:rPr>
      </w:pPr>
      <w:r w:rsidRPr="00CA7D2E">
        <w:rPr>
          <w:color w:val="000000"/>
          <w:sz w:val="18"/>
          <w:szCs w:val="18"/>
        </w:rPr>
        <w:t>Once Thread object is created, you can start it by calling</w:t>
      </w:r>
      <w:r w:rsidRPr="00CA7D2E">
        <w:rPr>
          <w:rStyle w:val="apple-converted-space"/>
          <w:color w:val="000000"/>
          <w:sz w:val="18"/>
          <w:szCs w:val="18"/>
        </w:rPr>
        <w:t> </w:t>
      </w:r>
      <w:proofErr w:type="gramStart"/>
      <w:r w:rsidRPr="00CA7D2E">
        <w:rPr>
          <w:b/>
          <w:bCs/>
          <w:color w:val="000000"/>
          <w:sz w:val="18"/>
          <w:szCs w:val="18"/>
        </w:rPr>
        <w:t>start(</w:t>
      </w:r>
      <w:proofErr w:type="gramEnd"/>
      <w:r w:rsidRPr="00CA7D2E">
        <w:rPr>
          <w:b/>
          <w:bCs/>
          <w:color w:val="000000"/>
          <w:sz w:val="18"/>
          <w:szCs w:val="18"/>
        </w:rPr>
        <w:t xml:space="preserve"> )</w:t>
      </w:r>
      <w:r w:rsidRPr="00CA7D2E">
        <w:rPr>
          <w:rStyle w:val="apple-converted-space"/>
          <w:color w:val="000000"/>
          <w:sz w:val="18"/>
          <w:szCs w:val="18"/>
        </w:rPr>
        <w:t> </w:t>
      </w:r>
      <w:r w:rsidRPr="00CA7D2E">
        <w:rPr>
          <w:color w:val="000000"/>
          <w:sz w:val="18"/>
          <w:szCs w:val="18"/>
        </w:rPr>
        <w:t xml:space="preserve">method, which executes a call to run( ) method. Following is simple syntax of </w:t>
      </w:r>
      <w:proofErr w:type="gramStart"/>
      <w:r w:rsidRPr="00CA7D2E">
        <w:rPr>
          <w:color w:val="000000"/>
          <w:sz w:val="18"/>
          <w:szCs w:val="18"/>
        </w:rPr>
        <w:t>start(</w:t>
      </w:r>
      <w:proofErr w:type="gramEnd"/>
      <w:r w:rsidRPr="00CA7D2E">
        <w:rPr>
          <w:color w:val="000000"/>
          <w:sz w:val="18"/>
          <w:szCs w:val="18"/>
        </w:rPr>
        <w:t>) method:</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color w:val="000000"/>
          <w:sz w:val="18"/>
          <w:szCs w:val="18"/>
        </w:rPr>
      </w:pPr>
      <w:proofErr w:type="gramStart"/>
      <w:r w:rsidRPr="00CA7D2E">
        <w:rPr>
          <w:rStyle w:val="kwd"/>
          <w:rFonts w:ascii="Times New Roman" w:hAnsi="Times New Roman" w:cs="Times New Roman"/>
          <w:color w:val="000088"/>
          <w:sz w:val="18"/>
          <w:szCs w:val="18"/>
        </w:rPr>
        <w:t>void</w:t>
      </w:r>
      <w:proofErr w:type="gramEnd"/>
      <w:r w:rsidRPr="00CA7D2E">
        <w:rPr>
          <w:rStyle w:val="pln"/>
          <w:rFonts w:ascii="Times New Roman" w:eastAsiaTheme="majorEastAsia" w:hAnsi="Times New Roman" w:cs="Times New Roman"/>
          <w:color w:val="000000"/>
          <w:sz w:val="18"/>
          <w:szCs w:val="18"/>
        </w:rPr>
        <w:t xml:space="preserve"> start</w:t>
      </w:r>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eading2"/>
        <w:shd w:val="clear" w:color="auto" w:fill="FFFFFF"/>
        <w:spacing w:before="48" w:after="48" w:line="360" w:lineRule="atLeast"/>
        <w:ind w:right="48"/>
        <w:rPr>
          <w:b w:val="0"/>
          <w:bCs w:val="0"/>
          <w:color w:val="000000"/>
          <w:sz w:val="38"/>
          <w:szCs w:val="38"/>
        </w:rPr>
      </w:pPr>
      <w:r w:rsidRPr="00CA7D2E">
        <w:rPr>
          <w:b w:val="0"/>
          <w:bCs w:val="0"/>
          <w:color w:val="000000"/>
          <w:sz w:val="38"/>
          <w:szCs w:val="38"/>
        </w:rPr>
        <w:t>Example:</w:t>
      </w:r>
    </w:p>
    <w:p w:rsidR="009C7C05" w:rsidRPr="00CA7D2E" w:rsidRDefault="009C7C05" w:rsidP="009C7C05">
      <w:pPr>
        <w:pStyle w:val="NormalWeb"/>
        <w:shd w:val="clear" w:color="auto" w:fill="FFFFFF"/>
        <w:spacing w:before="192" w:after="240"/>
        <w:jc w:val="both"/>
        <w:rPr>
          <w:color w:val="000000"/>
          <w:sz w:val="18"/>
          <w:szCs w:val="18"/>
        </w:rPr>
      </w:pPr>
      <w:r w:rsidRPr="00CA7D2E">
        <w:rPr>
          <w:color w:val="000000"/>
          <w:sz w:val="18"/>
          <w:szCs w:val="18"/>
        </w:rPr>
        <w:t>Here is the preceding program rewritten to extend Thread:</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proofErr w:type="gramStart"/>
      <w:r w:rsidRPr="00CA7D2E">
        <w:rPr>
          <w:rStyle w:val="kwd"/>
          <w:rFonts w:ascii="Times New Roman" w:hAnsi="Times New Roman" w:cs="Times New Roman"/>
          <w:color w:val="000088"/>
          <w:sz w:val="18"/>
          <w:szCs w:val="18"/>
        </w:rPr>
        <w:t>class</w:t>
      </w:r>
      <w:r w:rsidRPr="00CA7D2E">
        <w:rPr>
          <w:rStyle w:val="typ"/>
          <w:rFonts w:ascii="Times New Roman" w:hAnsi="Times New Roman" w:cs="Times New Roman"/>
          <w:color w:val="7F0055"/>
          <w:sz w:val="18"/>
          <w:szCs w:val="18"/>
        </w:rPr>
        <w:t>ThreadDemo</w:t>
      </w:r>
      <w:r w:rsidRPr="00CA7D2E">
        <w:rPr>
          <w:rStyle w:val="kwd"/>
          <w:rFonts w:ascii="Times New Roman" w:hAnsi="Times New Roman" w:cs="Times New Roman"/>
          <w:color w:val="000088"/>
          <w:sz w:val="18"/>
          <w:szCs w:val="18"/>
        </w:rPr>
        <w:t>extends</w:t>
      </w:r>
      <w:r w:rsidRPr="00CA7D2E">
        <w:rPr>
          <w:rStyle w:val="typ"/>
          <w:rFonts w:ascii="Times New Roman" w:hAnsi="Times New Roman" w:cs="Times New Roman"/>
          <w:color w:val="7F0055"/>
          <w:sz w:val="18"/>
          <w:szCs w:val="18"/>
        </w:rPr>
        <w:t>Thread</w:t>
      </w:r>
      <w:r w:rsidRPr="00CA7D2E">
        <w:rPr>
          <w:rStyle w:val="pun"/>
          <w:rFonts w:ascii="Times New Roman" w:eastAsiaTheme="majorEastAsia" w:hAnsi="Times New Roman" w:cs="Times New Roman"/>
          <w:color w:val="666600"/>
          <w:sz w:val="18"/>
          <w:szCs w:val="18"/>
        </w:rPr>
        <w:t>{</w:t>
      </w:r>
      <w:proofErr w:type="gramEnd"/>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proofErr w:type="gramStart"/>
      <w:r w:rsidRPr="00CA7D2E">
        <w:rPr>
          <w:rStyle w:val="kwd"/>
          <w:rFonts w:ascii="Times New Roman" w:hAnsi="Times New Roman" w:cs="Times New Roman"/>
          <w:color w:val="000088"/>
          <w:sz w:val="18"/>
          <w:szCs w:val="18"/>
        </w:rPr>
        <w:t>private</w:t>
      </w:r>
      <w:r w:rsidRPr="00CA7D2E">
        <w:rPr>
          <w:rStyle w:val="typ"/>
          <w:rFonts w:ascii="Times New Roman" w:hAnsi="Times New Roman" w:cs="Times New Roman"/>
          <w:color w:val="7F0055"/>
          <w:sz w:val="18"/>
          <w:szCs w:val="18"/>
        </w:rPr>
        <w:t>Thread</w:t>
      </w:r>
      <w:proofErr w:type="gramEnd"/>
      <w:r w:rsidRPr="00CA7D2E">
        <w:rPr>
          <w:rStyle w:val="pln"/>
          <w:rFonts w:ascii="Times New Roman" w:eastAsiaTheme="majorEastAsia" w:hAnsi="Times New Roman" w:cs="Times New Roman"/>
          <w:color w:val="000000"/>
          <w:sz w:val="18"/>
          <w:szCs w:val="18"/>
        </w:rPr>
        <w:t xml:space="preserve"> t</w:t>
      </w:r>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proofErr w:type="gramStart"/>
      <w:r w:rsidRPr="00CA7D2E">
        <w:rPr>
          <w:rStyle w:val="kwd"/>
          <w:rFonts w:ascii="Times New Roman" w:hAnsi="Times New Roman" w:cs="Times New Roman"/>
          <w:color w:val="000088"/>
          <w:sz w:val="18"/>
          <w:szCs w:val="18"/>
        </w:rPr>
        <w:t>private</w:t>
      </w:r>
      <w:r w:rsidRPr="00CA7D2E">
        <w:rPr>
          <w:rStyle w:val="typ"/>
          <w:rFonts w:ascii="Times New Roman" w:hAnsi="Times New Roman" w:cs="Times New Roman"/>
          <w:color w:val="7F0055"/>
          <w:sz w:val="18"/>
          <w:szCs w:val="18"/>
        </w:rPr>
        <w:t>String</w:t>
      </w:r>
      <w:r w:rsidRPr="00CA7D2E">
        <w:rPr>
          <w:rStyle w:val="pln"/>
          <w:rFonts w:ascii="Times New Roman" w:eastAsiaTheme="majorEastAsia" w:hAnsi="Times New Roman" w:cs="Times New Roman"/>
          <w:color w:val="000000"/>
          <w:sz w:val="18"/>
          <w:szCs w:val="18"/>
        </w:rPr>
        <w:t>threadName</w:t>
      </w:r>
      <w:proofErr w:type="gramEnd"/>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proofErr w:type="gramStart"/>
      <w:r w:rsidRPr="00CA7D2E">
        <w:rPr>
          <w:rStyle w:val="typ"/>
          <w:rFonts w:ascii="Times New Roman" w:hAnsi="Times New Roman" w:cs="Times New Roman"/>
          <w:color w:val="7F0055"/>
          <w:sz w:val="18"/>
          <w:szCs w:val="18"/>
        </w:rPr>
        <w:t>ThreadDemo</w:t>
      </w:r>
      <w:r w:rsidRPr="00CA7D2E">
        <w:rPr>
          <w:rStyle w:val="pun"/>
          <w:rFonts w:ascii="Times New Roman" w:eastAsiaTheme="majorEastAsia" w:hAnsi="Times New Roman" w:cs="Times New Roman"/>
          <w:color w:val="666600"/>
          <w:sz w:val="18"/>
          <w:szCs w:val="18"/>
        </w:rPr>
        <w:t>(</w:t>
      </w:r>
      <w:proofErr w:type="gramEnd"/>
      <w:r w:rsidRPr="00CA7D2E">
        <w:rPr>
          <w:rStyle w:val="typ"/>
          <w:rFonts w:ascii="Times New Roman" w:hAnsi="Times New Roman" w:cs="Times New Roman"/>
          <w:color w:val="7F0055"/>
          <w:sz w:val="18"/>
          <w:szCs w:val="18"/>
        </w:rPr>
        <w:t>String</w:t>
      </w:r>
      <w:r w:rsidRPr="00CA7D2E">
        <w:rPr>
          <w:rStyle w:val="pln"/>
          <w:rFonts w:ascii="Times New Roman" w:eastAsiaTheme="majorEastAsia" w:hAnsi="Times New Roman" w:cs="Times New Roman"/>
          <w:color w:val="000000"/>
          <w:sz w:val="18"/>
          <w:szCs w:val="18"/>
        </w:rPr>
        <w:t xml:space="preserve"> name</w:t>
      </w:r>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proofErr w:type="gramStart"/>
      <w:r w:rsidRPr="00CA7D2E">
        <w:rPr>
          <w:rStyle w:val="pln"/>
          <w:rFonts w:ascii="Times New Roman" w:eastAsiaTheme="majorEastAsia" w:hAnsi="Times New Roman" w:cs="Times New Roman"/>
          <w:color w:val="000000"/>
          <w:sz w:val="18"/>
          <w:szCs w:val="18"/>
        </w:rPr>
        <w:t>threadName</w:t>
      </w:r>
      <w:proofErr w:type="gramEnd"/>
      <w:r w:rsidRPr="00CA7D2E">
        <w:rPr>
          <w:rStyle w:val="pun"/>
          <w:rFonts w:ascii="Times New Roman" w:eastAsiaTheme="majorEastAsia" w:hAnsi="Times New Roman" w:cs="Times New Roman"/>
          <w:color w:val="666600"/>
          <w:sz w:val="18"/>
          <w:szCs w:val="18"/>
        </w:rPr>
        <w:t>=</w:t>
      </w:r>
      <w:r w:rsidRPr="00CA7D2E">
        <w:rPr>
          <w:rStyle w:val="pln"/>
          <w:rFonts w:ascii="Times New Roman" w:eastAsiaTheme="majorEastAsia" w:hAnsi="Times New Roman" w:cs="Times New Roman"/>
          <w:color w:val="000000"/>
          <w:sz w:val="18"/>
          <w:szCs w:val="18"/>
        </w:rPr>
        <w:t xml:space="preserve"> name</w:t>
      </w:r>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proofErr w:type="gramStart"/>
      <w:r w:rsidRPr="00CA7D2E">
        <w:rPr>
          <w:rStyle w:val="typ"/>
          <w:rFonts w:ascii="Times New Roman" w:hAnsi="Times New Roman" w:cs="Times New Roman"/>
          <w:color w:val="7F0055"/>
          <w:sz w:val="18"/>
          <w:szCs w:val="18"/>
        </w:rPr>
        <w:t>System</w:t>
      </w:r>
      <w:r w:rsidRPr="00CA7D2E">
        <w:rPr>
          <w:rStyle w:val="pun"/>
          <w:rFonts w:ascii="Times New Roman" w:eastAsiaTheme="majorEastAsia" w:hAnsi="Times New Roman" w:cs="Times New Roman"/>
          <w:color w:val="666600"/>
          <w:sz w:val="18"/>
          <w:szCs w:val="18"/>
        </w:rPr>
        <w:t>.</w:t>
      </w:r>
      <w:r w:rsidRPr="00CA7D2E">
        <w:rPr>
          <w:rStyle w:val="kwd"/>
          <w:rFonts w:ascii="Times New Roman" w:hAnsi="Times New Roman" w:cs="Times New Roman"/>
          <w:color w:val="000088"/>
          <w:sz w:val="18"/>
          <w:szCs w:val="18"/>
        </w:rPr>
        <w:t>out</w:t>
      </w:r>
      <w:r w:rsidRPr="00CA7D2E">
        <w:rPr>
          <w:rStyle w:val="pun"/>
          <w:rFonts w:ascii="Times New Roman" w:eastAsiaTheme="majorEastAsia" w:hAnsi="Times New Roman" w:cs="Times New Roman"/>
          <w:color w:val="666600"/>
          <w:sz w:val="18"/>
          <w:szCs w:val="18"/>
        </w:rPr>
        <w:t>.</w:t>
      </w:r>
      <w:r w:rsidRPr="00CA7D2E">
        <w:rPr>
          <w:rStyle w:val="pln"/>
          <w:rFonts w:ascii="Times New Roman" w:eastAsiaTheme="majorEastAsia" w:hAnsi="Times New Roman" w:cs="Times New Roman"/>
          <w:color w:val="000000"/>
          <w:sz w:val="18"/>
          <w:szCs w:val="18"/>
        </w:rPr>
        <w:t>println</w:t>
      </w:r>
      <w:r w:rsidRPr="00CA7D2E">
        <w:rPr>
          <w:rStyle w:val="pun"/>
          <w:rFonts w:ascii="Times New Roman" w:eastAsiaTheme="majorEastAsia" w:hAnsi="Times New Roman" w:cs="Times New Roman"/>
          <w:color w:val="666600"/>
          <w:sz w:val="18"/>
          <w:szCs w:val="18"/>
        </w:rPr>
        <w:t>(</w:t>
      </w:r>
      <w:proofErr w:type="gramEnd"/>
      <w:r w:rsidRPr="00CA7D2E">
        <w:rPr>
          <w:rStyle w:val="str"/>
          <w:rFonts w:ascii="Times New Roman" w:hAnsi="Times New Roman" w:cs="Times New Roman"/>
          <w:color w:val="008800"/>
          <w:sz w:val="18"/>
          <w:szCs w:val="18"/>
        </w:rPr>
        <w:t>"Creating "</w:t>
      </w:r>
      <w:r w:rsidRPr="00CA7D2E">
        <w:rPr>
          <w:rStyle w:val="pun"/>
          <w:rFonts w:ascii="Times New Roman" w:eastAsiaTheme="majorEastAsia" w:hAnsi="Times New Roman" w:cs="Times New Roman"/>
          <w:color w:val="666600"/>
          <w:sz w:val="18"/>
          <w:szCs w:val="18"/>
        </w:rPr>
        <w:t>+</w:t>
      </w:r>
      <w:r w:rsidRPr="00CA7D2E">
        <w:rPr>
          <w:rStyle w:val="pln"/>
          <w:rFonts w:ascii="Times New Roman" w:eastAsiaTheme="majorEastAsia" w:hAnsi="Times New Roman" w:cs="Times New Roman"/>
          <w:color w:val="000000"/>
          <w:sz w:val="18"/>
          <w:szCs w:val="18"/>
        </w:rPr>
        <w:t>threadName</w:t>
      </w:r>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proofErr w:type="gramStart"/>
      <w:r w:rsidRPr="00CA7D2E">
        <w:rPr>
          <w:rStyle w:val="kwd"/>
          <w:rFonts w:ascii="Times New Roman" w:hAnsi="Times New Roman" w:cs="Times New Roman"/>
          <w:color w:val="000088"/>
          <w:sz w:val="18"/>
          <w:szCs w:val="18"/>
        </w:rPr>
        <w:t>publicvoid</w:t>
      </w:r>
      <w:proofErr w:type="gramEnd"/>
      <w:r w:rsidRPr="00CA7D2E">
        <w:rPr>
          <w:rStyle w:val="pln"/>
          <w:rFonts w:ascii="Times New Roman" w:eastAsiaTheme="majorEastAsia" w:hAnsi="Times New Roman" w:cs="Times New Roman"/>
          <w:color w:val="000000"/>
          <w:sz w:val="18"/>
          <w:szCs w:val="18"/>
        </w:rPr>
        <w:t xml:space="preserve"> run</w:t>
      </w:r>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proofErr w:type="gramStart"/>
      <w:r w:rsidRPr="00CA7D2E">
        <w:rPr>
          <w:rStyle w:val="typ"/>
          <w:rFonts w:ascii="Times New Roman" w:hAnsi="Times New Roman" w:cs="Times New Roman"/>
          <w:color w:val="7F0055"/>
          <w:sz w:val="18"/>
          <w:szCs w:val="18"/>
        </w:rPr>
        <w:t>System</w:t>
      </w:r>
      <w:r w:rsidRPr="00CA7D2E">
        <w:rPr>
          <w:rStyle w:val="pun"/>
          <w:rFonts w:ascii="Times New Roman" w:eastAsiaTheme="majorEastAsia" w:hAnsi="Times New Roman" w:cs="Times New Roman"/>
          <w:color w:val="666600"/>
          <w:sz w:val="18"/>
          <w:szCs w:val="18"/>
        </w:rPr>
        <w:t>.</w:t>
      </w:r>
      <w:r w:rsidRPr="00CA7D2E">
        <w:rPr>
          <w:rStyle w:val="kwd"/>
          <w:rFonts w:ascii="Times New Roman" w:hAnsi="Times New Roman" w:cs="Times New Roman"/>
          <w:color w:val="000088"/>
          <w:sz w:val="18"/>
          <w:szCs w:val="18"/>
        </w:rPr>
        <w:t>out</w:t>
      </w:r>
      <w:r w:rsidRPr="00CA7D2E">
        <w:rPr>
          <w:rStyle w:val="pun"/>
          <w:rFonts w:ascii="Times New Roman" w:eastAsiaTheme="majorEastAsia" w:hAnsi="Times New Roman" w:cs="Times New Roman"/>
          <w:color w:val="666600"/>
          <w:sz w:val="18"/>
          <w:szCs w:val="18"/>
        </w:rPr>
        <w:t>.</w:t>
      </w:r>
      <w:r w:rsidRPr="00CA7D2E">
        <w:rPr>
          <w:rStyle w:val="pln"/>
          <w:rFonts w:ascii="Times New Roman" w:eastAsiaTheme="majorEastAsia" w:hAnsi="Times New Roman" w:cs="Times New Roman"/>
          <w:color w:val="000000"/>
          <w:sz w:val="18"/>
          <w:szCs w:val="18"/>
        </w:rPr>
        <w:t>println</w:t>
      </w:r>
      <w:r w:rsidRPr="00CA7D2E">
        <w:rPr>
          <w:rStyle w:val="pun"/>
          <w:rFonts w:ascii="Times New Roman" w:eastAsiaTheme="majorEastAsia" w:hAnsi="Times New Roman" w:cs="Times New Roman"/>
          <w:color w:val="666600"/>
          <w:sz w:val="18"/>
          <w:szCs w:val="18"/>
        </w:rPr>
        <w:t>(</w:t>
      </w:r>
      <w:proofErr w:type="gramEnd"/>
      <w:r w:rsidRPr="00CA7D2E">
        <w:rPr>
          <w:rStyle w:val="str"/>
          <w:rFonts w:ascii="Times New Roman" w:hAnsi="Times New Roman" w:cs="Times New Roman"/>
          <w:color w:val="008800"/>
          <w:sz w:val="18"/>
          <w:szCs w:val="18"/>
        </w:rPr>
        <w:t>"Running "</w:t>
      </w:r>
      <w:r w:rsidRPr="00CA7D2E">
        <w:rPr>
          <w:rStyle w:val="pun"/>
          <w:rFonts w:ascii="Times New Roman" w:eastAsiaTheme="majorEastAsia" w:hAnsi="Times New Roman" w:cs="Times New Roman"/>
          <w:color w:val="666600"/>
          <w:sz w:val="18"/>
          <w:szCs w:val="18"/>
        </w:rPr>
        <w:t>+</w:t>
      </w:r>
      <w:r w:rsidRPr="00CA7D2E">
        <w:rPr>
          <w:rStyle w:val="pln"/>
          <w:rFonts w:ascii="Times New Roman" w:eastAsiaTheme="majorEastAsia" w:hAnsi="Times New Roman" w:cs="Times New Roman"/>
          <w:color w:val="000000"/>
          <w:sz w:val="18"/>
          <w:szCs w:val="18"/>
        </w:rPr>
        <w:t>threadName</w:t>
      </w:r>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proofErr w:type="gramStart"/>
      <w:r w:rsidRPr="00CA7D2E">
        <w:rPr>
          <w:rStyle w:val="kwd"/>
          <w:rFonts w:ascii="Times New Roman" w:hAnsi="Times New Roman" w:cs="Times New Roman"/>
          <w:color w:val="000088"/>
          <w:sz w:val="18"/>
          <w:szCs w:val="18"/>
        </w:rPr>
        <w:t>try</w:t>
      </w:r>
      <w:r w:rsidRPr="00CA7D2E">
        <w:rPr>
          <w:rStyle w:val="pun"/>
          <w:rFonts w:ascii="Times New Roman" w:eastAsiaTheme="majorEastAsia" w:hAnsi="Times New Roman" w:cs="Times New Roman"/>
          <w:color w:val="666600"/>
          <w:sz w:val="18"/>
          <w:szCs w:val="18"/>
        </w:rPr>
        <w:t>{</w:t>
      </w:r>
      <w:proofErr w:type="gramEnd"/>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proofErr w:type="gramStart"/>
      <w:r w:rsidRPr="00CA7D2E">
        <w:rPr>
          <w:rStyle w:val="kwd"/>
          <w:rFonts w:ascii="Times New Roman" w:hAnsi="Times New Roman" w:cs="Times New Roman"/>
          <w:color w:val="000088"/>
          <w:sz w:val="18"/>
          <w:szCs w:val="18"/>
        </w:rPr>
        <w:t>for</w:t>
      </w:r>
      <w:r w:rsidRPr="00CA7D2E">
        <w:rPr>
          <w:rStyle w:val="pun"/>
          <w:rFonts w:ascii="Times New Roman" w:eastAsiaTheme="majorEastAsia" w:hAnsi="Times New Roman" w:cs="Times New Roman"/>
          <w:color w:val="666600"/>
          <w:sz w:val="18"/>
          <w:szCs w:val="18"/>
        </w:rPr>
        <w:t>(</w:t>
      </w:r>
      <w:proofErr w:type="gramEnd"/>
      <w:r w:rsidRPr="00CA7D2E">
        <w:rPr>
          <w:rStyle w:val="kwd"/>
          <w:rFonts w:ascii="Times New Roman" w:hAnsi="Times New Roman" w:cs="Times New Roman"/>
          <w:color w:val="000088"/>
          <w:sz w:val="18"/>
          <w:szCs w:val="18"/>
        </w:rPr>
        <w:t>int</w:t>
      </w:r>
      <w:r w:rsidRPr="00CA7D2E">
        <w:rPr>
          <w:rStyle w:val="pln"/>
          <w:rFonts w:ascii="Times New Roman" w:eastAsiaTheme="majorEastAsia" w:hAnsi="Times New Roman" w:cs="Times New Roman"/>
          <w:color w:val="000000"/>
          <w:sz w:val="18"/>
          <w:szCs w:val="18"/>
        </w:rPr>
        <w:t>i</w:t>
      </w:r>
      <w:r w:rsidRPr="00CA7D2E">
        <w:rPr>
          <w:rStyle w:val="pun"/>
          <w:rFonts w:ascii="Times New Roman" w:eastAsiaTheme="majorEastAsia" w:hAnsi="Times New Roman" w:cs="Times New Roman"/>
          <w:color w:val="666600"/>
          <w:sz w:val="18"/>
          <w:szCs w:val="18"/>
        </w:rPr>
        <w:t>=</w:t>
      </w:r>
      <w:r w:rsidRPr="00CA7D2E">
        <w:rPr>
          <w:rStyle w:val="lit"/>
          <w:rFonts w:ascii="Times New Roman" w:hAnsi="Times New Roman" w:cs="Times New Roman"/>
          <w:color w:val="006666"/>
          <w:sz w:val="18"/>
          <w:szCs w:val="18"/>
        </w:rPr>
        <w:t>4</w:t>
      </w:r>
      <w:r w:rsidRPr="00CA7D2E">
        <w:rPr>
          <w:rStyle w:val="pun"/>
          <w:rFonts w:ascii="Times New Roman" w:eastAsiaTheme="majorEastAsia" w:hAnsi="Times New Roman" w:cs="Times New Roman"/>
          <w:color w:val="666600"/>
          <w:sz w:val="18"/>
          <w:szCs w:val="18"/>
        </w:rPr>
        <w:t>;</w:t>
      </w:r>
      <w:r w:rsidRPr="00CA7D2E">
        <w:rPr>
          <w:rStyle w:val="pln"/>
          <w:rFonts w:ascii="Times New Roman" w:eastAsiaTheme="majorEastAsia" w:hAnsi="Times New Roman" w:cs="Times New Roman"/>
          <w:color w:val="000000"/>
          <w:sz w:val="18"/>
          <w:szCs w:val="18"/>
        </w:rPr>
        <w:t>i</w:t>
      </w:r>
      <w:r w:rsidRPr="00CA7D2E">
        <w:rPr>
          <w:rStyle w:val="pun"/>
          <w:rFonts w:ascii="Times New Roman" w:eastAsiaTheme="majorEastAsia" w:hAnsi="Times New Roman" w:cs="Times New Roman"/>
          <w:color w:val="666600"/>
          <w:sz w:val="18"/>
          <w:szCs w:val="18"/>
        </w:rPr>
        <w:t>&gt;</w:t>
      </w:r>
      <w:r w:rsidRPr="00CA7D2E">
        <w:rPr>
          <w:rStyle w:val="lit"/>
          <w:rFonts w:ascii="Times New Roman" w:hAnsi="Times New Roman" w:cs="Times New Roman"/>
          <w:color w:val="006666"/>
          <w:sz w:val="18"/>
          <w:szCs w:val="18"/>
        </w:rPr>
        <w:t>0</w:t>
      </w:r>
      <w:r w:rsidRPr="00CA7D2E">
        <w:rPr>
          <w:rStyle w:val="pun"/>
          <w:rFonts w:ascii="Times New Roman" w:eastAsiaTheme="majorEastAsia" w:hAnsi="Times New Roman" w:cs="Times New Roman"/>
          <w:color w:val="666600"/>
          <w:sz w:val="18"/>
          <w:szCs w:val="18"/>
        </w:rPr>
        <w:t>;</w:t>
      </w:r>
      <w:r w:rsidRPr="00CA7D2E">
        <w:rPr>
          <w:rStyle w:val="pln"/>
          <w:rFonts w:ascii="Times New Roman" w:eastAsiaTheme="majorEastAsia" w:hAnsi="Times New Roman" w:cs="Times New Roman"/>
          <w:color w:val="000000"/>
          <w:sz w:val="18"/>
          <w:szCs w:val="18"/>
        </w:rPr>
        <w:t>i</w:t>
      </w:r>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proofErr w:type="gramStart"/>
      <w:r w:rsidRPr="00CA7D2E">
        <w:rPr>
          <w:rStyle w:val="typ"/>
          <w:rFonts w:ascii="Times New Roman" w:hAnsi="Times New Roman" w:cs="Times New Roman"/>
          <w:color w:val="7F0055"/>
          <w:sz w:val="18"/>
          <w:szCs w:val="18"/>
        </w:rPr>
        <w:t>System</w:t>
      </w:r>
      <w:r w:rsidRPr="00CA7D2E">
        <w:rPr>
          <w:rStyle w:val="pun"/>
          <w:rFonts w:ascii="Times New Roman" w:eastAsiaTheme="majorEastAsia" w:hAnsi="Times New Roman" w:cs="Times New Roman"/>
          <w:color w:val="666600"/>
          <w:sz w:val="18"/>
          <w:szCs w:val="18"/>
        </w:rPr>
        <w:t>.</w:t>
      </w:r>
      <w:r w:rsidRPr="00CA7D2E">
        <w:rPr>
          <w:rStyle w:val="kwd"/>
          <w:rFonts w:ascii="Times New Roman" w:hAnsi="Times New Roman" w:cs="Times New Roman"/>
          <w:color w:val="000088"/>
          <w:sz w:val="18"/>
          <w:szCs w:val="18"/>
        </w:rPr>
        <w:t>out</w:t>
      </w:r>
      <w:r w:rsidRPr="00CA7D2E">
        <w:rPr>
          <w:rStyle w:val="pun"/>
          <w:rFonts w:ascii="Times New Roman" w:eastAsiaTheme="majorEastAsia" w:hAnsi="Times New Roman" w:cs="Times New Roman"/>
          <w:color w:val="666600"/>
          <w:sz w:val="18"/>
          <w:szCs w:val="18"/>
        </w:rPr>
        <w:t>.</w:t>
      </w:r>
      <w:r w:rsidRPr="00CA7D2E">
        <w:rPr>
          <w:rStyle w:val="pln"/>
          <w:rFonts w:ascii="Times New Roman" w:eastAsiaTheme="majorEastAsia" w:hAnsi="Times New Roman" w:cs="Times New Roman"/>
          <w:color w:val="000000"/>
          <w:sz w:val="18"/>
          <w:szCs w:val="18"/>
        </w:rPr>
        <w:t>println</w:t>
      </w:r>
      <w:r w:rsidRPr="00CA7D2E">
        <w:rPr>
          <w:rStyle w:val="pun"/>
          <w:rFonts w:ascii="Times New Roman" w:eastAsiaTheme="majorEastAsia" w:hAnsi="Times New Roman" w:cs="Times New Roman"/>
          <w:color w:val="666600"/>
          <w:sz w:val="18"/>
          <w:szCs w:val="18"/>
        </w:rPr>
        <w:t>(</w:t>
      </w:r>
      <w:proofErr w:type="gramEnd"/>
      <w:r w:rsidRPr="00CA7D2E">
        <w:rPr>
          <w:rStyle w:val="str"/>
          <w:rFonts w:ascii="Times New Roman" w:hAnsi="Times New Roman" w:cs="Times New Roman"/>
          <w:color w:val="008800"/>
          <w:sz w:val="18"/>
          <w:szCs w:val="18"/>
        </w:rPr>
        <w:t>"Thread: "</w:t>
      </w:r>
      <w:r w:rsidRPr="00CA7D2E">
        <w:rPr>
          <w:rStyle w:val="pun"/>
          <w:rFonts w:ascii="Times New Roman" w:eastAsiaTheme="majorEastAsia" w:hAnsi="Times New Roman" w:cs="Times New Roman"/>
          <w:color w:val="666600"/>
          <w:sz w:val="18"/>
          <w:szCs w:val="18"/>
        </w:rPr>
        <w:t>+</w:t>
      </w:r>
      <w:r w:rsidRPr="00CA7D2E">
        <w:rPr>
          <w:rStyle w:val="pln"/>
          <w:rFonts w:ascii="Times New Roman" w:eastAsiaTheme="majorEastAsia" w:hAnsi="Times New Roman" w:cs="Times New Roman"/>
          <w:color w:val="000000"/>
          <w:sz w:val="18"/>
          <w:szCs w:val="18"/>
        </w:rPr>
        <w:t>threadName</w:t>
      </w:r>
      <w:r w:rsidRPr="00CA7D2E">
        <w:rPr>
          <w:rStyle w:val="pun"/>
          <w:rFonts w:ascii="Times New Roman" w:eastAsiaTheme="majorEastAsia" w:hAnsi="Times New Roman" w:cs="Times New Roman"/>
          <w:color w:val="666600"/>
          <w:sz w:val="18"/>
          <w:szCs w:val="18"/>
        </w:rPr>
        <w:t>+</w:t>
      </w:r>
      <w:r w:rsidRPr="00CA7D2E">
        <w:rPr>
          <w:rStyle w:val="str"/>
          <w:rFonts w:ascii="Times New Roman" w:hAnsi="Times New Roman" w:cs="Times New Roman"/>
          <w:color w:val="008800"/>
          <w:sz w:val="18"/>
          <w:szCs w:val="18"/>
        </w:rPr>
        <w:t>", "</w:t>
      </w:r>
      <w:r w:rsidRPr="00CA7D2E">
        <w:rPr>
          <w:rStyle w:val="pun"/>
          <w:rFonts w:ascii="Times New Roman" w:eastAsiaTheme="majorEastAsia" w:hAnsi="Times New Roman" w:cs="Times New Roman"/>
          <w:color w:val="666600"/>
          <w:sz w:val="18"/>
          <w:szCs w:val="18"/>
        </w:rPr>
        <w:t>+</w:t>
      </w:r>
      <w:r w:rsidRPr="00CA7D2E">
        <w:rPr>
          <w:rStyle w:val="pln"/>
          <w:rFonts w:ascii="Times New Roman" w:eastAsiaTheme="majorEastAsia" w:hAnsi="Times New Roman" w:cs="Times New Roman"/>
          <w:color w:val="000000"/>
          <w:sz w:val="18"/>
          <w:szCs w:val="18"/>
        </w:rPr>
        <w:t>i</w:t>
      </w:r>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r w:rsidRPr="00CA7D2E">
        <w:rPr>
          <w:rStyle w:val="com"/>
          <w:rFonts w:ascii="Times New Roman" w:eastAsiaTheme="majorEastAsia" w:hAnsi="Times New Roman" w:cs="Times New Roman"/>
          <w:color w:val="880000"/>
          <w:sz w:val="18"/>
          <w:szCs w:val="18"/>
        </w:rPr>
        <w:t>// Let the thread sleep for a while.</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proofErr w:type="gramStart"/>
      <w:r w:rsidRPr="00CA7D2E">
        <w:rPr>
          <w:rStyle w:val="typ"/>
          <w:rFonts w:ascii="Times New Roman" w:hAnsi="Times New Roman" w:cs="Times New Roman"/>
          <w:color w:val="7F0055"/>
          <w:sz w:val="18"/>
          <w:szCs w:val="18"/>
        </w:rPr>
        <w:t>Thread</w:t>
      </w:r>
      <w:r w:rsidRPr="00CA7D2E">
        <w:rPr>
          <w:rStyle w:val="pun"/>
          <w:rFonts w:ascii="Times New Roman" w:eastAsiaTheme="majorEastAsia" w:hAnsi="Times New Roman" w:cs="Times New Roman"/>
          <w:color w:val="666600"/>
          <w:sz w:val="18"/>
          <w:szCs w:val="18"/>
        </w:rPr>
        <w:t>.</w:t>
      </w:r>
      <w:r w:rsidRPr="00CA7D2E">
        <w:rPr>
          <w:rStyle w:val="pln"/>
          <w:rFonts w:ascii="Times New Roman" w:eastAsiaTheme="majorEastAsia" w:hAnsi="Times New Roman" w:cs="Times New Roman"/>
          <w:color w:val="000000"/>
          <w:sz w:val="18"/>
          <w:szCs w:val="18"/>
        </w:rPr>
        <w:t>sleep</w:t>
      </w:r>
      <w:r w:rsidRPr="00CA7D2E">
        <w:rPr>
          <w:rStyle w:val="pun"/>
          <w:rFonts w:ascii="Times New Roman" w:eastAsiaTheme="majorEastAsia" w:hAnsi="Times New Roman" w:cs="Times New Roman"/>
          <w:color w:val="666600"/>
          <w:sz w:val="18"/>
          <w:szCs w:val="18"/>
        </w:rPr>
        <w:t>(</w:t>
      </w:r>
      <w:proofErr w:type="gramEnd"/>
      <w:r w:rsidRPr="00CA7D2E">
        <w:rPr>
          <w:rStyle w:val="lit"/>
          <w:rFonts w:ascii="Times New Roman" w:hAnsi="Times New Roman" w:cs="Times New Roman"/>
          <w:color w:val="006666"/>
          <w:sz w:val="18"/>
          <w:szCs w:val="18"/>
        </w:rPr>
        <w:t>50</w:t>
      </w:r>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proofErr w:type="gramStart"/>
      <w:r w:rsidRPr="00CA7D2E">
        <w:rPr>
          <w:rStyle w:val="pun"/>
          <w:rFonts w:ascii="Times New Roman" w:eastAsiaTheme="majorEastAsia" w:hAnsi="Times New Roman" w:cs="Times New Roman"/>
          <w:color w:val="666600"/>
          <w:sz w:val="18"/>
          <w:szCs w:val="18"/>
        </w:rPr>
        <w:t>}</w:t>
      </w:r>
      <w:r w:rsidRPr="00CA7D2E">
        <w:rPr>
          <w:rStyle w:val="kwd"/>
          <w:rFonts w:ascii="Times New Roman" w:hAnsi="Times New Roman" w:cs="Times New Roman"/>
          <w:color w:val="000088"/>
          <w:sz w:val="18"/>
          <w:szCs w:val="18"/>
        </w:rPr>
        <w:t>catch</w:t>
      </w:r>
      <w:proofErr w:type="gramEnd"/>
      <w:r w:rsidRPr="00CA7D2E">
        <w:rPr>
          <w:rStyle w:val="pun"/>
          <w:rFonts w:ascii="Times New Roman" w:eastAsiaTheme="majorEastAsia" w:hAnsi="Times New Roman" w:cs="Times New Roman"/>
          <w:color w:val="666600"/>
          <w:sz w:val="18"/>
          <w:szCs w:val="18"/>
        </w:rPr>
        <w:t>(</w:t>
      </w:r>
      <w:r w:rsidRPr="00CA7D2E">
        <w:rPr>
          <w:rStyle w:val="typ"/>
          <w:rFonts w:ascii="Times New Roman" w:hAnsi="Times New Roman" w:cs="Times New Roman"/>
          <w:color w:val="7F0055"/>
          <w:sz w:val="18"/>
          <w:szCs w:val="18"/>
        </w:rPr>
        <w:t>InterruptedException</w:t>
      </w:r>
      <w:r w:rsidRPr="00CA7D2E">
        <w:rPr>
          <w:rStyle w:val="pln"/>
          <w:rFonts w:ascii="Times New Roman" w:eastAsiaTheme="majorEastAsia" w:hAnsi="Times New Roman" w:cs="Times New Roman"/>
          <w:color w:val="000000"/>
          <w:sz w:val="18"/>
          <w:szCs w:val="18"/>
        </w:rPr>
        <w:t xml:space="preserve"> e</w:t>
      </w:r>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proofErr w:type="gramStart"/>
      <w:r w:rsidRPr="00CA7D2E">
        <w:rPr>
          <w:rStyle w:val="typ"/>
          <w:rFonts w:ascii="Times New Roman" w:hAnsi="Times New Roman" w:cs="Times New Roman"/>
          <w:color w:val="7F0055"/>
          <w:sz w:val="18"/>
          <w:szCs w:val="18"/>
        </w:rPr>
        <w:t>System</w:t>
      </w:r>
      <w:r w:rsidRPr="00CA7D2E">
        <w:rPr>
          <w:rStyle w:val="pun"/>
          <w:rFonts w:ascii="Times New Roman" w:eastAsiaTheme="majorEastAsia" w:hAnsi="Times New Roman" w:cs="Times New Roman"/>
          <w:color w:val="666600"/>
          <w:sz w:val="18"/>
          <w:szCs w:val="18"/>
        </w:rPr>
        <w:t>.</w:t>
      </w:r>
      <w:r w:rsidRPr="00CA7D2E">
        <w:rPr>
          <w:rStyle w:val="kwd"/>
          <w:rFonts w:ascii="Times New Roman" w:hAnsi="Times New Roman" w:cs="Times New Roman"/>
          <w:color w:val="000088"/>
          <w:sz w:val="18"/>
          <w:szCs w:val="18"/>
        </w:rPr>
        <w:t>out</w:t>
      </w:r>
      <w:r w:rsidRPr="00CA7D2E">
        <w:rPr>
          <w:rStyle w:val="pun"/>
          <w:rFonts w:ascii="Times New Roman" w:eastAsiaTheme="majorEastAsia" w:hAnsi="Times New Roman" w:cs="Times New Roman"/>
          <w:color w:val="666600"/>
          <w:sz w:val="18"/>
          <w:szCs w:val="18"/>
        </w:rPr>
        <w:t>.</w:t>
      </w:r>
      <w:r w:rsidRPr="00CA7D2E">
        <w:rPr>
          <w:rStyle w:val="pln"/>
          <w:rFonts w:ascii="Times New Roman" w:eastAsiaTheme="majorEastAsia" w:hAnsi="Times New Roman" w:cs="Times New Roman"/>
          <w:color w:val="000000"/>
          <w:sz w:val="18"/>
          <w:szCs w:val="18"/>
        </w:rPr>
        <w:t>println</w:t>
      </w:r>
      <w:r w:rsidRPr="00CA7D2E">
        <w:rPr>
          <w:rStyle w:val="pun"/>
          <w:rFonts w:ascii="Times New Roman" w:eastAsiaTheme="majorEastAsia" w:hAnsi="Times New Roman" w:cs="Times New Roman"/>
          <w:color w:val="666600"/>
          <w:sz w:val="18"/>
          <w:szCs w:val="18"/>
        </w:rPr>
        <w:t>(</w:t>
      </w:r>
      <w:proofErr w:type="gramEnd"/>
      <w:r w:rsidRPr="00CA7D2E">
        <w:rPr>
          <w:rStyle w:val="str"/>
          <w:rFonts w:ascii="Times New Roman" w:hAnsi="Times New Roman" w:cs="Times New Roman"/>
          <w:color w:val="008800"/>
          <w:sz w:val="18"/>
          <w:szCs w:val="18"/>
        </w:rPr>
        <w:t>"Thread "</w:t>
      </w:r>
      <w:r w:rsidRPr="00CA7D2E">
        <w:rPr>
          <w:rStyle w:val="pun"/>
          <w:rFonts w:ascii="Times New Roman" w:eastAsiaTheme="majorEastAsia" w:hAnsi="Times New Roman" w:cs="Times New Roman"/>
          <w:color w:val="666600"/>
          <w:sz w:val="18"/>
          <w:szCs w:val="18"/>
        </w:rPr>
        <w:t>+</w:t>
      </w:r>
      <w:r w:rsidRPr="00CA7D2E">
        <w:rPr>
          <w:rStyle w:val="pln"/>
          <w:rFonts w:ascii="Times New Roman" w:eastAsiaTheme="majorEastAsia" w:hAnsi="Times New Roman" w:cs="Times New Roman"/>
          <w:color w:val="000000"/>
          <w:sz w:val="18"/>
          <w:szCs w:val="18"/>
        </w:rPr>
        <w:t>threadName</w:t>
      </w:r>
      <w:r w:rsidRPr="00CA7D2E">
        <w:rPr>
          <w:rStyle w:val="pun"/>
          <w:rFonts w:ascii="Times New Roman" w:eastAsiaTheme="majorEastAsia" w:hAnsi="Times New Roman" w:cs="Times New Roman"/>
          <w:color w:val="666600"/>
          <w:sz w:val="18"/>
          <w:szCs w:val="18"/>
        </w:rPr>
        <w:t>+</w:t>
      </w:r>
      <w:r w:rsidRPr="00CA7D2E">
        <w:rPr>
          <w:rStyle w:val="str"/>
          <w:rFonts w:ascii="Times New Roman" w:hAnsi="Times New Roman" w:cs="Times New Roman"/>
          <w:color w:val="008800"/>
          <w:sz w:val="18"/>
          <w:szCs w:val="18"/>
        </w:rPr>
        <w:t>" interrupted."</w:t>
      </w:r>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proofErr w:type="gramStart"/>
      <w:r w:rsidRPr="00CA7D2E">
        <w:rPr>
          <w:rStyle w:val="typ"/>
          <w:rFonts w:ascii="Times New Roman" w:hAnsi="Times New Roman" w:cs="Times New Roman"/>
          <w:color w:val="7F0055"/>
          <w:sz w:val="18"/>
          <w:szCs w:val="18"/>
        </w:rPr>
        <w:t>System</w:t>
      </w:r>
      <w:r w:rsidRPr="00CA7D2E">
        <w:rPr>
          <w:rStyle w:val="pun"/>
          <w:rFonts w:ascii="Times New Roman" w:eastAsiaTheme="majorEastAsia" w:hAnsi="Times New Roman" w:cs="Times New Roman"/>
          <w:color w:val="666600"/>
          <w:sz w:val="18"/>
          <w:szCs w:val="18"/>
        </w:rPr>
        <w:t>.</w:t>
      </w:r>
      <w:r w:rsidRPr="00CA7D2E">
        <w:rPr>
          <w:rStyle w:val="kwd"/>
          <w:rFonts w:ascii="Times New Roman" w:hAnsi="Times New Roman" w:cs="Times New Roman"/>
          <w:color w:val="000088"/>
          <w:sz w:val="18"/>
          <w:szCs w:val="18"/>
        </w:rPr>
        <w:t>out</w:t>
      </w:r>
      <w:r w:rsidRPr="00CA7D2E">
        <w:rPr>
          <w:rStyle w:val="pun"/>
          <w:rFonts w:ascii="Times New Roman" w:eastAsiaTheme="majorEastAsia" w:hAnsi="Times New Roman" w:cs="Times New Roman"/>
          <w:color w:val="666600"/>
          <w:sz w:val="18"/>
          <w:szCs w:val="18"/>
        </w:rPr>
        <w:t>.</w:t>
      </w:r>
      <w:r w:rsidRPr="00CA7D2E">
        <w:rPr>
          <w:rStyle w:val="pln"/>
          <w:rFonts w:ascii="Times New Roman" w:eastAsiaTheme="majorEastAsia" w:hAnsi="Times New Roman" w:cs="Times New Roman"/>
          <w:color w:val="000000"/>
          <w:sz w:val="18"/>
          <w:szCs w:val="18"/>
        </w:rPr>
        <w:t>println</w:t>
      </w:r>
      <w:r w:rsidRPr="00CA7D2E">
        <w:rPr>
          <w:rStyle w:val="pun"/>
          <w:rFonts w:ascii="Times New Roman" w:eastAsiaTheme="majorEastAsia" w:hAnsi="Times New Roman" w:cs="Times New Roman"/>
          <w:color w:val="666600"/>
          <w:sz w:val="18"/>
          <w:szCs w:val="18"/>
        </w:rPr>
        <w:t>(</w:t>
      </w:r>
      <w:proofErr w:type="gramEnd"/>
      <w:r w:rsidRPr="00CA7D2E">
        <w:rPr>
          <w:rStyle w:val="str"/>
          <w:rFonts w:ascii="Times New Roman" w:hAnsi="Times New Roman" w:cs="Times New Roman"/>
          <w:color w:val="008800"/>
          <w:sz w:val="18"/>
          <w:szCs w:val="18"/>
        </w:rPr>
        <w:t>"Thread "</w:t>
      </w:r>
      <w:r w:rsidRPr="00CA7D2E">
        <w:rPr>
          <w:rStyle w:val="pun"/>
          <w:rFonts w:ascii="Times New Roman" w:eastAsiaTheme="majorEastAsia" w:hAnsi="Times New Roman" w:cs="Times New Roman"/>
          <w:color w:val="666600"/>
          <w:sz w:val="18"/>
          <w:szCs w:val="18"/>
        </w:rPr>
        <w:t>+</w:t>
      </w:r>
      <w:r w:rsidRPr="00CA7D2E">
        <w:rPr>
          <w:rStyle w:val="pln"/>
          <w:rFonts w:ascii="Times New Roman" w:eastAsiaTheme="majorEastAsia" w:hAnsi="Times New Roman" w:cs="Times New Roman"/>
          <w:color w:val="000000"/>
          <w:sz w:val="18"/>
          <w:szCs w:val="18"/>
        </w:rPr>
        <w:t>threadName</w:t>
      </w:r>
      <w:r w:rsidRPr="00CA7D2E">
        <w:rPr>
          <w:rStyle w:val="pun"/>
          <w:rFonts w:ascii="Times New Roman" w:eastAsiaTheme="majorEastAsia" w:hAnsi="Times New Roman" w:cs="Times New Roman"/>
          <w:color w:val="666600"/>
          <w:sz w:val="18"/>
          <w:szCs w:val="18"/>
        </w:rPr>
        <w:t>+</w:t>
      </w:r>
      <w:r w:rsidRPr="00CA7D2E">
        <w:rPr>
          <w:rStyle w:val="str"/>
          <w:rFonts w:ascii="Times New Roman" w:hAnsi="Times New Roman" w:cs="Times New Roman"/>
          <w:color w:val="008800"/>
          <w:sz w:val="18"/>
          <w:szCs w:val="18"/>
        </w:rPr>
        <w:t>" exiting."</w:t>
      </w:r>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proofErr w:type="gramStart"/>
      <w:r w:rsidRPr="00CA7D2E">
        <w:rPr>
          <w:rStyle w:val="kwd"/>
          <w:rFonts w:ascii="Times New Roman" w:hAnsi="Times New Roman" w:cs="Times New Roman"/>
          <w:color w:val="000088"/>
          <w:sz w:val="18"/>
          <w:szCs w:val="18"/>
        </w:rPr>
        <w:t>publicvoid</w:t>
      </w:r>
      <w:proofErr w:type="gramEnd"/>
      <w:r w:rsidRPr="00CA7D2E">
        <w:rPr>
          <w:rStyle w:val="pln"/>
          <w:rFonts w:ascii="Times New Roman" w:eastAsiaTheme="majorEastAsia" w:hAnsi="Times New Roman" w:cs="Times New Roman"/>
          <w:color w:val="000000"/>
          <w:sz w:val="18"/>
          <w:szCs w:val="18"/>
        </w:rPr>
        <w:t xml:space="preserve"> start </w:t>
      </w:r>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proofErr w:type="gramStart"/>
      <w:r w:rsidRPr="00CA7D2E">
        <w:rPr>
          <w:rStyle w:val="typ"/>
          <w:rFonts w:ascii="Times New Roman" w:hAnsi="Times New Roman" w:cs="Times New Roman"/>
          <w:color w:val="7F0055"/>
          <w:sz w:val="18"/>
          <w:szCs w:val="18"/>
        </w:rPr>
        <w:t>System</w:t>
      </w:r>
      <w:r w:rsidRPr="00CA7D2E">
        <w:rPr>
          <w:rStyle w:val="pun"/>
          <w:rFonts w:ascii="Times New Roman" w:eastAsiaTheme="majorEastAsia" w:hAnsi="Times New Roman" w:cs="Times New Roman"/>
          <w:color w:val="666600"/>
          <w:sz w:val="18"/>
          <w:szCs w:val="18"/>
        </w:rPr>
        <w:t>.</w:t>
      </w:r>
      <w:r w:rsidRPr="00CA7D2E">
        <w:rPr>
          <w:rStyle w:val="kwd"/>
          <w:rFonts w:ascii="Times New Roman" w:hAnsi="Times New Roman" w:cs="Times New Roman"/>
          <w:color w:val="000088"/>
          <w:sz w:val="18"/>
          <w:szCs w:val="18"/>
        </w:rPr>
        <w:t>out</w:t>
      </w:r>
      <w:r w:rsidRPr="00CA7D2E">
        <w:rPr>
          <w:rStyle w:val="pun"/>
          <w:rFonts w:ascii="Times New Roman" w:eastAsiaTheme="majorEastAsia" w:hAnsi="Times New Roman" w:cs="Times New Roman"/>
          <w:color w:val="666600"/>
          <w:sz w:val="18"/>
          <w:szCs w:val="18"/>
        </w:rPr>
        <w:t>.</w:t>
      </w:r>
      <w:r w:rsidRPr="00CA7D2E">
        <w:rPr>
          <w:rStyle w:val="pln"/>
          <w:rFonts w:ascii="Times New Roman" w:eastAsiaTheme="majorEastAsia" w:hAnsi="Times New Roman" w:cs="Times New Roman"/>
          <w:color w:val="000000"/>
          <w:sz w:val="18"/>
          <w:szCs w:val="18"/>
        </w:rPr>
        <w:t>println</w:t>
      </w:r>
      <w:r w:rsidRPr="00CA7D2E">
        <w:rPr>
          <w:rStyle w:val="pun"/>
          <w:rFonts w:ascii="Times New Roman" w:eastAsiaTheme="majorEastAsia" w:hAnsi="Times New Roman" w:cs="Times New Roman"/>
          <w:color w:val="666600"/>
          <w:sz w:val="18"/>
          <w:szCs w:val="18"/>
        </w:rPr>
        <w:t>(</w:t>
      </w:r>
      <w:proofErr w:type="gramEnd"/>
      <w:r w:rsidRPr="00CA7D2E">
        <w:rPr>
          <w:rStyle w:val="str"/>
          <w:rFonts w:ascii="Times New Roman" w:hAnsi="Times New Roman" w:cs="Times New Roman"/>
          <w:color w:val="008800"/>
          <w:sz w:val="18"/>
          <w:szCs w:val="18"/>
        </w:rPr>
        <w:t>"Starting "</w:t>
      </w:r>
      <w:r w:rsidRPr="00CA7D2E">
        <w:rPr>
          <w:rStyle w:val="pun"/>
          <w:rFonts w:ascii="Times New Roman" w:eastAsiaTheme="majorEastAsia" w:hAnsi="Times New Roman" w:cs="Times New Roman"/>
          <w:color w:val="666600"/>
          <w:sz w:val="18"/>
          <w:szCs w:val="18"/>
        </w:rPr>
        <w:t>+</w:t>
      </w:r>
      <w:r w:rsidRPr="00CA7D2E">
        <w:rPr>
          <w:rStyle w:val="pln"/>
          <w:rFonts w:ascii="Times New Roman" w:eastAsiaTheme="majorEastAsia" w:hAnsi="Times New Roman" w:cs="Times New Roman"/>
          <w:color w:val="000000"/>
          <w:sz w:val="18"/>
          <w:szCs w:val="18"/>
        </w:rPr>
        <w:t>threadName</w:t>
      </w:r>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proofErr w:type="gramStart"/>
      <w:r w:rsidRPr="00CA7D2E">
        <w:rPr>
          <w:rStyle w:val="kwd"/>
          <w:rFonts w:ascii="Times New Roman" w:hAnsi="Times New Roman" w:cs="Times New Roman"/>
          <w:color w:val="000088"/>
          <w:sz w:val="18"/>
          <w:szCs w:val="18"/>
        </w:rPr>
        <w:t>if</w:t>
      </w:r>
      <w:r w:rsidRPr="00CA7D2E">
        <w:rPr>
          <w:rStyle w:val="pun"/>
          <w:rFonts w:ascii="Times New Roman" w:eastAsiaTheme="majorEastAsia" w:hAnsi="Times New Roman" w:cs="Times New Roman"/>
          <w:color w:val="666600"/>
          <w:sz w:val="18"/>
          <w:szCs w:val="18"/>
        </w:rPr>
        <w:t>(</w:t>
      </w:r>
      <w:proofErr w:type="gramEnd"/>
      <w:r w:rsidRPr="00CA7D2E">
        <w:rPr>
          <w:rStyle w:val="pln"/>
          <w:rFonts w:ascii="Times New Roman" w:eastAsiaTheme="majorEastAsia" w:hAnsi="Times New Roman" w:cs="Times New Roman"/>
          <w:color w:val="000000"/>
          <w:sz w:val="18"/>
          <w:szCs w:val="18"/>
        </w:rPr>
        <w:t xml:space="preserve">t </w:t>
      </w:r>
      <w:r w:rsidRPr="00CA7D2E">
        <w:rPr>
          <w:rStyle w:val="pun"/>
          <w:rFonts w:ascii="Times New Roman" w:eastAsiaTheme="majorEastAsia" w:hAnsi="Times New Roman" w:cs="Times New Roman"/>
          <w:color w:val="666600"/>
          <w:sz w:val="18"/>
          <w:szCs w:val="18"/>
        </w:rPr>
        <w:t>==</w:t>
      </w:r>
      <w:r w:rsidRPr="00CA7D2E">
        <w:rPr>
          <w:rStyle w:val="kwd"/>
          <w:rFonts w:ascii="Times New Roman" w:hAnsi="Times New Roman" w:cs="Times New Roman"/>
          <w:color w:val="000088"/>
          <w:sz w:val="18"/>
          <w:szCs w:val="18"/>
        </w:rPr>
        <w:t>null</w:t>
      </w:r>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r w:rsidRPr="00CA7D2E">
        <w:rPr>
          <w:rStyle w:val="pln"/>
          <w:rFonts w:ascii="Times New Roman" w:eastAsiaTheme="majorEastAsia" w:hAnsi="Times New Roman" w:cs="Times New Roman"/>
          <w:color w:val="000000"/>
          <w:sz w:val="18"/>
          <w:szCs w:val="18"/>
        </w:rPr>
        <w:t xml:space="preserve">         t </w:t>
      </w:r>
      <w:r w:rsidRPr="00CA7D2E">
        <w:rPr>
          <w:rStyle w:val="pun"/>
          <w:rFonts w:ascii="Times New Roman" w:eastAsiaTheme="majorEastAsia" w:hAnsi="Times New Roman" w:cs="Times New Roman"/>
          <w:color w:val="666600"/>
          <w:sz w:val="18"/>
          <w:szCs w:val="18"/>
        </w:rPr>
        <w:t>=</w:t>
      </w:r>
      <w:proofErr w:type="gramStart"/>
      <w:r w:rsidRPr="00CA7D2E">
        <w:rPr>
          <w:rStyle w:val="kwd"/>
          <w:rFonts w:ascii="Times New Roman" w:hAnsi="Times New Roman" w:cs="Times New Roman"/>
          <w:color w:val="000088"/>
          <w:sz w:val="18"/>
          <w:szCs w:val="18"/>
        </w:rPr>
        <w:t>new</w:t>
      </w:r>
      <w:r w:rsidRPr="00CA7D2E">
        <w:rPr>
          <w:rStyle w:val="typ"/>
          <w:rFonts w:ascii="Times New Roman" w:hAnsi="Times New Roman" w:cs="Times New Roman"/>
          <w:color w:val="7F0055"/>
          <w:sz w:val="18"/>
          <w:szCs w:val="18"/>
        </w:rPr>
        <w:t>Thread</w:t>
      </w:r>
      <w:r w:rsidRPr="00CA7D2E">
        <w:rPr>
          <w:rStyle w:val="pun"/>
          <w:rFonts w:ascii="Times New Roman" w:eastAsiaTheme="majorEastAsia" w:hAnsi="Times New Roman" w:cs="Times New Roman"/>
          <w:color w:val="666600"/>
          <w:sz w:val="18"/>
          <w:szCs w:val="18"/>
        </w:rPr>
        <w:t>(</w:t>
      </w:r>
      <w:proofErr w:type="gramEnd"/>
      <w:r w:rsidRPr="00CA7D2E">
        <w:rPr>
          <w:rStyle w:val="kwd"/>
          <w:rFonts w:ascii="Times New Roman" w:hAnsi="Times New Roman" w:cs="Times New Roman"/>
          <w:color w:val="000088"/>
          <w:sz w:val="18"/>
          <w:szCs w:val="18"/>
        </w:rPr>
        <w:t>this</w:t>
      </w:r>
      <w:r w:rsidRPr="00CA7D2E">
        <w:rPr>
          <w:rStyle w:val="pun"/>
          <w:rFonts w:ascii="Times New Roman" w:eastAsiaTheme="majorEastAsia" w:hAnsi="Times New Roman" w:cs="Times New Roman"/>
          <w:color w:val="666600"/>
          <w:sz w:val="18"/>
          <w:szCs w:val="18"/>
        </w:rPr>
        <w:t>,</w:t>
      </w:r>
      <w:r w:rsidRPr="00CA7D2E">
        <w:rPr>
          <w:rStyle w:val="pln"/>
          <w:rFonts w:ascii="Times New Roman" w:eastAsiaTheme="majorEastAsia" w:hAnsi="Times New Roman" w:cs="Times New Roman"/>
          <w:color w:val="000000"/>
          <w:sz w:val="18"/>
          <w:szCs w:val="18"/>
        </w:rPr>
        <w:t>threadName</w:t>
      </w:r>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proofErr w:type="gramStart"/>
      <w:r w:rsidRPr="00CA7D2E">
        <w:rPr>
          <w:rStyle w:val="pln"/>
          <w:rFonts w:ascii="Times New Roman" w:eastAsiaTheme="majorEastAsia" w:hAnsi="Times New Roman" w:cs="Times New Roman"/>
          <w:color w:val="000000"/>
          <w:sz w:val="18"/>
          <w:szCs w:val="18"/>
        </w:rPr>
        <w:t>t</w:t>
      </w:r>
      <w:r w:rsidRPr="00CA7D2E">
        <w:rPr>
          <w:rStyle w:val="pun"/>
          <w:rFonts w:ascii="Times New Roman" w:eastAsiaTheme="majorEastAsia" w:hAnsi="Times New Roman" w:cs="Times New Roman"/>
          <w:color w:val="666600"/>
          <w:sz w:val="18"/>
          <w:szCs w:val="18"/>
        </w:rPr>
        <w:t>.</w:t>
      </w:r>
      <w:r w:rsidRPr="00CA7D2E">
        <w:rPr>
          <w:rStyle w:val="pln"/>
          <w:rFonts w:ascii="Times New Roman" w:eastAsiaTheme="majorEastAsia" w:hAnsi="Times New Roman" w:cs="Times New Roman"/>
          <w:color w:val="000000"/>
          <w:sz w:val="18"/>
          <w:szCs w:val="18"/>
        </w:rPr>
        <w:t>start</w:t>
      </w:r>
      <w:r w:rsidRPr="00CA7D2E">
        <w:rPr>
          <w:rStyle w:val="pun"/>
          <w:rFonts w:ascii="Times New Roman" w:eastAsiaTheme="majorEastAsia" w:hAnsi="Times New Roman" w:cs="Times New Roman"/>
          <w:color w:val="666600"/>
          <w:sz w:val="18"/>
          <w:szCs w:val="18"/>
        </w:rPr>
        <w:t>(</w:t>
      </w:r>
      <w:proofErr w:type="gramEnd"/>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proofErr w:type="gramStart"/>
      <w:r w:rsidRPr="00CA7D2E">
        <w:rPr>
          <w:rStyle w:val="kwd"/>
          <w:rFonts w:ascii="Times New Roman" w:hAnsi="Times New Roman" w:cs="Times New Roman"/>
          <w:color w:val="000088"/>
          <w:sz w:val="18"/>
          <w:szCs w:val="18"/>
        </w:rPr>
        <w:t>publicclass</w:t>
      </w:r>
      <w:r w:rsidRPr="00CA7D2E">
        <w:rPr>
          <w:rStyle w:val="typ"/>
          <w:rFonts w:ascii="Times New Roman" w:hAnsi="Times New Roman" w:cs="Times New Roman"/>
          <w:color w:val="7F0055"/>
          <w:sz w:val="18"/>
          <w:szCs w:val="18"/>
        </w:rPr>
        <w:t>TestThread</w:t>
      </w:r>
      <w:r w:rsidRPr="00CA7D2E">
        <w:rPr>
          <w:rStyle w:val="pun"/>
          <w:rFonts w:ascii="Times New Roman" w:eastAsiaTheme="majorEastAsia" w:hAnsi="Times New Roman" w:cs="Times New Roman"/>
          <w:color w:val="666600"/>
          <w:sz w:val="18"/>
          <w:szCs w:val="18"/>
        </w:rPr>
        <w:t>{</w:t>
      </w:r>
      <w:proofErr w:type="gramEnd"/>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proofErr w:type="gramStart"/>
      <w:r w:rsidRPr="00CA7D2E">
        <w:rPr>
          <w:rStyle w:val="kwd"/>
          <w:rFonts w:ascii="Times New Roman" w:hAnsi="Times New Roman" w:cs="Times New Roman"/>
          <w:color w:val="000088"/>
          <w:sz w:val="18"/>
          <w:szCs w:val="18"/>
        </w:rPr>
        <w:t>publicstaticvoid</w:t>
      </w:r>
      <w:proofErr w:type="gramEnd"/>
      <w:r w:rsidRPr="00CA7D2E">
        <w:rPr>
          <w:rStyle w:val="pln"/>
          <w:rFonts w:ascii="Times New Roman" w:eastAsiaTheme="majorEastAsia" w:hAnsi="Times New Roman" w:cs="Times New Roman"/>
          <w:color w:val="000000"/>
          <w:sz w:val="18"/>
          <w:szCs w:val="18"/>
        </w:rPr>
        <w:t xml:space="preserve"> main</w:t>
      </w:r>
      <w:r w:rsidRPr="00CA7D2E">
        <w:rPr>
          <w:rStyle w:val="pun"/>
          <w:rFonts w:ascii="Times New Roman" w:eastAsiaTheme="majorEastAsia" w:hAnsi="Times New Roman" w:cs="Times New Roman"/>
          <w:color w:val="666600"/>
          <w:sz w:val="18"/>
          <w:szCs w:val="18"/>
        </w:rPr>
        <w:t>(</w:t>
      </w:r>
      <w:r w:rsidRPr="00CA7D2E">
        <w:rPr>
          <w:rStyle w:val="typ"/>
          <w:rFonts w:ascii="Times New Roman" w:hAnsi="Times New Roman" w:cs="Times New Roman"/>
          <w:color w:val="7F0055"/>
          <w:sz w:val="18"/>
          <w:szCs w:val="18"/>
        </w:rPr>
        <w:t>String</w:t>
      </w:r>
      <w:r w:rsidRPr="00CA7D2E">
        <w:rPr>
          <w:rStyle w:val="pln"/>
          <w:rFonts w:ascii="Times New Roman" w:eastAsiaTheme="majorEastAsia" w:hAnsi="Times New Roman" w:cs="Times New Roman"/>
          <w:color w:val="000000"/>
          <w:sz w:val="18"/>
          <w:szCs w:val="18"/>
        </w:rPr>
        <w:t>args</w:t>
      </w:r>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r w:rsidRPr="00CA7D2E">
        <w:rPr>
          <w:rStyle w:val="typ"/>
          <w:rFonts w:ascii="Times New Roman" w:hAnsi="Times New Roman" w:cs="Times New Roman"/>
          <w:color w:val="7F0055"/>
          <w:sz w:val="18"/>
          <w:szCs w:val="18"/>
        </w:rPr>
        <w:t>ThreadDemo</w:t>
      </w:r>
      <w:r w:rsidRPr="00CA7D2E">
        <w:rPr>
          <w:rStyle w:val="pln"/>
          <w:rFonts w:ascii="Times New Roman" w:eastAsiaTheme="majorEastAsia" w:hAnsi="Times New Roman" w:cs="Times New Roman"/>
          <w:color w:val="000000"/>
          <w:sz w:val="18"/>
          <w:szCs w:val="18"/>
        </w:rPr>
        <w:t xml:space="preserve"> T1 </w:t>
      </w:r>
      <w:r w:rsidRPr="00CA7D2E">
        <w:rPr>
          <w:rStyle w:val="pun"/>
          <w:rFonts w:ascii="Times New Roman" w:eastAsiaTheme="majorEastAsia" w:hAnsi="Times New Roman" w:cs="Times New Roman"/>
          <w:color w:val="666600"/>
          <w:sz w:val="18"/>
          <w:szCs w:val="18"/>
        </w:rPr>
        <w:t>=</w:t>
      </w:r>
      <w:proofErr w:type="gramStart"/>
      <w:r w:rsidRPr="00CA7D2E">
        <w:rPr>
          <w:rStyle w:val="kwd"/>
          <w:rFonts w:ascii="Times New Roman" w:hAnsi="Times New Roman" w:cs="Times New Roman"/>
          <w:color w:val="000088"/>
          <w:sz w:val="18"/>
          <w:szCs w:val="18"/>
        </w:rPr>
        <w:t>new</w:t>
      </w:r>
      <w:r w:rsidRPr="00CA7D2E">
        <w:rPr>
          <w:rStyle w:val="typ"/>
          <w:rFonts w:ascii="Times New Roman" w:hAnsi="Times New Roman" w:cs="Times New Roman"/>
          <w:color w:val="7F0055"/>
          <w:sz w:val="18"/>
          <w:szCs w:val="18"/>
        </w:rPr>
        <w:t>ThreadDemo</w:t>
      </w:r>
      <w:r w:rsidRPr="00CA7D2E">
        <w:rPr>
          <w:rStyle w:val="pun"/>
          <w:rFonts w:ascii="Times New Roman" w:eastAsiaTheme="majorEastAsia" w:hAnsi="Times New Roman" w:cs="Times New Roman"/>
          <w:color w:val="666600"/>
          <w:sz w:val="18"/>
          <w:szCs w:val="18"/>
        </w:rPr>
        <w:t>(</w:t>
      </w:r>
      <w:proofErr w:type="gramEnd"/>
      <w:r w:rsidRPr="00CA7D2E">
        <w:rPr>
          <w:rStyle w:val="str"/>
          <w:rFonts w:ascii="Times New Roman" w:hAnsi="Times New Roman" w:cs="Times New Roman"/>
          <w:color w:val="008800"/>
          <w:sz w:val="18"/>
          <w:szCs w:val="18"/>
        </w:rPr>
        <w:t>"Thread-1"</w:t>
      </w:r>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proofErr w:type="gramStart"/>
      <w:r w:rsidRPr="00CA7D2E">
        <w:rPr>
          <w:rStyle w:val="pln"/>
          <w:rFonts w:ascii="Times New Roman" w:eastAsiaTheme="majorEastAsia" w:hAnsi="Times New Roman" w:cs="Times New Roman"/>
          <w:color w:val="000000"/>
          <w:sz w:val="18"/>
          <w:szCs w:val="18"/>
        </w:rPr>
        <w:t>T1</w:t>
      </w:r>
      <w:r w:rsidRPr="00CA7D2E">
        <w:rPr>
          <w:rStyle w:val="pun"/>
          <w:rFonts w:ascii="Times New Roman" w:eastAsiaTheme="majorEastAsia" w:hAnsi="Times New Roman" w:cs="Times New Roman"/>
          <w:color w:val="666600"/>
          <w:sz w:val="18"/>
          <w:szCs w:val="18"/>
        </w:rPr>
        <w:t>.</w:t>
      </w:r>
      <w:r w:rsidRPr="00CA7D2E">
        <w:rPr>
          <w:rStyle w:val="pln"/>
          <w:rFonts w:ascii="Times New Roman" w:eastAsiaTheme="majorEastAsia" w:hAnsi="Times New Roman" w:cs="Times New Roman"/>
          <w:color w:val="000000"/>
          <w:sz w:val="18"/>
          <w:szCs w:val="18"/>
        </w:rPr>
        <w:t>start</w:t>
      </w:r>
      <w:r w:rsidRPr="00CA7D2E">
        <w:rPr>
          <w:rStyle w:val="pun"/>
          <w:rFonts w:ascii="Times New Roman" w:eastAsiaTheme="majorEastAsia" w:hAnsi="Times New Roman" w:cs="Times New Roman"/>
          <w:color w:val="666600"/>
          <w:sz w:val="18"/>
          <w:szCs w:val="18"/>
        </w:rPr>
        <w:t>(</w:t>
      </w:r>
      <w:proofErr w:type="gramEnd"/>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r w:rsidRPr="00CA7D2E">
        <w:rPr>
          <w:rStyle w:val="typ"/>
          <w:rFonts w:ascii="Times New Roman" w:hAnsi="Times New Roman" w:cs="Times New Roman"/>
          <w:color w:val="7F0055"/>
          <w:sz w:val="18"/>
          <w:szCs w:val="18"/>
        </w:rPr>
        <w:t>ThreadDemo</w:t>
      </w:r>
      <w:r w:rsidRPr="00CA7D2E">
        <w:rPr>
          <w:rStyle w:val="pln"/>
          <w:rFonts w:ascii="Times New Roman" w:eastAsiaTheme="majorEastAsia" w:hAnsi="Times New Roman" w:cs="Times New Roman"/>
          <w:color w:val="000000"/>
          <w:sz w:val="18"/>
          <w:szCs w:val="18"/>
        </w:rPr>
        <w:t xml:space="preserve"> T2 </w:t>
      </w:r>
      <w:r w:rsidRPr="00CA7D2E">
        <w:rPr>
          <w:rStyle w:val="pun"/>
          <w:rFonts w:ascii="Times New Roman" w:eastAsiaTheme="majorEastAsia" w:hAnsi="Times New Roman" w:cs="Times New Roman"/>
          <w:color w:val="666600"/>
          <w:sz w:val="18"/>
          <w:szCs w:val="18"/>
        </w:rPr>
        <w:t>=</w:t>
      </w:r>
      <w:proofErr w:type="gramStart"/>
      <w:r w:rsidRPr="00CA7D2E">
        <w:rPr>
          <w:rStyle w:val="kwd"/>
          <w:rFonts w:ascii="Times New Roman" w:hAnsi="Times New Roman" w:cs="Times New Roman"/>
          <w:color w:val="000088"/>
          <w:sz w:val="18"/>
          <w:szCs w:val="18"/>
        </w:rPr>
        <w:t>new</w:t>
      </w:r>
      <w:r w:rsidRPr="00CA7D2E">
        <w:rPr>
          <w:rStyle w:val="typ"/>
          <w:rFonts w:ascii="Times New Roman" w:hAnsi="Times New Roman" w:cs="Times New Roman"/>
          <w:color w:val="7F0055"/>
          <w:sz w:val="18"/>
          <w:szCs w:val="18"/>
        </w:rPr>
        <w:t>ThreadDemo</w:t>
      </w:r>
      <w:r w:rsidRPr="00CA7D2E">
        <w:rPr>
          <w:rStyle w:val="pun"/>
          <w:rFonts w:ascii="Times New Roman" w:eastAsiaTheme="majorEastAsia" w:hAnsi="Times New Roman" w:cs="Times New Roman"/>
          <w:color w:val="666600"/>
          <w:sz w:val="18"/>
          <w:szCs w:val="18"/>
        </w:rPr>
        <w:t>(</w:t>
      </w:r>
      <w:proofErr w:type="gramEnd"/>
      <w:r w:rsidRPr="00CA7D2E">
        <w:rPr>
          <w:rStyle w:val="str"/>
          <w:rFonts w:ascii="Times New Roman" w:hAnsi="Times New Roman" w:cs="Times New Roman"/>
          <w:color w:val="008800"/>
          <w:sz w:val="18"/>
          <w:szCs w:val="18"/>
        </w:rPr>
        <w:t>"Thread-2"</w:t>
      </w:r>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proofErr w:type="gramStart"/>
      <w:r w:rsidRPr="00CA7D2E">
        <w:rPr>
          <w:rStyle w:val="pln"/>
          <w:rFonts w:ascii="Times New Roman" w:eastAsiaTheme="majorEastAsia" w:hAnsi="Times New Roman" w:cs="Times New Roman"/>
          <w:color w:val="000000"/>
          <w:sz w:val="18"/>
          <w:szCs w:val="18"/>
        </w:rPr>
        <w:t>T2</w:t>
      </w:r>
      <w:r w:rsidRPr="00CA7D2E">
        <w:rPr>
          <w:rStyle w:val="pun"/>
          <w:rFonts w:ascii="Times New Roman" w:eastAsiaTheme="majorEastAsia" w:hAnsi="Times New Roman" w:cs="Times New Roman"/>
          <w:color w:val="666600"/>
          <w:sz w:val="18"/>
          <w:szCs w:val="18"/>
        </w:rPr>
        <w:t>.</w:t>
      </w:r>
      <w:r w:rsidRPr="00CA7D2E">
        <w:rPr>
          <w:rStyle w:val="pln"/>
          <w:rFonts w:ascii="Times New Roman" w:eastAsiaTheme="majorEastAsia" w:hAnsi="Times New Roman" w:cs="Times New Roman"/>
          <w:color w:val="000000"/>
          <w:sz w:val="18"/>
          <w:szCs w:val="18"/>
        </w:rPr>
        <w:t>start</w:t>
      </w:r>
      <w:r w:rsidRPr="00CA7D2E">
        <w:rPr>
          <w:rStyle w:val="pun"/>
          <w:rFonts w:ascii="Times New Roman" w:eastAsiaTheme="majorEastAsia" w:hAnsi="Times New Roman" w:cs="Times New Roman"/>
          <w:color w:val="666600"/>
          <w:sz w:val="18"/>
          <w:szCs w:val="18"/>
        </w:rPr>
        <w:t>(</w:t>
      </w:r>
      <w:proofErr w:type="gramEnd"/>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Style w:val="pln"/>
          <w:rFonts w:ascii="Times New Roman" w:eastAsiaTheme="majorEastAsia" w:hAnsi="Times New Roman" w:cs="Times New Roman"/>
          <w:color w:val="000000"/>
          <w:sz w:val="18"/>
          <w:szCs w:val="18"/>
        </w:rPr>
      </w:pPr>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color w:val="000000"/>
          <w:sz w:val="18"/>
          <w:szCs w:val="18"/>
        </w:rPr>
      </w:pPr>
      <w:r w:rsidRPr="00CA7D2E">
        <w:rPr>
          <w:rStyle w:val="pun"/>
          <w:rFonts w:ascii="Times New Roman" w:eastAsiaTheme="majorEastAsia" w:hAnsi="Times New Roman" w:cs="Times New Roman"/>
          <w:color w:val="666600"/>
          <w:sz w:val="18"/>
          <w:szCs w:val="18"/>
        </w:rPr>
        <w:t>}</w:t>
      </w:r>
    </w:p>
    <w:p w:rsidR="009C7C05" w:rsidRPr="00CA7D2E" w:rsidRDefault="009C7C05" w:rsidP="009C7C05">
      <w:pPr>
        <w:pStyle w:val="NormalWeb"/>
        <w:shd w:val="clear" w:color="auto" w:fill="FFFFFF"/>
        <w:spacing w:before="192" w:after="240"/>
        <w:jc w:val="both"/>
        <w:rPr>
          <w:color w:val="000000"/>
          <w:sz w:val="18"/>
          <w:szCs w:val="18"/>
        </w:rPr>
      </w:pPr>
      <w:r w:rsidRPr="00CA7D2E">
        <w:rPr>
          <w:color w:val="000000"/>
          <w:sz w:val="18"/>
          <w:szCs w:val="18"/>
        </w:rPr>
        <w:lastRenderedPageBreak/>
        <w:t>This would produce the following result:</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sz w:val="18"/>
          <w:szCs w:val="18"/>
        </w:rPr>
      </w:pPr>
      <w:r w:rsidRPr="00CA7D2E">
        <w:rPr>
          <w:rFonts w:ascii="Times New Roman" w:hAnsi="Times New Roman" w:cs="Times New Roman"/>
          <w:color w:val="000000"/>
          <w:sz w:val="18"/>
          <w:szCs w:val="18"/>
        </w:rPr>
        <w:t>Creating Thread-1</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sz w:val="18"/>
          <w:szCs w:val="18"/>
        </w:rPr>
      </w:pPr>
      <w:r w:rsidRPr="00CA7D2E">
        <w:rPr>
          <w:rFonts w:ascii="Times New Roman" w:hAnsi="Times New Roman" w:cs="Times New Roman"/>
          <w:color w:val="000000"/>
          <w:sz w:val="18"/>
          <w:szCs w:val="18"/>
        </w:rPr>
        <w:t>Starting Thread-1</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sz w:val="18"/>
          <w:szCs w:val="18"/>
        </w:rPr>
      </w:pPr>
      <w:r w:rsidRPr="00CA7D2E">
        <w:rPr>
          <w:rFonts w:ascii="Times New Roman" w:hAnsi="Times New Roman" w:cs="Times New Roman"/>
          <w:color w:val="000000"/>
          <w:sz w:val="18"/>
          <w:szCs w:val="18"/>
        </w:rPr>
        <w:t>Creating Thread-2</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sz w:val="18"/>
          <w:szCs w:val="18"/>
        </w:rPr>
      </w:pPr>
      <w:r w:rsidRPr="00CA7D2E">
        <w:rPr>
          <w:rFonts w:ascii="Times New Roman" w:hAnsi="Times New Roman" w:cs="Times New Roman"/>
          <w:color w:val="000000"/>
          <w:sz w:val="18"/>
          <w:szCs w:val="18"/>
        </w:rPr>
        <w:t>Starting Thread-2</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sz w:val="18"/>
          <w:szCs w:val="18"/>
        </w:rPr>
      </w:pPr>
      <w:r w:rsidRPr="00CA7D2E">
        <w:rPr>
          <w:rFonts w:ascii="Times New Roman" w:hAnsi="Times New Roman" w:cs="Times New Roman"/>
          <w:color w:val="000000"/>
          <w:sz w:val="18"/>
          <w:szCs w:val="18"/>
        </w:rPr>
        <w:t>Running Thread-1</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sz w:val="18"/>
          <w:szCs w:val="18"/>
        </w:rPr>
      </w:pPr>
      <w:r w:rsidRPr="00CA7D2E">
        <w:rPr>
          <w:rFonts w:ascii="Times New Roman" w:hAnsi="Times New Roman" w:cs="Times New Roman"/>
          <w:color w:val="000000"/>
          <w:sz w:val="18"/>
          <w:szCs w:val="18"/>
        </w:rPr>
        <w:t>Thread: Thread-1, 4</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sz w:val="18"/>
          <w:szCs w:val="18"/>
        </w:rPr>
      </w:pPr>
      <w:r w:rsidRPr="00CA7D2E">
        <w:rPr>
          <w:rFonts w:ascii="Times New Roman" w:hAnsi="Times New Roman" w:cs="Times New Roman"/>
          <w:color w:val="000000"/>
          <w:sz w:val="18"/>
          <w:szCs w:val="18"/>
        </w:rPr>
        <w:t>Running Thread-2</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sz w:val="18"/>
          <w:szCs w:val="18"/>
        </w:rPr>
      </w:pPr>
      <w:r w:rsidRPr="00CA7D2E">
        <w:rPr>
          <w:rFonts w:ascii="Times New Roman" w:hAnsi="Times New Roman" w:cs="Times New Roman"/>
          <w:color w:val="000000"/>
          <w:sz w:val="18"/>
          <w:szCs w:val="18"/>
        </w:rPr>
        <w:t>Thread: Thread-2, 4</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sz w:val="18"/>
          <w:szCs w:val="18"/>
        </w:rPr>
      </w:pPr>
      <w:r w:rsidRPr="00CA7D2E">
        <w:rPr>
          <w:rFonts w:ascii="Times New Roman" w:hAnsi="Times New Roman" w:cs="Times New Roman"/>
          <w:color w:val="000000"/>
          <w:sz w:val="18"/>
          <w:szCs w:val="18"/>
        </w:rPr>
        <w:t>Thread: Thread-1, 3</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sz w:val="18"/>
          <w:szCs w:val="18"/>
        </w:rPr>
      </w:pPr>
      <w:r w:rsidRPr="00CA7D2E">
        <w:rPr>
          <w:rFonts w:ascii="Times New Roman" w:hAnsi="Times New Roman" w:cs="Times New Roman"/>
          <w:color w:val="000000"/>
          <w:sz w:val="18"/>
          <w:szCs w:val="18"/>
        </w:rPr>
        <w:t>Thread: Thread-2, 3</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sz w:val="18"/>
          <w:szCs w:val="18"/>
        </w:rPr>
      </w:pPr>
      <w:r w:rsidRPr="00CA7D2E">
        <w:rPr>
          <w:rFonts w:ascii="Times New Roman" w:hAnsi="Times New Roman" w:cs="Times New Roman"/>
          <w:color w:val="000000"/>
          <w:sz w:val="18"/>
          <w:szCs w:val="18"/>
        </w:rPr>
        <w:t>Thread: Thread-1, 2</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sz w:val="18"/>
          <w:szCs w:val="18"/>
        </w:rPr>
      </w:pPr>
      <w:r w:rsidRPr="00CA7D2E">
        <w:rPr>
          <w:rFonts w:ascii="Times New Roman" w:hAnsi="Times New Roman" w:cs="Times New Roman"/>
          <w:color w:val="000000"/>
          <w:sz w:val="18"/>
          <w:szCs w:val="18"/>
        </w:rPr>
        <w:t>Thread: Thread-2, 2</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sz w:val="18"/>
          <w:szCs w:val="18"/>
        </w:rPr>
      </w:pPr>
      <w:r w:rsidRPr="00CA7D2E">
        <w:rPr>
          <w:rFonts w:ascii="Times New Roman" w:hAnsi="Times New Roman" w:cs="Times New Roman"/>
          <w:color w:val="000000"/>
          <w:sz w:val="18"/>
          <w:szCs w:val="18"/>
        </w:rPr>
        <w:t>Thread: Thread-1, 1</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sz w:val="18"/>
          <w:szCs w:val="18"/>
        </w:rPr>
      </w:pPr>
      <w:r w:rsidRPr="00CA7D2E">
        <w:rPr>
          <w:rFonts w:ascii="Times New Roman" w:hAnsi="Times New Roman" w:cs="Times New Roman"/>
          <w:color w:val="000000"/>
          <w:sz w:val="18"/>
          <w:szCs w:val="18"/>
        </w:rPr>
        <w:t>Thread: Thread-2, 1</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sz w:val="18"/>
          <w:szCs w:val="18"/>
        </w:rPr>
      </w:pPr>
      <w:r w:rsidRPr="00CA7D2E">
        <w:rPr>
          <w:rFonts w:ascii="Times New Roman" w:hAnsi="Times New Roman" w:cs="Times New Roman"/>
          <w:color w:val="000000"/>
          <w:sz w:val="18"/>
          <w:szCs w:val="18"/>
        </w:rPr>
        <w:t>Thread Thread-1 exiting.</w:t>
      </w:r>
    </w:p>
    <w:p w:rsidR="009C7C05" w:rsidRPr="00CA7D2E" w:rsidRDefault="009C7C05" w:rsidP="009C7C0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sz w:val="18"/>
          <w:szCs w:val="18"/>
        </w:rPr>
      </w:pPr>
      <w:r w:rsidRPr="00CA7D2E">
        <w:rPr>
          <w:rFonts w:ascii="Times New Roman" w:hAnsi="Times New Roman" w:cs="Times New Roman"/>
          <w:color w:val="000000"/>
          <w:sz w:val="18"/>
          <w:szCs w:val="18"/>
        </w:rPr>
        <w:t>Thread Thread-2 exiting.</w:t>
      </w:r>
    </w:p>
    <w:p w:rsidR="009C7C05" w:rsidRPr="00CA7D2E" w:rsidRDefault="009C7C05" w:rsidP="009C7C05">
      <w:pPr>
        <w:pStyle w:val="Heading2"/>
        <w:shd w:val="clear" w:color="auto" w:fill="FFFFFF"/>
        <w:spacing w:before="48" w:after="48" w:line="360" w:lineRule="atLeast"/>
        <w:ind w:right="48"/>
        <w:rPr>
          <w:b w:val="0"/>
          <w:bCs w:val="0"/>
          <w:color w:val="000000"/>
          <w:sz w:val="38"/>
          <w:szCs w:val="38"/>
        </w:rPr>
      </w:pPr>
      <w:r w:rsidRPr="00CA7D2E">
        <w:rPr>
          <w:b w:val="0"/>
          <w:bCs w:val="0"/>
          <w:color w:val="000000"/>
          <w:sz w:val="38"/>
          <w:szCs w:val="38"/>
        </w:rPr>
        <w:t>Thread Methods:</w:t>
      </w:r>
    </w:p>
    <w:p w:rsidR="009C7C05" w:rsidRPr="00CA7D2E" w:rsidRDefault="009C7C05" w:rsidP="009C7C05">
      <w:pPr>
        <w:pStyle w:val="NormalWeb"/>
        <w:shd w:val="clear" w:color="auto" w:fill="FFFFFF"/>
        <w:spacing w:before="192" w:after="240"/>
        <w:jc w:val="both"/>
        <w:rPr>
          <w:color w:val="000000"/>
          <w:sz w:val="18"/>
          <w:szCs w:val="18"/>
        </w:rPr>
      </w:pPr>
      <w:r w:rsidRPr="00CA7D2E">
        <w:rPr>
          <w:color w:val="000000"/>
          <w:sz w:val="18"/>
          <w:szCs w:val="18"/>
        </w:rPr>
        <w:t>Following is the list of important methods available in the Thread class.</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381"/>
        <w:gridCol w:w="8019"/>
      </w:tblGrid>
      <w:tr w:rsidR="009C7C05" w:rsidRPr="00CA7D2E" w:rsidTr="00CC08B6">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9C7C05" w:rsidRPr="00CA7D2E" w:rsidRDefault="009C7C05" w:rsidP="00CC08B6">
            <w:pPr>
              <w:rPr>
                <w:rFonts w:ascii="Times New Roman" w:hAnsi="Times New Roman" w:cs="Times New Roman"/>
                <w:b/>
                <w:bCs/>
                <w:color w:val="000000"/>
                <w:sz w:val="18"/>
                <w:szCs w:val="18"/>
              </w:rPr>
            </w:pPr>
            <w:r w:rsidRPr="00CA7D2E">
              <w:rPr>
                <w:rFonts w:ascii="Times New Roman" w:hAnsi="Times New Roman" w:cs="Times New Roman"/>
                <w:b/>
                <w:bCs/>
                <w:color w:val="000000"/>
                <w:sz w:val="18"/>
                <w:szCs w:val="18"/>
              </w:rPr>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9C7C05" w:rsidRPr="00CA7D2E" w:rsidRDefault="009C7C05" w:rsidP="00CC08B6">
            <w:pPr>
              <w:rPr>
                <w:rFonts w:ascii="Times New Roman" w:hAnsi="Times New Roman" w:cs="Times New Roman"/>
                <w:b/>
                <w:bCs/>
                <w:color w:val="000000"/>
                <w:sz w:val="18"/>
                <w:szCs w:val="18"/>
              </w:rPr>
            </w:pPr>
            <w:r w:rsidRPr="00CA7D2E">
              <w:rPr>
                <w:rFonts w:ascii="Times New Roman" w:hAnsi="Times New Roman" w:cs="Times New Roman"/>
                <w:b/>
                <w:bCs/>
                <w:color w:val="000000"/>
                <w:sz w:val="18"/>
                <w:szCs w:val="18"/>
              </w:rPr>
              <w:t>Methods with Description</w:t>
            </w:r>
          </w:p>
        </w:tc>
      </w:tr>
      <w:tr w:rsidR="009C7C05" w:rsidRPr="00CA7D2E" w:rsidTr="00CC08B6">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C7C05" w:rsidRPr="00CA7D2E" w:rsidRDefault="009C7C05" w:rsidP="00CC08B6">
            <w:pPr>
              <w:rPr>
                <w:rFonts w:ascii="Times New Roman" w:hAnsi="Times New Roman" w:cs="Times New Roman"/>
                <w:color w:val="000000"/>
                <w:sz w:val="18"/>
                <w:szCs w:val="18"/>
              </w:rPr>
            </w:pPr>
            <w:r w:rsidRPr="00CA7D2E">
              <w:rPr>
                <w:rFonts w:ascii="Times New Roman" w:hAnsi="Times New Roman" w:cs="Times New Roman"/>
                <w:color w:val="000000"/>
                <w:sz w:val="18"/>
                <w:szCs w:val="18"/>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C7C05" w:rsidRPr="00CA7D2E" w:rsidRDefault="009C7C05" w:rsidP="00CC08B6">
            <w:pPr>
              <w:rPr>
                <w:rFonts w:ascii="Times New Roman" w:hAnsi="Times New Roman" w:cs="Times New Roman"/>
                <w:color w:val="000000"/>
                <w:sz w:val="18"/>
                <w:szCs w:val="18"/>
              </w:rPr>
            </w:pPr>
            <w:proofErr w:type="gramStart"/>
            <w:r w:rsidRPr="00CA7D2E">
              <w:rPr>
                <w:rFonts w:ascii="Times New Roman" w:hAnsi="Times New Roman" w:cs="Times New Roman"/>
                <w:b/>
                <w:bCs/>
                <w:color w:val="000000"/>
                <w:sz w:val="18"/>
                <w:szCs w:val="18"/>
              </w:rPr>
              <w:t>public</w:t>
            </w:r>
            <w:proofErr w:type="gramEnd"/>
            <w:r w:rsidRPr="00CA7D2E">
              <w:rPr>
                <w:rFonts w:ascii="Times New Roman" w:hAnsi="Times New Roman" w:cs="Times New Roman"/>
                <w:b/>
                <w:bCs/>
                <w:color w:val="000000"/>
                <w:sz w:val="18"/>
                <w:szCs w:val="18"/>
              </w:rPr>
              <w:t xml:space="preserve"> void start()</w:t>
            </w:r>
            <w:r w:rsidRPr="00CA7D2E">
              <w:rPr>
                <w:rFonts w:ascii="Times New Roman" w:hAnsi="Times New Roman" w:cs="Times New Roman"/>
                <w:color w:val="000000"/>
                <w:sz w:val="18"/>
                <w:szCs w:val="18"/>
              </w:rPr>
              <w:br/>
              <w:t>Starts the thread in a separate path of execution, then invokes the run() method on this Thread object.</w:t>
            </w:r>
          </w:p>
        </w:tc>
      </w:tr>
      <w:tr w:rsidR="009C7C05" w:rsidRPr="00CA7D2E" w:rsidTr="00CC08B6">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C7C05" w:rsidRPr="00CA7D2E" w:rsidRDefault="009C7C05" w:rsidP="00CC08B6">
            <w:pPr>
              <w:rPr>
                <w:rFonts w:ascii="Times New Roman" w:hAnsi="Times New Roman" w:cs="Times New Roman"/>
                <w:color w:val="000000"/>
                <w:sz w:val="18"/>
                <w:szCs w:val="18"/>
              </w:rPr>
            </w:pPr>
            <w:r w:rsidRPr="00CA7D2E">
              <w:rPr>
                <w:rFonts w:ascii="Times New Roman" w:hAnsi="Times New Roman" w:cs="Times New Roman"/>
                <w:color w:val="000000"/>
                <w:sz w:val="18"/>
                <w:szCs w:val="18"/>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C7C05" w:rsidRPr="00CA7D2E" w:rsidRDefault="009C7C05" w:rsidP="00CC08B6">
            <w:pPr>
              <w:rPr>
                <w:rFonts w:ascii="Times New Roman" w:hAnsi="Times New Roman" w:cs="Times New Roman"/>
                <w:color w:val="000000"/>
                <w:sz w:val="18"/>
                <w:szCs w:val="18"/>
              </w:rPr>
            </w:pPr>
            <w:proofErr w:type="gramStart"/>
            <w:r w:rsidRPr="00CA7D2E">
              <w:rPr>
                <w:rFonts w:ascii="Times New Roman" w:hAnsi="Times New Roman" w:cs="Times New Roman"/>
                <w:b/>
                <w:bCs/>
                <w:color w:val="000000"/>
                <w:sz w:val="18"/>
                <w:szCs w:val="18"/>
              </w:rPr>
              <w:t>public</w:t>
            </w:r>
            <w:proofErr w:type="gramEnd"/>
            <w:r w:rsidRPr="00CA7D2E">
              <w:rPr>
                <w:rFonts w:ascii="Times New Roman" w:hAnsi="Times New Roman" w:cs="Times New Roman"/>
                <w:b/>
                <w:bCs/>
                <w:color w:val="000000"/>
                <w:sz w:val="18"/>
                <w:szCs w:val="18"/>
              </w:rPr>
              <w:t xml:space="preserve"> void run()</w:t>
            </w:r>
            <w:r w:rsidRPr="00CA7D2E">
              <w:rPr>
                <w:rFonts w:ascii="Times New Roman" w:hAnsi="Times New Roman" w:cs="Times New Roman"/>
                <w:color w:val="000000"/>
                <w:sz w:val="18"/>
                <w:szCs w:val="18"/>
              </w:rPr>
              <w:br/>
              <w:t>If this Thread object was instantiated using a separate Runnable target, the run() method is invoked on that Runnable object.</w:t>
            </w:r>
          </w:p>
        </w:tc>
      </w:tr>
      <w:tr w:rsidR="009C7C05" w:rsidRPr="00CA7D2E" w:rsidTr="00CC08B6">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C7C05" w:rsidRPr="00CA7D2E" w:rsidRDefault="009C7C05" w:rsidP="00CC08B6">
            <w:pPr>
              <w:rPr>
                <w:rFonts w:ascii="Times New Roman" w:hAnsi="Times New Roman" w:cs="Times New Roman"/>
                <w:color w:val="000000"/>
                <w:sz w:val="18"/>
                <w:szCs w:val="18"/>
              </w:rPr>
            </w:pPr>
            <w:r w:rsidRPr="00CA7D2E">
              <w:rPr>
                <w:rFonts w:ascii="Times New Roman" w:hAnsi="Times New Roman" w:cs="Times New Roman"/>
                <w:color w:val="000000"/>
                <w:sz w:val="18"/>
                <w:szCs w:val="18"/>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C7C05" w:rsidRPr="00CA7D2E" w:rsidRDefault="009C7C05" w:rsidP="00CC08B6">
            <w:pPr>
              <w:rPr>
                <w:rFonts w:ascii="Times New Roman" w:hAnsi="Times New Roman" w:cs="Times New Roman"/>
                <w:color w:val="000000"/>
                <w:sz w:val="18"/>
                <w:szCs w:val="18"/>
              </w:rPr>
            </w:pPr>
            <w:proofErr w:type="gramStart"/>
            <w:r w:rsidRPr="00CA7D2E">
              <w:rPr>
                <w:rFonts w:ascii="Times New Roman" w:hAnsi="Times New Roman" w:cs="Times New Roman"/>
                <w:b/>
                <w:bCs/>
                <w:color w:val="000000"/>
                <w:sz w:val="18"/>
                <w:szCs w:val="18"/>
              </w:rPr>
              <w:t>public</w:t>
            </w:r>
            <w:proofErr w:type="gramEnd"/>
            <w:r w:rsidRPr="00CA7D2E">
              <w:rPr>
                <w:rFonts w:ascii="Times New Roman" w:hAnsi="Times New Roman" w:cs="Times New Roman"/>
                <w:b/>
                <w:bCs/>
                <w:color w:val="000000"/>
                <w:sz w:val="18"/>
                <w:szCs w:val="18"/>
              </w:rPr>
              <w:t xml:space="preserve"> final void setName(String name)</w:t>
            </w:r>
            <w:r w:rsidRPr="00CA7D2E">
              <w:rPr>
                <w:rFonts w:ascii="Times New Roman" w:hAnsi="Times New Roman" w:cs="Times New Roman"/>
                <w:color w:val="000000"/>
                <w:sz w:val="18"/>
                <w:szCs w:val="18"/>
              </w:rPr>
              <w:br/>
              <w:t xml:space="preserve">Changes the name of the Thread object. There is also a </w:t>
            </w:r>
            <w:proofErr w:type="gramStart"/>
            <w:r w:rsidRPr="00CA7D2E">
              <w:rPr>
                <w:rFonts w:ascii="Times New Roman" w:hAnsi="Times New Roman" w:cs="Times New Roman"/>
                <w:color w:val="000000"/>
                <w:sz w:val="18"/>
                <w:szCs w:val="18"/>
              </w:rPr>
              <w:t>getName(</w:t>
            </w:r>
            <w:proofErr w:type="gramEnd"/>
            <w:r w:rsidRPr="00CA7D2E">
              <w:rPr>
                <w:rFonts w:ascii="Times New Roman" w:hAnsi="Times New Roman" w:cs="Times New Roman"/>
                <w:color w:val="000000"/>
                <w:sz w:val="18"/>
                <w:szCs w:val="18"/>
              </w:rPr>
              <w:t>) method for retrieving the name.</w:t>
            </w:r>
          </w:p>
        </w:tc>
      </w:tr>
      <w:tr w:rsidR="009C7C05" w:rsidRPr="00CA7D2E" w:rsidTr="00CC08B6">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C7C05" w:rsidRPr="00CA7D2E" w:rsidRDefault="009C7C05" w:rsidP="00CC08B6">
            <w:pPr>
              <w:rPr>
                <w:rFonts w:ascii="Times New Roman" w:hAnsi="Times New Roman" w:cs="Times New Roman"/>
                <w:color w:val="000000"/>
                <w:sz w:val="18"/>
                <w:szCs w:val="18"/>
              </w:rPr>
            </w:pPr>
            <w:r w:rsidRPr="00CA7D2E">
              <w:rPr>
                <w:rFonts w:ascii="Times New Roman" w:hAnsi="Times New Roman" w:cs="Times New Roman"/>
                <w:color w:val="000000"/>
                <w:sz w:val="18"/>
                <w:szCs w:val="18"/>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C7C05" w:rsidRPr="00CA7D2E" w:rsidRDefault="009C7C05" w:rsidP="00CC08B6">
            <w:pPr>
              <w:rPr>
                <w:rFonts w:ascii="Times New Roman" w:hAnsi="Times New Roman" w:cs="Times New Roman"/>
                <w:color w:val="000000"/>
                <w:sz w:val="18"/>
                <w:szCs w:val="18"/>
              </w:rPr>
            </w:pPr>
            <w:proofErr w:type="gramStart"/>
            <w:r w:rsidRPr="00CA7D2E">
              <w:rPr>
                <w:rFonts w:ascii="Times New Roman" w:hAnsi="Times New Roman" w:cs="Times New Roman"/>
                <w:b/>
                <w:bCs/>
                <w:color w:val="000000"/>
                <w:sz w:val="18"/>
                <w:szCs w:val="18"/>
              </w:rPr>
              <w:t>public</w:t>
            </w:r>
            <w:proofErr w:type="gramEnd"/>
            <w:r w:rsidRPr="00CA7D2E">
              <w:rPr>
                <w:rFonts w:ascii="Times New Roman" w:hAnsi="Times New Roman" w:cs="Times New Roman"/>
                <w:b/>
                <w:bCs/>
                <w:color w:val="000000"/>
                <w:sz w:val="18"/>
                <w:szCs w:val="18"/>
              </w:rPr>
              <w:t xml:space="preserve"> final void setPriority(int priority)</w:t>
            </w:r>
            <w:r w:rsidRPr="00CA7D2E">
              <w:rPr>
                <w:rFonts w:ascii="Times New Roman" w:hAnsi="Times New Roman" w:cs="Times New Roman"/>
                <w:color w:val="000000"/>
                <w:sz w:val="18"/>
                <w:szCs w:val="18"/>
              </w:rPr>
              <w:br/>
              <w:t>Sets the priority of this Thread object. The possible values are between 1 and 10.</w:t>
            </w:r>
          </w:p>
        </w:tc>
      </w:tr>
      <w:tr w:rsidR="009C7C05" w:rsidRPr="00CA7D2E" w:rsidTr="00CC08B6">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C7C05" w:rsidRPr="00CA7D2E" w:rsidRDefault="009C7C05" w:rsidP="00CC08B6">
            <w:pPr>
              <w:rPr>
                <w:rFonts w:ascii="Times New Roman" w:hAnsi="Times New Roman" w:cs="Times New Roman"/>
                <w:color w:val="000000"/>
                <w:sz w:val="18"/>
                <w:szCs w:val="18"/>
              </w:rPr>
            </w:pPr>
            <w:r w:rsidRPr="00CA7D2E">
              <w:rPr>
                <w:rFonts w:ascii="Times New Roman" w:hAnsi="Times New Roman" w:cs="Times New Roman"/>
                <w:color w:val="000000"/>
                <w:sz w:val="18"/>
                <w:szCs w:val="18"/>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C7C05" w:rsidRPr="00CA7D2E" w:rsidRDefault="009C7C05" w:rsidP="00CC08B6">
            <w:pPr>
              <w:rPr>
                <w:rFonts w:ascii="Times New Roman" w:hAnsi="Times New Roman" w:cs="Times New Roman"/>
                <w:color w:val="000000"/>
                <w:sz w:val="18"/>
                <w:szCs w:val="18"/>
              </w:rPr>
            </w:pPr>
            <w:proofErr w:type="gramStart"/>
            <w:r w:rsidRPr="00CA7D2E">
              <w:rPr>
                <w:rFonts w:ascii="Times New Roman" w:hAnsi="Times New Roman" w:cs="Times New Roman"/>
                <w:b/>
                <w:bCs/>
                <w:color w:val="000000"/>
                <w:sz w:val="18"/>
                <w:szCs w:val="18"/>
              </w:rPr>
              <w:t>public</w:t>
            </w:r>
            <w:proofErr w:type="gramEnd"/>
            <w:r w:rsidRPr="00CA7D2E">
              <w:rPr>
                <w:rFonts w:ascii="Times New Roman" w:hAnsi="Times New Roman" w:cs="Times New Roman"/>
                <w:b/>
                <w:bCs/>
                <w:color w:val="000000"/>
                <w:sz w:val="18"/>
                <w:szCs w:val="18"/>
              </w:rPr>
              <w:t xml:space="preserve"> final void setDaemon(boolean on)</w:t>
            </w:r>
            <w:r w:rsidRPr="00CA7D2E">
              <w:rPr>
                <w:rFonts w:ascii="Times New Roman" w:hAnsi="Times New Roman" w:cs="Times New Roman"/>
                <w:color w:val="000000"/>
                <w:sz w:val="18"/>
                <w:szCs w:val="18"/>
              </w:rPr>
              <w:br/>
              <w:t>A parameter of true denotes this Thread as a daemon thread.</w:t>
            </w:r>
          </w:p>
        </w:tc>
      </w:tr>
      <w:tr w:rsidR="009C7C05" w:rsidRPr="00CA7D2E" w:rsidTr="00CC08B6">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C7C05" w:rsidRPr="00CA7D2E" w:rsidRDefault="009C7C05" w:rsidP="00CC08B6">
            <w:pPr>
              <w:rPr>
                <w:rFonts w:ascii="Times New Roman" w:hAnsi="Times New Roman" w:cs="Times New Roman"/>
                <w:color w:val="000000"/>
                <w:sz w:val="18"/>
                <w:szCs w:val="18"/>
              </w:rPr>
            </w:pPr>
            <w:r w:rsidRPr="00CA7D2E">
              <w:rPr>
                <w:rFonts w:ascii="Times New Roman" w:hAnsi="Times New Roman" w:cs="Times New Roman"/>
                <w:color w:val="000000"/>
                <w:sz w:val="18"/>
                <w:szCs w:val="18"/>
              </w:rPr>
              <w:t>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C7C05" w:rsidRPr="00CA7D2E" w:rsidRDefault="009C7C05" w:rsidP="00CC08B6">
            <w:pPr>
              <w:rPr>
                <w:rFonts w:ascii="Times New Roman" w:hAnsi="Times New Roman" w:cs="Times New Roman"/>
                <w:color w:val="000000"/>
                <w:sz w:val="18"/>
                <w:szCs w:val="18"/>
              </w:rPr>
            </w:pPr>
            <w:proofErr w:type="gramStart"/>
            <w:r w:rsidRPr="00CA7D2E">
              <w:rPr>
                <w:rFonts w:ascii="Times New Roman" w:hAnsi="Times New Roman" w:cs="Times New Roman"/>
                <w:b/>
                <w:bCs/>
                <w:color w:val="000000"/>
                <w:sz w:val="18"/>
                <w:szCs w:val="18"/>
              </w:rPr>
              <w:t>public</w:t>
            </w:r>
            <w:proofErr w:type="gramEnd"/>
            <w:r w:rsidRPr="00CA7D2E">
              <w:rPr>
                <w:rFonts w:ascii="Times New Roman" w:hAnsi="Times New Roman" w:cs="Times New Roman"/>
                <w:b/>
                <w:bCs/>
                <w:color w:val="000000"/>
                <w:sz w:val="18"/>
                <w:szCs w:val="18"/>
              </w:rPr>
              <w:t xml:space="preserve"> final void join(long millisec)</w:t>
            </w:r>
            <w:r w:rsidRPr="00CA7D2E">
              <w:rPr>
                <w:rFonts w:ascii="Times New Roman" w:hAnsi="Times New Roman" w:cs="Times New Roman"/>
                <w:color w:val="000000"/>
                <w:sz w:val="18"/>
                <w:szCs w:val="18"/>
              </w:rPr>
              <w:br/>
              <w:t>The current thread invokes this method on a second thread, causing the current thread to block until the second thread terminates or the specified number of milliseconds passes.</w:t>
            </w:r>
          </w:p>
        </w:tc>
      </w:tr>
      <w:tr w:rsidR="009C7C05" w:rsidRPr="00CA7D2E" w:rsidTr="00CC08B6">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C7C05" w:rsidRPr="00CA7D2E" w:rsidRDefault="009C7C05" w:rsidP="00CC08B6">
            <w:pPr>
              <w:rPr>
                <w:rFonts w:ascii="Times New Roman" w:hAnsi="Times New Roman" w:cs="Times New Roman"/>
                <w:color w:val="000000"/>
                <w:sz w:val="18"/>
                <w:szCs w:val="18"/>
              </w:rPr>
            </w:pPr>
            <w:r w:rsidRPr="00CA7D2E">
              <w:rPr>
                <w:rFonts w:ascii="Times New Roman" w:hAnsi="Times New Roman" w:cs="Times New Roman"/>
                <w:color w:val="000000"/>
                <w:sz w:val="18"/>
                <w:szCs w:val="18"/>
              </w:rPr>
              <w:t>7</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C7C05" w:rsidRPr="00CA7D2E" w:rsidRDefault="009C7C05" w:rsidP="00CC08B6">
            <w:pPr>
              <w:rPr>
                <w:rFonts w:ascii="Times New Roman" w:hAnsi="Times New Roman" w:cs="Times New Roman"/>
                <w:color w:val="000000"/>
                <w:sz w:val="18"/>
                <w:szCs w:val="18"/>
              </w:rPr>
            </w:pPr>
            <w:proofErr w:type="gramStart"/>
            <w:r w:rsidRPr="00CA7D2E">
              <w:rPr>
                <w:rFonts w:ascii="Times New Roman" w:hAnsi="Times New Roman" w:cs="Times New Roman"/>
                <w:b/>
                <w:bCs/>
                <w:color w:val="000000"/>
                <w:sz w:val="18"/>
                <w:szCs w:val="18"/>
              </w:rPr>
              <w:t>public</w:t>
            </w:r>
            <w:proofErr w:type="gramEnd"/>
            <w:r w:rsidRPr="00CA7D2E">
              <w:rPr>
                <w:rFonts w:ascii="Times New Roman" w:hAnsi="Times New Roman" w:cs="Times New Roman"/>
                <w:b/>
                <w:bCs/>
                <w:color w:val="000000"/>
                <w:sz w:val="18"/>
                <w:szCs w:val="18"/>
              </w:rPr>
              <w:t xml:space="preserve"> void interrupt()</w:t>
            </w:r>
            <w:r w:rsidRPr="00CA7D2E">
              <w:rPr>
                <w:rFonts w:ascii="Times New Roman" w:hAnsi="Times New Roman" w:cs="Times New Roman"/>
                <w:color w:val="000000"/>
                <w:sz w:val="18"/>
                <w:szCs w:val="18"/>
              </w:rPr>
              <w:br/>
              <w:t>Interrupts this thread, causing it to continue execution if it was blocked for any reason.</w:t>
            </w:r>
          </w:p>
        </w:tc>
      </w:tr>
      <w:tr w:rsidR="009C7C05" w:rsidRPr="00CA7D2E" w:rsidTr="00CC08B6">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C7C05" w:rsidRPr="00CA7D2E" w:rsidRDefault="009C7C05" w:rsidP="00CC08B6">
            <w:pPr>
              <w:rPr>
                <w:rFonts w:ascii="Times New Roman" w:hAnsi="Times New Roman" w:cs="Times New Roman"/>
                <w:color w:val="000000"/>
                <w:sz w:val="18"/>
                <w:szCs w:val="18"/>
              </w:rPr>
            </w:pPr>
            <w:r w:rsidRPr="00CA7D2E">
              <w:rPr>
                <w:rFonts w:ascii="Times New Roman" w:hAnsi="Times New Roman" w:cs="Times New Roman"/>
                <w:color w:val="000000"/>
                <w:sz w:val="18"/>
                <w:szCs w:val="18"/>
              </w:rPr>
              <w:t>8</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C7C05" w:rsidRPr="00CA7D2E" w:rsidRDefault="009C7C05" w:rsidP="00CC08B6">
            <w:pPr>
              <w:rPr>
                <w:rFonts w:ascii="Times New Roman" w:hAnsi="Times New Roman" w:cs="Times New Roman"/>
                <w:color w:val="000000"/>
                <w:sz w:val="18"/>
                <w:szCs w:val="18"/>
              </w:rPr>
            </w:pPr>
            <w:r w:rsidRPr="00CA7D2E">
              <w:rPr>
                <w:rFonts w:ascii="Times New Roman" w:hAnsi="Times New Roman" w:cs="Times New Roman"/>
                <w:b/>
                <w:bCs/>
                <w:color w:val="000000"/>
                <w:sz w:val="18"/>
                <w:szCs w:val="18"/>
              </w:rPr>
              <w:t>public final booleanisAlive()</w:t>
            </w:r>
            <w:r w:rsidRPr="00CA7D2E">
              <w:rPr>
                <w:rFonts w:ascii="Times New Roman" w:hAnsi="Times New Roman" w:cs="Times New Roman"/>
                <w:color w:val="000000"/>
                <w:sz w:val="18"/>
                <w:szCs w:val="18"/>
              </w:rPr>
              <w:br/>
              <w:t xml:space="preserve">Returns true if the thread is alive, which is any time after the thread has been started but before it runs to </w:t>
            </w:r>
            <w:r w:rsidRPr="00CA7D2E">
              <w:rPr>
                <w:rFonts w:ascii="Times New Roman" w:hAnsi="Times New Roman" w:cs="Times New Roman"/>
                <w:color w:val="000000"/>
                <w:sz w:val="18"/>
                <w:szCs w:val="18"/>
              </w:rPr>
              <w:lastRenderedPageBreak/>
              <w:t>completion.</w:t>
            </w:r>
          </w:p>
        </w:tc>
      </w:tr>
    </w:tbl>
    <w:p w:rsidR="009C7C05" w:rsidRPr="00CA7D2E" w:rsidRDefault="009C7C05" w:rsidP="009C7C05">
      <w:pPr>
        <w:rPr>
          <w:rFonts w:ascii="Times New Roman" w:hAnsi="Times New Roman" w:cs="Times New Roman"/>
        </w:rPr>
      </w:pPr>
    </w:p>
    <w:p w:rsidR="009C7C05" w:rsidRPr="00CA7D2E" w:rsidRDefault="009C7C05" w:rsidP="00E64AFA">
      <w:pPr>
        <w:rPr>
          <w:rFonts w:ascii="Times New Roman" w:hAnsi="Times New Roman" w:cs="Times New Roman"/>
          <w:sz w:val="28"/>
        </w:rPr>
      </w:pPr>
    </w:p>
    <w:sectPr w:rsidR="009C7C05" w:rsidRPr="00CA7D2E" w:rsidSect="00E604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Ubuntu">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in;height:3in" o:bullet="t"/>
    </w:pict>
  </w:numPicBullet>
  <w:abstractNum w:abstractNumId="0">
    <w:nsid w:val="008B1465"/>
    <w:multiLevelType w:val="multilevel"/>
    <w:tmpl w:val="30AC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D8482C"/>
    <w:multiLevelType w:val="multilevel"/>
    <w:tmpl w:val="E410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A369EF"/>
    <w:multiLevelType w:val="multilevel"/>
    <w:tmpl w:val="68D2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A83AAB"/>
    <w:multiLevelType w:val="multilevel"/>
    <w:tmpl w:val="DB74A700"/>
    <w:lvl w:ilvl="0">
      <w:start w:val="1"/>
      <w:numFmt w:val="bullet"/>
      <w:lvlText w:val=""/>
      <w:lvlPicBulletId w:val="0"/>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080C52F6"/>
    <w:multiLevelType w:val="multilevel"/>
    <w:tmpl w:val="D134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4543AF"/>
    <w:multiLevelType w:val="multilevel"/>
    <w:tmpl w:val="8EE6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AD1210F"/>
    <w:multiLevelType w:val="multilevel"/>
    <w:tmpl w:val="E9E2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B5F76BC"/>
    <w:multiLevelType w:val="multilevel"/>
    <w:tmpl w:val="C4B2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A014A5"/>
    <w:multiLevelType w:val="multilevel"/>
    <w:tmpl w:val="6596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E56705"/>
    <w:multiLevelType w:val="multilevel"/>
    <w:tmpl w:val="D302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6FD0B59"/>
    <w:multiLevelType w:val="multilevel"/>
    <w:tmpl w:val="0D88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9616313"/>
    <w:multiLevelType w:val="multilevel"/>
    <w:tmpl w:val="2640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9D95C78"/>
    <w:multiLevelType w:val="multilevel"/>
    <w:tmpl w:val="6BD0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B610332"/>
    <w:multiLevelType w:val="multilevel"/>
    <w:tmpl w:val="6D34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C436D97"/>
    <w:multiLevelType w:val="multilevel"/>
    <w:tmpl w:val="08BA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0AF177B"/>
    <w:multiLevelType w:val="multilevel"/>
    <w:tmpl w:val="F1EC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89B0FC3"/>
    <w:multiLevelType w:val="multilevel"/>
    <w:tmpl w:val="B490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CCC3B1A"/>
    <w:multiLevelType w:val="multilevel"/>
    <w:tmpl w:val="1A767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CE46998"/>
    <w:multiLevelType w:val="multilevel"/>
    <w:tmpl w:val="6096E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EB928E3"/>
    <w:multiLevelType w:val="multilevel"/>
    <w:tmpl w:val="AF307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20E0777"/>
    <w:multiLevelType w:val="multilevel"/>
    <w:tmpl w:val="318E5E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44335F9"/>
    <w:multiLevelType w:val="multilevel"/>
    <w:tmpl w:val="B256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51D3952"/>
    <w:multiLevelType w:val="multilevel"/>
    <w:tmpl w:val="6028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9905542"/>
    <w:multiLevelType w:val="multilevel"/>
    <w:tmpl w:val="041E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AA02AD0"/>
    <w:multiLevelType w:val="multilevel"/>
    <w:tmpl w:val="49386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A8452B"/>
    <w:multiLevelType w:val="multilevel"/>
    <w:tmpl w:val="7892D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1D5913"/>
    <w:multiLevelType w:val="multilevel"/>
    <w:tmpl w:val="02D0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5F85CDD"/>
    <w:multiLevelType w:val="multilevel"/>
    <w:tmpl w:val="8C3C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AB466BC"/>
    <w:multiLevelType w:val="multilevel"/>
    <w:tmpl w:val="EDEE8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C085649"/>
    <w:multiLevelType w:val="multilevel"/>
    <w:tmpl w:val="EC26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E844617"/>
    <w:multiLevelType w:val="multilevel"/>
    <w:tmpl w:val="50F0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F074D78"/>
    <w:multiLevelType w:val="multilevel"/>
    <w:tmpl w:val="9242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F5C0953"/>
    <w:multiLevelType w:val="multilevel"/>
    <w:tmpl w:val="F258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04621AB"/>
    <w:multiLevelType w:val="multilevel"/>
    <w:tmpl w:val="869E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6FC22D7"/>
    <w:multiLevelType w:val="multilevel"/>
    <w:tmpl w:val="813A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7C37461"/>
    <w:multiLevelType w:val="multilevel"/>
    <w:tmpl w:val="E4FC4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A161D58"/>
    <w:multiLevelType w:val="multilevel"/>
    <w:tmpl w:val="FC8C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B282AEC"/>
    <w:multiLevelType w:val="multilevel"/>
    <w:tmpl w:val="B2DE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B7C358E"/>
    <w:multiLevelType w:val="multilevel"/>
    <w:tmpl w:val="700E3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C9C792F"/>
    <w:multiLevelType w:val="multilevel"/>
    <w:tmpl w:val="8DEAD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F986428"/>
    <w:multiLevelType w:val="multilevel"/>
    <w:tmpl w:val="3DDA3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6AA38F8"/>
    <w:multiLevelType w:val="multilevel"/>
    <w:tmpl w:val="6EF07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82B6766"/>
    <w:multiLevelType w:val="multilevel"/>
    <w:tmpl w:val="E1CA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C6C194E"/>
    <w:multiLevelType w:val="multilevel"/>
    <w:tmpl w:val="F03A7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D4B675D"/>
    <w:multiLevelType w:val="multilevel"/>
    <w:tmpl w:val="56241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EAF498A"/>
    <w:multiLevelType w:val="multilevel"/>
    <w:tmpl w:val="D47C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FB75BAC"/>
    <w:multiLevelType w:val="multilevel"/>
    <w:tmpl w:val="21E24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6"/>
  </w:num>
  <w:num w:numId="3">
    <w:abstractNumId w:val="33"/>
  </w:num>
  <w:num w:numId="4">
    <w:abstractNumId w:val="14"/>
  </w:num>
  <w:num w:numId="5">
    <w:abstractNumId w:val="39"/>
  </w:num>
  <w:num w:numId="6">
    <w:abstractNumId w:val="23"/>
  </w:num>
  <w:num w:numId="7">
    <w:abstractNumId w:val="13"/>
  </w:num>
  <w:num w:numId="8">
    <w:abstractNumId w:val="42"/>
  </w:num>
  <w:num w:numId="9">
    <w:abstractNumId w:val="16"/>
  </w:num>
  <w:num w:numId="10">
    <w:abstractNumId w:val="29"/>
  </w:num>
  <w:num w:numId="11">
    <w:abstractNumId w:val="36"/>
  </w:num>
  <w:num w:numId="12">
    <w:abstractNumId w:val="18"/>
  </w:num>
  <w:num w:numId="13">
    <w:abstractNumId w:val="9"/>
  </w:num>
  <w:num w:numId="14">
    <w:abstractNumId w:val="15"/>
  </w:num>
  <w:num w:numId="15">
    <w:abstractNumId w:val="37"/>
  </w:num>
  <w:num w:numId="16">
    <w:abstractNumId w:val="0"/>
  </w:num>
  <w:num w:numId="17">
    <w:abstractNumId w:val="25"/>
  </w:num>
  <w:num w:numId="18">
    <w:abstractNumId w:val="4"/>
  </w:num>
  <w:num w:numId="19">
    <w:abstractNumId w:val="2"/>
  </w:num>
  <w:num w:numId="20">
    <w:abstractNumId w:val="8"/>
  </w:num>
  <w:num w:numId="21">
    <w:abstractNumId w:val="41"/>
  </w:num>
  <w:num w:numId="22">
    <w:abstractNumId w:val="19"/>
  </w:num>
  <w:num w:numId="23">
    <w:abstractNumId w:val="12"/>
  </w:num>
  <w:num w:numId="24">
    <w:abstractNumId w:val="44"/>
  </w:num>
  <w:num w:numId="25">
    <w:abstractNumId w:val="45"/>
  </w:num>
  <w:num w:numId="26">
    <w:abstractNumId w:val="46"/>
  </w:num>
  <w:num w:numId="27">
    <w:abstractNumId w:val="20"/>
  </w:num>
  <w:num w:numId="28">
    <w:abstractNumId w:val="3"/>
  </w:num>
  <w:num w:numId="29">
    <w:abstractNumId w:val="38"/>
  </w:num>
  <w:num w:numId="30">
    <w:abstractNumId w:val="31"/>
  </w:num>
  <w:num w:numId="31">
    <w:abstractNumId w:val="35"/>
  </w:num>
  <w:num w:numId="32">
    <w:abstractNumId w:val="32"/>
  </w:num>
  <w:num w:numId="33">
    <w:abstractNumId w:val="6"/>
  </w:num>
  <w:num w:numId="34">
    <w:abstractNumId w:val="24"/>
  </w:num>
  <w:num w:numId="35">
    <w:abstractNumId w:val="40"/>
  </w:num>
  <w:num w:numId="36">
    <w:abstractNumId w:val="27"/>
  </w:num>
  <w:num w:numId="37">
    <w:abstractNumId w:val="17"/>
  </w:num>
  <w:num w:numId="38">
    <w:abstractNumId w:val="30"/>
  </w:num>
  <w:num w:numId="39">
    <w:abstractNumId w:val="28"/>
  </w:num>
  <w:num w:numId="40">
    <w:abstractNumId w:val="5"/>
  </w:num>
  <w:num w:numId="41">
    <w:abstractNumId w:val="21"/>
  </w:num>
  <w:num w:numId="42">
    <w:abstractNumId w:val="1"/>
  </w:num>
  <w:num w:numId="43">
    <w:abstractNumId w:val="22"/>
  </w:num>
  <w:num w:numId="44">
    <w:abstractNumId w:val="10"/>
  </w:num>
  <w:num w:numId="45">
    <w:abstractNumId w:val="43"/>
  </w:num>
  <w:num w:numId="46">
    <w:abstractNumId w:val="34"/>
  </w:num>
  <w:num w:numId="4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characterSpacingControl w:val="doNotCompress"/>
  <w:compat/>
  <w:rsids>
    <w:rsidRoot w:val="00E64AFA"/>
    <w:rsid w:val="000B1736"/>
    <w:rsid w:val="001911F8"/>
    <w:rsid w:val="001F7E55"/>
    <w:rsid w:val="00211ECA"/>
    <w:rsid w:val="00260138"/>
    <w:rsid w:val="00346B96"/>
    <w:rsid w:val="003A7D0D"/>
    <w:rsid w:val="00425F5A"/>
    <w:rsid w:val="004B60BB"/>
    <w:rsid w:val="00630DE7"/>
    <w:rsid w:val="007001AC"/>
    <w:rsid w:val="00747708"/>
    <w:rsid w:val="0076586A"/>
    <w:rsid w:val="007A3A42"/>
    <w:rsid w:val="007D79A8"/>
    <w:rsid w:val="0084193B"/>
    <w:rsid w:val="008964B3"/>
    <w:rsid w:val="00932C51"/>
    <w:rsid w:val="009C7C05"/>
    <w:rsid w:val="009E22FA"/>
    <w:rsid w:val="00A770FA"/>
    <w:rsid w:val="00B16BF2"/>
    <w:rsid w:val="00B50B82"/>
    <w:rsid w:val="00C516E7"/>
    <w:rsid w:val="00C962F7"/>
    <w:rsid w:val="00CA7D2E"/>
    <w:rsid w:val="00DA41AC"/>
    <w:rsid w:val="00DF357C"/>
    <w:rsid w:val="00E604E1"/>
    <w:rsid w:val="00E64AFA"/>
    <w:rsid w:val="00ED6F8D"/>
    <w:rsid w:val="00EF73DB"/>
    <w:rsid w:val="00F36F59"/>
    <w:rsid w:val="00F92B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4E1"/>
  </w:style>
  <w:style w:type="paragraph" w:styleId="Heading1">
    <w:name w:val="heading 1"/>
    <w:basedOn w:val="Normal"/>
    <w:next w:val="Normal"/>
    <w:link w:val="Heading1Char"/>
    <w:uiPriority w:val="9"/>
    <w:qFormat/>
    <w:rsid w:val="009E22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64AFA"/>
    <w:pPr>
      <w:spacing w:after="0" w:line="240" w:lineRule="auto"/>
      <w:outlineLvl w:val="1"/>
    </w:pPr>
    <w:rPr>
      <w:rFonts w:ascii="Times New Roman" w:eastAsia="Times New Roman" w:hAnsi="Times New Roman" w:cs="Times New Roman"/>
      <w:b/>
      <w:bCs/>
      <w:color w:val="404040"/>
      <w:sz w:val="48"/>
      <w:szCs w:val="48"/>
    </w:rPr>
  </w:style>
  <w:style w:type="paragraph" w:styleId="Heading3">
    <w:name w:val="heading 3"/>
    <w:basedOn w:val="Normal"/>
    <w:next w:val="Normal"/>
    <w:link w:val="Heading3Char"/>
    <w:uiPriority w:val="9"/>
    <w:unhideWhenUsed/>
    <w:qFormat/>
    <w:rsid w:val="00E64AF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6586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64AF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4AFA"/>
    <w:rPr>
      <w:rFonts w:ascii="Times New Roman" w:eastAsia="Times New Roman" w:hAnsi="Times New Roman" w:cs="Times New Roman"/>
      <w:b/>
      <w:bCs/>
      <w:color w:val="404040"/>
      <w:sz w:val="48"/>
      <w:szCs w:val="48"/>
    </w:rPr>
  </w:style>
  <w:style w:type="character" w:styleId="HTMLCode">
    <w:name w:val="HTML Code"/>
    <w:basedOn w:val="DefaultParagraphFont"/>
    <w:uiPriority w:val="99"/>
    <w:semiHidden/>
    <w:unhideWhenUsed/>
    <w:rsid w:val="00E64AFA"/>
    <w:rPr>
      <w:rFonts w:ascii="Ubuntu" w:eastAsia="Times New Roman" w:hAnsi="Ubuntu" w:cs="Courier New" w:hint="default"/>
      <w:sz w:val="24"/>
      <w:szCs w:val="24"/>
    </w:rPr>
  </w:style>
  <w:style w:type="paragraph" w:styleId="HTMLPreformatted">
    <w:name w:val="HTML Preformatted"/>
    <w:basedOn w:val="Normal"/>
    <w:link w:val="HTMLPreformattedChar"/>
    <w:uiPriority w:val="99"/>
    <w:semiHidden/>
    <w:unhideWhenUsed/>
    <w:rsid w:val="00E6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Ubuntu" w:eastAsia="Times New Roman" w:hAnsi="Ubuntu" w:cs="Courier New"/>
      <w:sz w:val="24"/>
      <w:szCs w:val="24"/>
    </w:rPr>
  </w:style>
  <w:style w:type="character" w:customStyle="1" w:styleId="HTMLPreformattedChar">
    <w:name w:val="HTML Preformatted Char"/>
    <w:basedOn w:val="DefaultParagraphFont"/>
    <w:link w:val="HTMLPreformatted"/>
    <w:uiPriority w:val="99"/>
    <w:semiHidden/>
    <w:rsid w:val="00E64AFA"/>
    <w:rPr>
      <w:rFonts w:ascii="Ubuntu" w:eastAsia="Times New Roman" w:hAnsi="Ubuntu" w:cs="Courier New"/>
      <w:sz w:val="24"/>
      <w:szCs w:val="24"/>
    </w:rPr>
  </w:style>
  <w:style w:type="paragraph" w:styleId="NormalWeb">
    <w:name w:val="Normal (Web)"/>
    <w:basedOn w:val="Normal"/>
    <w:uiPriority w:val="99"/>
    <w:unhideWhenUsed/>
    <w:rsid w:val="00E64AFA"/>
    <w:pPr>
      <w:spacing w:after="0"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64AFA"/>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E64AFA"/>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semiHidden/>
    <w:unhideWhenUsed/>
    <w:rsid w:val="00E64AFA"/>
    <w:rPr>
      <w:strike w:val="0"/>
      <w:dstrike w:val="0"/>
      <w:color w:val="428BCA"/>
      <w:u w:val="none"/>
      <w:effect w:val="none"/>
      <w:shd w:val="clear" w:color="auto" w:fill="auto"/>
    </w:rPr>
  </w:style>
  <w:style w:type="character" w:styleId="Emphasis">
    <w:name w:val="Emphasis"/>
    <w:basedOn w:val="DefaultParagraphFont"/>
    <w:uiPriority w:val="20"/>
    <w:qFormat/>
    <w:rsid w:val="00E64AFA"/>
    <w:rPr>
      <w:i/>
      <w:iCs/>
    </w:rPr>
  </w:style>
  <w:style w:type="character" w:styleId="Strong">
    <w:name w:val="Strong"/>
    <w:basedOn w:val="DefaultParagraphFont"/>
    <w:uiPriority w:val="22"/>
    <w:qFormat/>
    <w:rsid w:val="00E64AFA"/>
    <w:rPr>
      <w:b/>
      <w:bCs/>
    </w:rPr>
  </w:style>
  <w:style w:type="paragraph" w:customStyle="1" w:styleId="wp-caption-text">
    <w:name w:val="wp-caption-text"/>
    <w:basedOn w:val="Normal"/>
    <w:rsid w:val="00E64AFA"/>
    <w:pPr>
      <w:spacing w:after="150" w:line="240" w:lineRule="auto"/>
      <w:jc w:val="center"/>
    </w:pPr>
    <w:rPr>
      <w:rFonts w:ascii="Times New Roman" w:eastAsia="Times New Roman" w:hAnsi="Times New Roman" w:cs="Times New Roman"/>
      <w:sz w:val="18"/>
      <w:szCs w:val="18"/>
    </w:rPr>
  </w:style>
  <w:style w:type="paragraph" w:styleId="BalloonText">
    <w:name w:val="Balloon Text"/>
    <w:basedOn w:val="Normal"/>
    <w:link w:val="BalloonTextChar"/>
    <w:uiPriority w:val="99"/>
    <w:semiHidden/>
    <w:unhideWhenUsed/>
    <w:rsid w:val="00E64A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AFA"/>
    <w:rPr>
      <w:rFonts w:ascii="Tahoma" w:hAnsi="Tahoma" w:cs="Tahoma"/>
      <w:sz w:val="16"/>
      <w:szCs w:val="16"/>
    </w:rPr>
  </w:style>
  <w:style w:type="character" w:customStyle="1" w:styleId="Heading1Char">
    <w:name w:val="Heading 1 Char"/>
    <w:basedOn w:val="DefaultParagraphFont"/>
    <w:link w:val="Heading1"/>
    <w:uiPriority w:val="9"/>
    <w:rsid w:val="009E22FA"/>
    <w:rPr>
      <w:rFonts w:asciiTheme="majorHAnsi" w:eastAsiaTheme="majorEastAsia" w:hAnsiTheme="majorHAnsi" w:cstheme="majorBidi"/>
      <w:b/>
      <w:bCs/>
      <w:color w:val="365F91" w:themeColor="accent1" w:themeShade="BF"/>
      <w:sz w:val="28"/>
      <w:szCs w:val="28"/>
    </w:rPr>
  </w:style>
  <w:style w:type="character" w:customStyle="1" w:styleId="entry-author-link1">
    <w:name w:val="entry-author-link1"/>
    <w:basedOn w:val="DefaultParagraphFont"/>
    <w:rsid w:val="009E22FA"/>
  </w:style>
  <w:style w:type="character" w:customStyle="1" w:styleId="entry-date1">
    <w:name w:val="entry-date1"/>
    <w:basedOn w:val="DefaultParagraphFont"/>
    <w:rsid w:val="009E22FA"/>
  </w:style>
  <w:style w:type="character" w:customStyle="1" w:styleId="entry-category1">
    <w:name w:val="entry-category1"/>
    <w:basedOn w:val="DefaultParagraphFont"/>
    <w:rsid w:val="009E22FA"/>
  </w:style>
  <w:style w:type="character" w:customStyle="1" w:styleId="Heading4Char">
    <w:name w:val="Heading 4 Char"/>
    <w:basedOn w:val="DefaultParagraphFont"/>
    <w:link w:val="Heading4"/>
    <w:uiPriority w:val="9"/>
    <w:semiHidden/>
    <w:rsid w:val="0076586A"/>
    <w:rPr>
      <w:rFonts w:asciiTheme="majorHAnsi" w:eastAsiaTheme="majorEastAsia" w:hAnsiTheme="majorHAnsi" w:cstheme="majorBidi"/>
      <w:b/>
      <w:bCs/>
      <w:i/>
      <w:iCs/>
      <w:color w:val="4F81BD" w:themeColor="accent1"/>
    </w:rPr>
  </w:style>
  <w:style w:type="character" w:customStyle="1" w:styleId="ilad">
    <w:name w:val="il_ad"/>
    <w:basedOn w:val="DefaultParagraphFont"/>
    <w:rsid w:val="000B1736"/>
  </w:style>
  <w:style w:type="character" w:customStyle="1" w:styleId="keyword2">
    <w:name w:val="keyword2"/>
    <w:basedOn w:val="DefaultParagraphFont"/>
    <w:rsid w:val="004B60BB"/>
    <w:rPr>
      <w:b/>
      <w:bCs/>
      <w:color w:val="006699"/>
      <w:bdr w:val="none" w:sz="0" w:space="0" w:color="auto" w:frame="1"/>
    </w:rPr>
  </w:style>
  <w:style w:type="character" w:customStyle="1" w:styleId="comment2">
    <w:name w:val="comment2"/>
    <w:basedOn w:val="DefaultParagraphFont"/>
    <w:rsid w:val="004B60BB"/>
    <w:rPr>
      <w:color w:val="008200"/>
      <w:bdr w:val="none" w:sz="0" w:space="0" w:color="auto" w:frame="1"/>
    </w:rPr>
  </w:style>
  <w:style w:type="paragraph" w:styleId="NoSpacing">
    <w:name w:val="No Spacing"/>
    <w:uiPriority w:val="1"/>
    <w:qFormat/>
    <w:rsid w:val="007D79A8"/>
    <w:pPr>
      <w:spacing w:after="0" w:line="240" w:lineRule="auto"/>
    </w:pPr>
  </w:style>
  <w:style w:type="paragraph" w:customStyle="1" w:styleId="content">
    <w:name w:val="content"/>
    <w:basedOn w:val="Normal"/>
    <w:rsid w:val="00B16BF2"/>
    <w:pPr>
      <w:spacing w:before="60" w:after="60" w:line="240" w:lineRule="auto"/>
    </w:pPr>
    <w:rPr>
      <w:rFonts w:ascii="Trebuchet MS" w:eastAsia="Times New Roman" w:hAnsi="Trebuchet MS" w:cs="Times New Roman"/>
      <w:color w:val="414141"/>
      <w:sz w:val="20"/>
      <w:szCs w:val="20"/>
    </w:rPr>
  </w:style>
  <w:style w:type="character" w:customStyle="1" w:styleId="que1">
    <w:name w:val="que1"/>
    <w:basedOn w:val="DefaultParagraphFont"/>
    <w:rsid w:val="00B16BF2"/>
    <w:rPr>
      <w:rFonts w:ascii="Trebuchet MS" w:hAnsi="Trebuchet MS" w:hint="default"/>
      <w:b/>
      <w:bCs/>
      <w:color w:val="0863A5"/>
      <w:sz w:val="20"/>
      <w:szCs w:val="20"/>
    </w:rPr>
  </w:style>
  <w:style w:type="character" w:customStyle="1" w:styleId="queindex1">
    <w:name w:val="queindex1"/>
    <w:basedOn w:val="DefaultParagraphFont"/>
    <w:rsid w:val="00B16BF2"/>
    <w:rPr>
      <w:color w:val="414141"/>
      <w:sz w:val="20"/>
      <w:szCs w:val="20"/>
    </w:rPr>
  </w:style>
  <w:style w:type="paragraph" w:styleId="ListParagraph">
    <w:name w:val="List Paragraph"/>
    <w:basedOn w:val="Normal"/>
    <w:uiPriority w:val="34"/>
    <w:qFormat/>
    <w:rsid w:val="00B16BF2"/>
    <w:pPr>
      <w:ind w:left="720"/>
      <w:contextualSpacing/>
    </w:pPr>
  </w:style>
  <w:style w:type="character" w:customStyle="1" w:styleId="apple-converted-space">
    <w:name w:val="apple-converted-space"/>
    <w:basedOn w:val="DefaultParagraphFont"/>
    <w:rsid w:val="009C7C05"/>
  </w:style>
  <w:style w:type="character" w:customStyle="1" w:styleId="kwd">
    <w:name w:val="kwd"/>
    <w:basedOn w:val="DefaultParagraphFont"/>
    <w:rsid w:val="009C7C05"/>
  </w:style>
  <w:style w:type="character" w:customStyle="1" w:styleId="pln">
    <w:name w:val="pln"/>
    <w:basedOn w:val="DefaultParagraphFont"/>
    <w:rsid w:val="009C7C05"/>
  </w:style>
  <w:style w:type="character" w:customStyle="1" w:styleId="pun">
    <w:name w:val="pun"/>
    <w:basedOn w:val="DefaultParagraphFont"/>
    <w:rsid w:val="009C7C05"/>
  </w:style>
  <w:style w:type="character" w:customStyle="1" w:styleId="typ">
    <w:name w:val="typ"/>
    <w:basedOn w:val="DefaultParagraphFont"/>
    <w:rsid w:val="009C7C05"/>
  </w:style>
  <w:style w:type="character" w:customStyle="1" w:styleId="str">
    <w:name w:val="str"/>
    <w:basedOn w:val="DefaultParagraphFont"/>
    <w:rsid w:val="009C7C05"/>
  </w:style>
  <w:style w:type="character" w:customStyle="1" w:styleId="lit">
    <w:name w:val="lit"/>
    <w:basedOn w:val="DefaultParagraphFont"/>
    <w:rsid w:val="009C7C05"/>
  </w:style>
  <w:style w:type="character" w:customStyle="1" w:styleId="com">
    <w:name w:val="com"/>
    <w:basedOn w:val="DefaultParagraphFont"/>
    <w:rsid w:val="009C7C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22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64AFA"/>
    <w:pPr>
      <w:spacing w:after="0" w:line="240" w:lineRule="auto"/>
      <w:outlineLvl w:val="1"/>
    </w:pPr>
    <w:rPr>
      <w:rFonts w:ascii="Times New Roman" w:eastAsia="Times New Roman" w:hAnsi="Times New Roman" w:cs="Times New Roman"/>
      <w:b/>
      <w:bCs/>
      <w:color w:val="404040"/>
      <w:sz w:val="48"/>
      <w:szCs w:val="48"/>
    </w:rPr>
  </w:style>
  <w:style w:type="paragraph" w:styleId="Heading3">
    <w:name w:val="heading 3"/>
    <w:basedOn w:val="Normal"/>
    <w:next w:val="Normal"/>
    <w:link w:val="Heading3Char"/>
    <w:uiPriority w:val="9"/>
    <w:semiHidden/>
    <w:unhideWhenUsed/>
    <w:qFormat/>
    <w:rsid w:val="00E64AF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6586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64AF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4AFA"/>
    <w:rPr>
      <w:rFonts w:ascii="Times New Roman" w:eastAsia="Times New Roman" w:hAnsi="Times New Roman" w:cs="Times New Roman"/>
      <w:b/>
      <w:bCs/>
      <w:color w:val="404040"/>
      <w:sz w:val="48"/>
      <w:szCs w:val="48"/>
    </w:rPr>
  </w:style>
  <w:style w:type="character" w:styleId="HTMLCode">
    <w:name w:val="HTML Code"/>
    <w:basedOn w:val="DefaultParagraphFont"/>
    <w:uiPriority w:val="99"/>
    <w:semiHidden/>
    <w:unhideWhenUsed/>
    <w:rsid w:val="00E64AFA"/>
    <w:rPr>
      <w:rFonts w:ascii="Ubuntu" w:eastAsia="Times New Roman" w:hAnsi="Ubuntu" w:cs="Courier New" w:hint="default"/>
      <w:sz w:val="24"/>
      <w:szCs w:val="24"/>
    </w:rPr>
  </w:style>
  <w:style w:type="paragraph" w:styleId="HTMLPreformatted">
    <w:name w:val="HTML Preformatted"/>
    <w:basedOn w:val="Normal"/>
    <w:link w:val="HTMLPreformattedChar"/>
    <w:uiPriority w:val="99"/>
    <w:semiHidden/>
    <w:unhideWhenUsed/>
    <w:rsid w:val="00E6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Ubuntu" w:eastAsia="Times New Roman" w:hAnsi="Ubuntu" w:cs="Courier New"/>
      <w:sz w:val="24"/>
      <w:szCs w:val="24"/>
    </w:rPr>
  </w:style>
  <w:style w:type="character" w:customStyle="1" w:styleId="HTMLPreformattedChar">
    <w:name w:val="HTML Preformatted Char"/>
    <w:basedOn w:val="DefaultParagraphFont"/>
    <w:link w:val="HTMLPreformatted"/>
    <w:uiPriority w:val="99"/>
    <w:semiHidden/>
    <w:rsid w:val="00E64AFA"/>
    <w:rPr>
      <w:rFonts w:ascii="Ubuntu" w:eastAsia="Times New Roman" w:hAnsi="Ubuntu" w:cs="Courier New"/>
      <w:sz w:val="24"/>
      <w:szCs w:val="24"/>
    </w:rPr>
  </w:style>
  <w:style w:type="paragraph" w:styleId="NormalWeb">
    <w:name w:val="Normal (Web)"/>
    <w:basedOn w:val="Normal"/>
    <w:uiPriority w:val="99"/>
    <w:unhideWhenUsed/>
    <w:rsid w:val="00E64AFA"/>
    <w:pPr>
      <w:spacing w:after="0"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64AFA"/>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E64AFA"/>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semiHidden/>
    <w:unhideWhenUsed/>
    <w:rsid w:val="00E64AFA"/>
    <w:rPr>
      <w:strike w:val="0"/>
      <w:dstrike w:val="0"/>
      <w:color w:val="428BCA"/>
      <w:u w:val="none"/>
      <w:effect w:val="none"/>
      <w:shd w:val="clear" w:color="auto" w:fill="auto"/>
    </w:rPr>
  </w:style>
  <w:style w:type="character" w:styleId="Emphasis">
    <w:name w:val="Emphasis"/>
    <w:basedOn w:val="DefaultParagraphFont"/>
    <w:uiPriority w:val="20"/>
    <w:qFormat/>
    <w:rsid w:val="00E64AFA"/>
    <w:rPr>
      <w:i/>
      <w:iCs/>
    </w:rPr>
  </w:style>
  <w:style w:type="character" w:styleId="Strong">
    <w:name w:val="Strong"/>
    <w:basedOn w:val="DefaultParagraphFont"/>
    <w:uiPriority w:val="22"/>
    <w:qFormat/>
    <w:rsid w:val="00E64AFA"/>
    <w:rPr>
      <w:b/>
      <w:bCs/>
    </w:rPr>
  </w:style>
  <w:style w:type="paragraph" w:customStyle="1" w:styleId="wp-caption-text">
    <w:name w:val="wp-caption-text"/>
    <w:basedOn w:val="Normal"/>
    <w:rsid w:val="00E64AFA"/>
    <w:pPr>
      <w:spacing w:after="150" w:line="240" w:lineRule="auto"/>
      <w:jc w:val="center"/>
    </w:pPr>
    <w:rPr>
      <w:rFonts w:ascii="Times New Roman" w:eastAsia="Times New Roman" w:hAnsi="Times New Roman" w:cs="Times New Roman"/>
      <w:sz w:val="18"/>
      <w:szCs w:val="18"/>
    </w:rPr>
  </w:style>
  <w:style w:type="paragraph" w:styleId="BalloonText">
    <w:name w:val="Balloon Text"/>
    <w:basedOn w:val="Normal"/>
    <w:link w:val="BalloonTextChar"/>
    <w:uiPriority w:val="99"/>
    <w:semiHidden/>
    <w:unhideWhenUsed/>
    <w:rsid w:val="00E64A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AFA"/>
    <w:rPr>
      <w:rFonts w:ascii="Tahoma" w:hAnsi="Tahoma" w:cs="Tahoma"/>
      <w:sz w:val="16"/>
      <w:szCs w:val="16"/>
    </w:rPr>
  </w:style>
  <w:style w:type="character" w:customStyle="1" w:styleId="Heading1Char">
    <w:name w:val="Heading 1 Char"/>
    <w:basedOn w:val="DefaultParagraphFont"/>
    <w:link w:val="Heading1"/>
    <w:uiPriority w:val="9"/>
    <w:rsid w:val="009E22FA"/>
    <w:rPr>
      <w:rFonts w:asciiTheme="majorHAnsi" w:eastAsiaTheme="majorEastAsia" w:hAnsiTheme="majorHAnsi" w:cstheme="majorBidi"/>
      <w:b/>
      <w:bCs/>
      <w:color w:val="365F91" w:themeColor="accent1" w:themeShade="BF"/>
      <w:sz w:val="28"/>
      <w:szCs w:val="28"/>
    </w:rPr>
  </w:style>
  <w:style w:type="character" w:customStyle="1" w:styleId="entry-author-link1">
    <w:name w:val="entry-author-link1"/>
    <w:basedOn w:val="DefaultParagraphFont"/>
    <w:rsid w:val="009E22FA"/>
  </w:style>
  <w:style w:type="character" w:customStyle="1" w:styleId="entry-date1">
    <w:name w:val="entry-date1"/>
    <w:basedOn w:val="DefaultParagraphFont"/>
    <w:rsid w:val="009E22FA"/>
  </w:style>
  <w:style w:type="character" w:customStyle="1" w:styleId="entry-category1">
    <w:name w:val="entry-category1"/>
    <w:basedOn w:val="DefaultParagraphFont"/>
    <w:rsid w:val="009E22FA"/>
  </w:style>
  <w:style w:type="character" w:customStyle="1" w:styleId="Heading4Char">
    <w:name w:val="Heading 4 Char"/>
    <w:basedOn w:val="DefaultParagraphFont"/>
    <w:link w:val="Heading4"/>
    <w:uiPriority w:val="9"/>
    <w:semiHidden/>
    <w:rsid w:val="0076586A"/>
    <w:rPr>
      <w:rFonts w:asciiTheme="majorHAnsi" w:eastAsiaTheme="majorEastAsia" w:hAnsiTheme="majorHAnsi" w:cstheme="majorBidi"/>
      <w:b/>
      <w:bCs/>
      <w:i/>
      <w:iCs/>
      <w:color w:val="4F81BD" w:themeColor="accent1"/>
    </w:rPr>
  </w:style>
  <w:style w:type="character" w:customStyle="1" w:styleId="ilad">
    <w:name w:val="il_ad"/>
    <w:basedOn w:val="DefaultParagraphFont"/>
    <w:rsid w:val="000B1736"/>
  </w:style>
  <w:style w:type="character" w:customStyle="1" w:styleId="keyword2">
    <w:name w:val="keyword2"/>
    <w:basedOn w:val="DefaultParagraphFont"/>
    <w:rsid w:val="004B60BB"/>
    <w:rPr>
      <w:b/>
      <w:bCs/>
      <w:color w:val="006699"/>
      <w:bdr w:val="none" w:sz="0" w:space="0" w:color="auto" w:frame="1"/>
    </w:rPr>
  </w:style>
  <w:style w:type="character" w:customStyle="1" w:styleId="comment2">
    <w:name w:val="comment2"/>
    <w:basedOn w:val="DefaultParagraphFont"/>
    <w:rsid w:val="004B60BB"/>
    <w:rPr>
      <w:color w:val="008200"/>
      <w:bdr w:val="none" w:sz="0" w:space="0" w:color="auto" w:frame="1"/>
    </w:rPr>
  </w:style>
  <w:style w:type="paragraph" w:styleId="NoSpacing">
    <w:name w:val="No Spacing"/>
    <w:uiPriority w:val="1"/>
    <w:qFormat/>
    <w:rsid w:val="007D79A8"/>
    <w:pPr>
      <w:spacing w:after="0" w:line="240" w:lineRule="auto"/>
    </w:pPr>
  </w:style>
  <w:style w:type="paragraph" w:customStyle="1" w:styleId="content">
    <w:name w:val="content"/>
    <w:basedOn w:val="Normal"/>
    <w:rsid w:val="00B16BF2"/>
    <w:pPr>
      <w:spacing w:before="60" w:after="60" w:line="240" w:lineRule="auto"/>
    </w:pPr>
    <w:rPr>
      <w:rFonts w:ascii="Trebuchet MS" w:eastAsia="Times New Roman" w:hAnsi="Trebuchet MS" w:cs="Times New Roman"/>
      <w:color w:val="414141"/>
      <w:sz w:val="20"/>
      <w:szCs w:val="20"/>
    </w:rPr>
  </w:style>
  <w:style w:type="character" w:customStyle="1" w:styleId="que1">
    <w:name w:val="que1"/>
    <w:basedOn w:val="DefaultParagraphFont"/>
    <w:rsid w:val="00B16BF2"/>
    <w:rPr>
      <w:rFonts w:ascii="Trebuchet MS" w:hAnsi="Trebuchet MS" w:hint="default"/>
      <w:b/>
      <w:bCs/>
      <w:color w:val="0863A5"/>
      <w:sz w:val="20"/>
      <w:szCs w:val="20"/>
    </w:rPr>
  </w:style>
  <w:style w:type="character" w:customStyle="1" w:styleId="queindex1">
    <w:name w:val="queindex1"/>
    <w:basedOn w:val="DefaultParagraphFont"/>
    <w:rsid w:val="00B16BF2"/>
    <w:rPr>
      <w:color w:val="414141"/>
      <w:sz w:val="20"/>
      <w:szCs w:val="20"/>
    </w:rPr>
  </w:style>
  <w:style w:type="paragraph" w:styleId="ListParagraph">
    <w:name w:val="List Paragraph"/>
    <w:basedOn w:val="Normal"/>
    <w:uiPriority w:val="34"/>
    <w:qFormat/>
    <w:rsid w:val="00B16BF2"/>
    <w:pPr>
      <w:ind w:left="720"/>
      <w:contextualSpacing/>
    </w:pPr>
  </w:style>
</w:styles>
</file>

<file path=word/webSettings.xml><?xml version="1.0" encoding="utf-8"?>
<w:webSettings xmlns:r="http://schemas.openxmlformats.org/officeDocument/2006/relationships" xmlns:w="http://schemas.openxmlformats.org/wordprocessingml/2006/main">
  <w:divs>
    <w:div w:id="78255835">
      <w:bodyDiv w:val="1"/>
      <w:marLeft w:val="0"/>
      <w:marRight w:val="0"/>
      <w:marTop w:val="0"/>
      <w:marBottom w:val="0"/>
      <w:divBdr>
        <w:top w:val="none" w:sz="0" w:space="0" w:color="auto"/>
        <w:left w:val="none" w:sz="0" w:space="0" w:color="auto"/>
        <w:bottom w:val="none" w:sz="0" w:space="0" w:color="auto"/>
        <w:right w:val="none" w:sz="0" w:space="0" w:color="auto"/>
      </w:divBdr>
      <w:divsChild>
        <w:div w:id="1477137290">
          <w:marLeft w:val="0"/>
          <w:marRight w:val="0"/>
          <w:marTop w:val="0"/>
          <w:marBottom w:val="0"/>
          <w:divBdr>
            <w:top w:val="none" w:sz="0" w:space="0" w:color="auto"/>
            <w:left w:val="none" w:sz="0" w:space="0" w:color="auto"/>
            <w:bottom w:val="none" w:sz="0" w:space="0" w:color="auto"/>
            <w:right w:val="none" w:sz="0" w:space="0" w:color="auto"/>
          </w:divBdr>
          <w:divsChild>
            <w:div w:id="2087335285">
              <w:marLeft w:val="0"/>
              <w:marRight w:val="0"/>
              <w:marTop w:val="0"/>
              <w:marBottom w:val="0"/>
              <w:divBdr>
                <w:top w:val="none" w:sz="0" w:space="0" w:color="auto"/>
                <w:left w:val="none" w:sz="0" w:space="0" w:color="auto"/>
                <w:bottom w:val="none" w:sz="0" w:space="0" w:color="auto"/>
                <w:right w:val="none" w:sz="0" w:space="0" w:color="auto"/>
              </w:divBdr>
              <w:divsChild>
                <w:div w:id="1644894560">
                  <w:marLeft w:val="0"/>
                  <w:marRight w:val="0"/>
                  <w:marTop w:val="0"/>
                  <w:marBottom w:val="0"/>
                  <w:divBdr>
                    <w:top w:val="none" w:sz="0" w:space="0" w:color="auto"/>
                    <w:left w:val="none" w:sz="0" w:space="0" w:color="auto"/>
                    <w:bottom w:val="none" w:sz="0" w:space="0" w:color="auto"/>
                    <w:right w:val="none" w:sz="0" w:space="0" w:color="auto"/>
                  </w:divBdr>
                  <w:divsChild>
                    <w:div w:id="1064794687">
                      <w:marLeft w:val="0"/>
                      <w:marRight w:val="0"/>
                      <w:marTop w:val="360"/>
                      <w:marBottom w:val="0"/>
                      <w:divBdr>
                        <w:top w:val="none" w:sz="0" w:space="0" w:color="auto"/>
                        <w:left w:val="none" w:sz="0" w:space="0" w:color="auto"/>
                        <w:bottom w:val="none" w:sz="0" w:space="0" w:color="auto"/>
                        <w:right w:val="none" w:sz="0" w:space="0" w:color="auto"/>
                      </w:divBdr>
                      <w:divsChild>
                        <w:div w:id="9532861">
                          <w:marLeft w:val="0"/>
                          <w:marRight w:val="0"/>
                          <w:marTop w:val="0"/>
                          <w:marBottom w:val="360"/>
                          <w:divBdr>
                            <w:top w:val="single" w:sz="6" w:space="3" w:color="DDDDDD"/>
                            <w:left w:val="single" w:sz="6" w:space="3" w:color="DDDDDD"/>
                            <w:bottom w:val="single" w:sz="6" w:space="3" w:color="DDDDDD"/>
                            <w:right w:val="single" w:sz="6" w:space="3" w:color="DDDDDD"/>
                          </w:divBdr>
                        </w:div>
                        <w:div w:id="216477301">
                          <w:marLeft w:val="0"/>
                          <w:marRight w:val="0"/>
                          <w:marTop w:val="0"/>
                          <w:marBottom w:val="0"/>
                          <w:divBdr>
                            <w:top w:val="none" w:sz="0" w:space="0" w:color="auto"/>
                            <w:left w:val="none" w:sz="0" w:space="0" w:color="auto"/>
                            <w:bottom w:val="none" w:sz="0" w:space="0" w:color="auto"/>
                            <w:right w:val="none" w:sz="0" w:space="0" w:color="auto"/>
                          </w:divBdr>
                          <w:divsChild>
                            <w:div w:id="1729111873">
                              <w:marLeft w:val="0"/>
                              <w:marRight w:val="0"/>
                              <w:marTop w:val="240"/>
                              <w:marBottom w:val="240"/>
                              <w:divBdr>
                                <w:top w:val="none" w:sz="0" w:space="0" w:color="auto"/>
                                <w:left w:val="none" w:sz="0" w:space="0" w:color="auto"/>
                                <w:bottom w:val="none" w:sz="0" w:space="0" w:color="auto"/>
                                <w:right w:val="none" w:sz="0" w:space="0" w:color="auto"/>
                              </w:divBdr>
                              <w:divsChild>
                                <w:div w:id="106974752">
                                  <w:marLeft w:val="0"/>
                                  <w:marRight w:val="0"/>
                                  <w:marTop w:val="0"/>
                                  <w:marBottom w:val="0"/>
                                  <w:divBdr>
                                    <w:top w:val="none" w:sz="0" w:space="0" w:color="auto"/>
                                    <w:left w:val="none" w:sz="0" w:space="0" w:color="auto"/>
                                    <w:bottom w:val="none" w:sz="0" w:space="0" w:color="auto"/>
                                    <w:right w:val="none" w:sz="0" w:space="0" w:color="auto"/>
                                  </w:divBdr>
                                </w:div>
                                <w:div w:id="1043672409">
                                  <w:marLeft w:val="0"/>
                                  <w:marRight w:val="0"/>
                                  <w:marTop w:val="0"/>
                                  <w:marBottom w:val="0"/>
                                  <w:divBdr>
                                    <w:top w:val="none" w:sz="0" w:space="0" w:color="auto"/>
                                    <w:left w:val="none" w:sz="0" w:space="0" w:color="auto"/>
                                    <w:bottom w:val="none" w:sz="0" w:space="0" w:color="auto"/>
                                    <w:right w:val="none" w:sz="0" w:space="0" w:color="auto"/>
                                  </w:divBdr>
                                </w:div>
                                <w:div w:id="1042634395">
                                  <w:marLeft w:val="0"/>
                                  <w:marRight w:val="0"/>
                                  <w:marTop w:val="0"/>
                                  <w:marBottom w:val="0"/>
                                  <w:divBdr>
                                    <w:top w:val="none" w:sz="0" w:space="0" w:color="auto"/>
                                    <w:left w:val="none" w:sz="0" w:space="0" w:color="auto"/>
                                    <w:bottom w:val="none" w:sz="0" w:space="0" w:color="auto"/>
                                    <w:right w:val="none" w:sz="0" w:space="0" w:color="auto"/>
                                  </w:divBdr>
                                </w:div>
                                <w:div w:id="356738659">
                                  <w:marLeft w:val="0"/>
                                  <w:marRight w:val="0"/>
                                  <w:marTop w:val="0"/>
                                  <w:marBottom w:val="0"/>
                                  <w:divBdr>
                                    <w:top w:val="none" w:sz="0" w:space="0" w:color="auto"/>
                                    <w:left w:val="none" w:sz="0" w:space="0" w:color="auto"/>
                                    <w:bottom w:val="none" w:sz="0" w:space="0" w:color="auto"/>
                                    <w:right w:val="none" w:sz="0" w:space="0" w:color="auto"/>
                                  </w:divBdr>
                                  <w:divsChild>
                                    <w:div w:id="251743118">
                                      <w:marLeft w:val="0"/>
                                      <w:marRight w:val="0"/>
                                      <w:marTop w:val="0"/>
                                      <w:marBottom w:val="0"/>
                                      <w:divBdr>
                                        <w:top w:val="none" w:sz="0" w:space="0" w:color="auto"/>
                                        <w:left w:val="none" w:sz="0" w:space="0" w:color="auto"/>
                                        <w:bottom w:val="none" w:sz="0" w:space="0" w:color="auto"/>
                                        <w:right w:val="none" w:sz="0" w:space="0" w:color="auto"/>
                                      </w:divBdr>
                                    </w:div>
                                    <w:div w:id="842009710">
                                      <w:marLeft w:val="0"/>
                                      <w:marRight w:val="0"/>
                                      <w:marTop w:val="0"/>
                                      <w:marBottom w:val="0"/>
                                      <w:divBdr>
                                        <w:top w:val="none" w:sz="0" w:space="0" w:color="auto"/>
                                        <w:left w:val="none" w:sz="0" w:space="0" w:color="auto"/>
                                        <w:bottom w:val="none" w:sz="0" w:space="0" w:color="auto"/>
                                        <w:right w:val="none" w:sz="0" w:space="0" w:color="auto"/>
                                      </w:divBdr>
                                    </w:div>
                                    <w:div w:id="174194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658831">
                          <w:marLeft w:val="0"/>
                          <w:marRight w:val="0"/>
                          <w:marTop w:val="0"/>
                          <w:marBottom w:val="0"/>
                          <w:divBdr>
                            <w:top w:val="none" w:sz="0" w:space="0" w:color="auto"/>
                            <w:left w:val="none" w:sz="0" w:space="0" w:color="auto"/>
                            <w:bottom w:val="none" w:sz="0" w:space="0" w:color="auto"/>
                            <w:right w:val="none" w:sz="0" w:space="0" w:color="auto"/>
                          </w:divBdr>
                          <w:divsChild>
                            <w:div w:id="2072848065">
                              <w:marLeft w:val="0"/>
                              <w:marRight w:val="0"/>
                              <w:marTop w:val="240"/>
                              <w:marBottom w:val="240"/>
                              <w:divBdr>
                                <w:top w:val="none" w:sz="0" w:space="0" w:color="auto"/>
                                <w:left w:val="none" w:sz="0" w:space="0" w:color="auto"/>
                                <w:bottom w:val="none" w:sz="0" w:space="0" w:color="auto"/>
                                <w:right w:val="none" w:sz="0" w:space="0" w:color="auto"/>
                              </w:divBdr>
                              <w:divsChild>
                                <w:div w:id="1252859928">
                                  <w:marLeft w:val="0"/>
                                  <w:marRight w:val="0"/>
                                  <w:marTop w:val="0"/>
                                  <w:marBottom w:val="0"/>
                                  <w:divBdr>
                                    <w:top w:val="none" w:sz="0" w:space="0" w:color="auto"/>
                                    <w:left w:val="none" w:sz="0" w:space="0" w:color="auto"/>
                                    <w:bottom w:val="none" w:sz="0" w:space="0" w:color="auto"/>
                                    <w:right w:val="none" w:sz="0" w:space="0" w:color="auto"/>
                                  </w:divBdr>
                                </w:div>
                                <w:div w:id="997196450">
                                  <w:marLeft w:val="0"/>
                                  <w:marRight w:val="0"/>
                                  <w:marTop w:val="0"/>
                                  <w:marBottom w:val="0"/>
                                  <w:divBdr>
                                    <w:top w:val="none" w:sz="0" w:space="0" w:color="auto"/>
                                    <w:left w:val="none" w:sz="0" w:space="0" w:color="auto"/>
                                    <w:bottom w:val="none" w:sz="0" w:space="0" w:color="auto"/>
                                    <w:right w:val="none" w:sz="0" w:space="0" w:color="auto"/>
                                  </w:divBdr>
                                </w:div>
                                <w:div w:id="22749196">
                                  <w:marLeft w:val="0"/>
                                  <w:marRight w:val="0"/>
                                  <w:marTop w:val="0"/>
                                  <w:marBottom w:val="0"/>
                                  <w:divBdr>
                                    <w:top w:val="none" w:sz="0" w:space="0" w:color="auto"/>
                                    <w:left w:val="none" w:sz="0" w:space="0" w:color="auto"/>
                                    <w:bottom w:val="none" w:sz="0" w:space="0" w:color="auto"/>
                                    <w:right w:val="none" w:sz="0" w:space="0" w:color="auto"/>
                                  </w:divBdr>
                                </w:div>
                                <w:div w:id="2033603856">
                                  <w:marLeft w:val="0"/>
                                  <w:marRight w:val="0"/>
                                  <w:marTop w:val="0"/>
                                  <w:marBottom w:val="0"/>
                                  <w:divBdr>
                                    <w:top w:val="none" w:sz="0" w:space="0" w:color="auto"/>
                                    <w:left w:val="none" w:sz="0" w:space="0" w:color="auto"/>
                                    <w:bottom w:val="none" w:sz="0" w:space="0" w:color="auto"/>
                                    <w:right w:val="none" w:sz="0" w:space="0" w:color="auto"/>
                                  </w:divBdr>
                                </w:div>
                                <w:div w:id="1698968977">
                                  <w:marLeft w:val="0"/>
                                  <w:marRight w:val="0"/>
                                  <w:marTop w:val="0"/>
                                  <w:marBottom w:val="0"/>
                                  <w:divBdr>
                                    <w:top w:val="none" w:sz="0" w:space="0" w:color="auto"/>
                                    <w:left w:val="none" w:sz="0" w:space="0" w:color="auto"/>
                                    <w:bottom w:val="none" w:sz="0" w:space="0" w:color="auto"/>
                                    <w:right w:val="none" w:sz="0" w:space="0" w:color="auto"/>
                                  </w:divBdr>
                                </w:div>
                                <w:div w:id="101920543">
                                  <w:marLeft w:val="0"/>
                                  <w:marRight w:val="0"/>
                                  <w:marTop w:val="0"/>
                                  <w:marBottom w:val="0"/>
                                  <w:divBdr>
                                    <w:top w:val="none" w:sz="0" w:space="0" w:color="auto"/>
                                    <w:left w:val="none" w:sz="0" w:space="0" w:color="auto"/>
                                    <w:bottom w:val="none" w:sz="0" w:space="0" w:color="auto"/>
                                    <w:right w:val="none" w:sz="0" w:space="0" w:color="auto"/>
                                  </w:divBdr>
                                  <w:divsChild>
                                    <w:div w:id="519585276">
                                      <w:marLeft w:val="0"/>
                                      <w:marRight w:val="0"/>
                                      <w:marTop w:val="0"/>
                                      <w:marBottom w:val="0"/>
                                      <w:divBdr>
                                        <w:top w:val="none" w:sz="0" w:space="0" w:color="auto"/>
                                        <w:left w:val="none" w:sz="0" w:space="0" w:color="auto"/>
                                        <w:bottom w:val="none" w:sz="0" w:space="0" w:color="auto"/>
                                        <w:right w:val="none" w:sz="0" w:space="0" w:color="auto"/>
                                      </w:divBdr>
                                    </w:div>
                                    <w:div w:id="233708140">
                                      <w:marLeft w:val="0"/>
                                      <w:marRight w:val="0"/>
                                      <w:marTop w:val="0"/>
                                      <w:marBottom w:val="0"/>
                                      <w:divBdr>
                                        <w:top w:val="none" w:sz="0" w:space="0" w:color="auto"/>
                                        <w:left w:val="none" w:sz="0" w:space="0" w:color="auto"/>
                                        <w:bottom w:val="none" w:sz="0" w:space="0" w:color="auto"/>
                                        <w:right w:val="none" w:sz="0" w:space="0" w:color="auto"/>
                                      </w:divBdr>
                                    </w:div>
                                    <w:div w:id="701709981">
                                      <w:marLeft w:val="0"/>
                                      <w:marRight w:val="0"/>
                                      <w:marTop w:val="0"/>
                                      <w:marBottom w:val="0"/>
                                      <w:divBdr>
                                        <w:top w:val="none" w:sz="0" w:space="0" w:color="auto"/>
                                        <w:left w:val="none" w:sz="0" w:space="0" w:color="auto"/>
                                        <w:bottom w:val="none" w:sz="0" w:space="0" w:color="auto"/>
                                        <w:right w:val="none" w:sz="0" w:space="0" w:color="auto"/>
                                      </w:divBdr>
                                    </w:div>
                                    <w:div w:id="660348280">
                                      <w:marLeft w:val="0"/>
                                      <w:marRight w:val="0"/>
                                      <w:marTop w:val="0"/>
                                      <w:marBottom w:val="0"/>
                                      <w:divBdr>
                                        <w:top w:val="none" w:sz="0" w:space="0" w:color="auto"/>
                                        <w:left w:val="none" w:sz="0" w:space="0" w:color="auto"/>
                                        <w:bottom w:val="none" w:sz="0" w:space="0" w:color="auto"/>
                                        <w:right w:val="none" w:sz="0" w:space="0" w:color="auto"/>
                                      </w:divBdr>
                                    </w:div>
                                    <w:div w:id="22094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632842">
                          <w:marLeft w:val="0"/>
                          <w:marRight w:val="0"/>
                          <w:marTop w:val="0"/>
                          <w:marBottom w:val="0"/>
                          <w:divBdr>
                            <w:top w:val="none" w:sz="0" w:space="0" w:color="auto"/>
                            <w:left w:val="none" w:sz="0" w:space="0" w:color="auto"/>
                            <w:bottom w:val="none" w:sz="0" w:space="0" w:color="auto"/>
                            <w:right w:val="none" w:sz="0" w:space="0" w:color="auto"/>
                          </w:divBdr>
                          <w:divsChild>
                            <w:div w:id="1989743429">
                              <w:marLeft w:val="0"/>
                              <w:marRight w:val="0"/>
                              <w:marTop w:val="240"/>
                              <w:marBottom w:val="240"/>
                              <w:divBdr>
                                <w:top w:val="none" w:sz="0" w:space="0" w:color="auto"/>
                                <w:left w:val="none" w:sz="0" w:space="0" w:color="auto"/>
                                <w:bottom w:val="none" w:sz="0" w:space="0" w:color="auto"/>
                                <w:right w:val="none" w:sz="0" w:space="0" w:color="auto"/>
                              </w:divBdr>
                              <w:divsChild>
                                <w:div w:id="499739727">
                                  <w:marLeft w:val="0"/>
                                  <w:marRight w:val="0"/>
                                  <w:marTop w:val="0"/>
                                  <w:marBottom w:val="0"/>
                                  <w:divBdr>
                                    <w:top w:val="none" w:sz="0" w:space="0" w:color="auto"/>
                                    <w:left w:val="none" w:sz="0" w:space="0" w:color="auto"/>
                                    <w:bottom w:val="none" w:sz="0" w:space="0" w:color="auto"/>
                                    <w:right w:val="none" w:sz="0" w:space="0" w:color="auto"/>
                                  </w:divBdr>
                                </w:div>
                                <w:div w:id="940573125">
                                  <w:marLeft w:val="0"/>
                                  <w:marRight w:val="0"/>
                                  <w:marTop w:val="0"/>
                                  <w:marBottom w:val="0"/>
                                  <w:divBdr>
                                    <w:top w:val="none" w:sz="0" w:space="0" w:color="auto"/>
                                    <w:left w:val="none" w:sz="0" w:space="0" w:color="auto"/>
                                    <w:bottom w:val="none" w:sz="0" w:space="0" w:color="auto"/>
                                    <w:right w:val="none" w:sz="0" w:space="0" w:color="auto"/>
                                  </w:divBdr>
                                </w:div>
                                <w:div w:id="1476685057">
                                  <w:marLeft w:val="0"/>
                                  <w:marRight w:val="0"/>
                                  <w:marTop w:val="0"/>
                                  <w:marBottom w:val="0"/>
                                  <w:divBdr>
                                    <w:top w:val="none" w:sz="0" w:space="0" w:color="auto"/>
                                    <w:left w:val="none" w:sz="0" w:space="0" w:color="auto"/>
                                    <w:bottom w:val="none" w:sz="0" w:space="0" w:color="auto"/>
                                    <w:right w:val="none" w:sz="0" w:space="0" w:color="auto"/>
                                  </w:divBdr>
                                </w:div>
                                <w:div w:id="2010328587">
                                  <w:marLeft w:val="0"/>
                                  <w:marRight w:val="0"/>
                                  <w:marTop w:val="0"/>
                                  <w:marBottom w:val="0"/>
                                  <w:divBdr>
                                    <w:top w:val="none" w:sz="0" w:space="0" w:color="auto"/>
                                    <w:left w:val="none" w:sz="0" w:space="0" w:color="auto"/>
                                    <w:bottom w:val="none" w:sz="0" w:space="0" w:color="auto"/>
                                    <w:right w:val="none" w:sz="0" w:space="0" w:color="auto"/>
                                  </w:divBdr>
                                </w:div>
                                <w:div w:id="1689797280">
                                  <w:marLeft w:val="0"/>
                                  <w:marRight w:val="0"/>
                                  <w:marTop w:val="0"/>
                                  <w:marBottom w:val="0"/>
                                  <w:divBdr>
                                    <w:top w:val="none" w:sz="0" w:space="0" w:color="auto"/>
                                    <w:left w:val="none" w:sz="0" w:space="0" w:color="auto"/>
                                    <w:bottom w:val="none" w:sz="0" w:space="0" w:color="auto"/>
                                    <w:right w:val="none" w:sz="0" w:space="0" w:color="auto"/>
                                  </w:divBdr>
                                  <w:divsChild>
                                    <w:div w:id="2006662783">
                                      <w:marLeft w:val="0"/>
                                      <w:marRight w:val="0"/>
                                      <w:marTop w:val="0"/>
                                      <w:marBottom w:val="0"/>
                                      <w:divBdr>
                                        <w:top w:val="none" w:sz="0" w:space="0" w:color="auto"/>
                                        <w:left w:val="none" w:sz="0" w:space="0" w:color="auto"/>
                                        <w:bottom w:val="none" w:sz="0" w:space="0" w:color="auto"/>
                                        <w:right w:val="none" w:sz="0" w:space="0" w:color="auto"/>
                                      </w:divBdr>
                                    </w:div>
                                    <w:div w:id="510685124">
                                      <w:marLeft w:val="0"/>
                                      <w:marRight w:val="0"/>
                                      <w:marTop w:val="0"/>
                                      <w:marBottom w:val="0"/>
                                      <w:divBdr>
                                        <w:top w:val="none" w:sz="0" w:space="0" w:color="auto"/>
                                        <w:left w:val="none" w:sz="0" w:space="0" w:color="auto"/>
                                        <w:bottom w:val="none" w:sz="0" w:space="0" w:color="auto"/>
                                        <w:right w:val="none" w:sz="0" w:space="0" w:color="auto"/>
                                      </w:divBdr>
                                    </w:div>
                                    <w:div w:id="1515538106">
                                      <w:marLeft w:val="0"/>
                                      <w:marRight w:val="0"/>
                                      <w:marTop w:val="0"/>
                                      <w:marBottom w:val="0"/>
                                      <w:divBdr>
                                        <w:top w:val="none" w:sz="0" w:space="0" w:color="auto"/>
                                        <w:left w:val="none" w:sz="0" w:space="0" w:color="auto"/>
                                        <w:bottom w:val="none" w:sz="0" w:space="0" w:color="auto"/>
                                        <w:right w:val="none" w:sz="0" w:space="0" w:color="auto"/>
                                      </w:divBdr>
                                    </w:div>
                                    <w:div w:id="207411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104262">
                          <w:marLeft w:val="0"/>
                          <w:marRight w:val="0"/>
                          <w:marTop w:val="0"/>
                          <w:marBottom w:val="0"/>
                          <w:divBdr>
                            <w:top w:val="none" w:sz="0" w:space="0" w:color="auto"/>
                            <w:left w:val="none" w:sz="0" w:space="0" w:color="auto"/>
                            <w:bottom w:val="none" w:sz="0" w:space="0" w:color="auto"/>
                            <w:right w:val="none" w:sz="0" w:space="0" w:color="auto"/>
                          </w:divBdr>
                          <w:divsChild>
                            <w:div w:id="284124750">
                              <w:marLeft w:val="0"/>
                              <w:marRight w:val="0"/>
                              <w:marTop w:val="240"/>
                              <w:marBottom w:val="240"/>
                              <w:divBdr>
                                <w:top w:val="none" w:sz="0" w:space="0" w:color="auto"/>
                                <w:left w:val="none" w:sz="0" w:space="0" w:color="auto"/>
                                <w:bottom w:val="none" w:sz="0" w:space="0" w:color="auto"/>
                                <w:right w:val="none" w:sz="0" w:space="0" w:color="auto"/>
                              </w:divBdr>
                              <w:divsChild>
                                <w:div w:id="1303391655">
                                  <w:marLeft w:val="0"/>
                                  <w:marRight w:val="0"/>
                                  <w:marTop w:val="0"/>
                                  <w:marBottom w:val="0"/>
                                  <w:divBdr>
                                    <w:top w:val="none" w:sz="0" w:space="0" w:color="auto"/>
                                    <w:left w:val="none" w:sz="0" w:space="0" w:color="auto"/>
                                    <w:bottom w:val="none" w:sz="0" w:space="0" w:color="auto"/>
                                    <w:right w:val="none" w:sz="0" w:space="0" w:color="auto"/>
                                  </w:divBdr>
                                </w:div>
                                <w:div w:id="648750911">
                                  <w:marLeft w:val="0"/>
                                  <w:marRight w:val="0"/>
                                  <w:marTop w:val="0"/>
                                  <w:marBottom w:val="0"/>
                                  <w:divBdr>
                                    <w:top w:val="none" w:sz="0" w:space="0" w:color="auto"/>
                                    <w:left w:val="none" w:sz="0" w:space="0" w:color="auto"/>
                                    <w:bottom w:val="none" w:sz="0" w:space="0" w:color="auto"/>
                                    <w:right w:val="none" w:sz="0" w:space="0" w:color="auto"/>
                                  </w:divBdr>
                                  <w:divsChild>
                                    <w:div w:id="20763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800937">
                          <w:marLeft w:val="0"/>
                          <w:marRight w:val="0"/>
                          <w:marTop w:val="0"/>
                          <w:marBottom w:val="0"/>
                          <w:divBdr>
                            <w:top w:val="none" w:sz="0" w:space="0" w:color="auto"/>
                            <w:left w:val="none" w:sz="0" w:space="0" w:color="auto"/>
                            <w:bottom w:val="none" w:sz="0" w:space="0" w:color="auto"/>
                            <w:right w:val="none" w:sz="0" w:space="0" w:color="auto"/>
                          </w:divBdr>
                          <w:divsChild>
                            <w:div w:id="615867912">
                              <w:marLeft w:val="0"/>
                              <w:marRight w:val="0"/>
                              <w:marTop w:val="240"/>
                              <w:marBottom w:val="240"/>
                              <w:divBdr>
                                <w:top w:val="none" w:sz="0" w:space="0" w:color="auto"/>
                                <w:left w:val="none" w:sz="0" w:space="0" w:color="auto"/>
                                <w:bottom w:val="none" w:sz="0" w:space="0" w:color="auto"/>
                                <w:right w:val="none" w:sz="0" w:space="0" w:color="auto"/>
                              </w:divBdr>
                              <w:divsChild>
                                <w:div w:id="853611393">
                                  <w:marLeft w:val="0"/>
                                  <w:marRight w:val="0"/>
                                  <w:marTop w:val="0"/>
                                  <w:marBottom w:val="0"/>
                                  <w:divBdr>
                                    <w:top w:val="none" w:sz="0" w:space="0" w:color="auto"/>
                                    <w:left w:val="none" w:sz="0" w:space="0" w:color="auto"/>
                                    <w:bottom w:val="none" w:sz="0" w:space="0" w:color="auto"/>
                                    <w:right w:val="none" w:sz="0" w:space="0" w:color="auto"/>
                                  </w:divBdr>
                                </w:div>
                                <w:div w:id="1130249010">
                                  <w:marLeft w:val="0"/>
                                  <w:marRight w:val="0"/>
                                  <w:marTop w:val="0"/>
                                  <w:marBottom w:val="0"/>
                                  <w:divBdr>
                                    <w:top w:val="none" w:sz="0" w:space="0" w:color="auto"/>
                                    <w:left w:val="none" w:sz="0" w:space="0" w:color="auto"/>
                                    <w:bottom w:val="none" w:sz="0" w:space="0" w:color="auto"/>
                                    <w:right w:val="none" w:sz="0" w:space="0" w:color="auto"/>
                                  </w:divBdr>
                                </w:div>
                                <w:div w:id="346368428">
                                  <w:marLeft w:val="0"/>
                                  <w:marRight w:val="0"/>
                                  <w:marTop w:val="0"/>
                                  <w:marBottom w:val="0"/>
                                  <w:divBdr>
                                    <w:top w:val="none" w:sz="0" w:space="0" w:color="auto"/>
                                    <w:left w:val="none" w:sz="0" w:space="0" w:color="auto"/>
                                    <w:bottom w:val="none" w:sz="0" w:space="0" w:color="auto"/>
                                    <w:right w:val="none" w:sz="0" w:space="0" w:color="auto"/>
                                  </w:divBdr>
                                </w:div>
                                <w:div w:id="939028682">
                                  <w:marLeft w:val="0"/>
                                  <w:marRight w:val="0"/>
                                  <w:marTop w:val="0"/>
                                  <w:marBottom w:val="0"/>
                                  <w:divBdr>
                                    <w:top w:val="none" w:sz="0" w:space="0" w:color="auto"/>
                                    <w:left w:val="none" w:sz="0" w:space="0" w:color="auto"/>
                                    <w:bottom w:val="none" w:sz="0" w:space="0" w:color="auto"/>
                                    <w:right w:val="none" w:sz="0" w:space="0" w:color="auto"/>
                                  </w:divBdr>
                                </w:div>
                                <w:div w:id="1880774746">
                                  <w:marLeft w:val="0"/>
                                  <w:marRight w:val="0"/>
                                  <w:marTop w:val="0"/>
                                  <w:marBottom w:val="0"/>
                                  <w:divBdr>
                                    <w:top w:val="none" w:sz="0" w:space="0" w:color="auto"/>
                                    <w:left w:val="none" w:sz="0" w:space="0" w:color="auto"/>
                                    <w:bottom w:val="none" w:sz="0" w:space="0" w:color="auto"/>
                                    <w:right w:val="none" w:sz="0" w:space="0" w:color="auto"/>
                                  </w:divBdr>
                                  <w:divsChild>
                                    <w:div w:id="459617541">
                                      <w:marLeft w:val="0"/>
                                      <w:marRight w:val="0"/>
                                      <w:marTop w:val="0"/>
                                      <w:marBottom w:val="0"/>
                                      <w:divBdr>
                                        <w:top w:val="none" w:sz="0" w:space="0" w:color="auto"/>
                                        <w:left w:val="none" w:sz="0" w:space="0" w:color="auto"/>
                                        <w:bottom w:val="none" w:sz="0" w:space="0" w:color="auto"/>
                                        <w:right w:val="none" w:sz="0" w:space="0" w:color="auto"/>
                                      </w:divBdr>
                                    </w:div>
                                    <w:div w:id="488710721">
                                      <w:marLeft w:val="0"/>
                                      <w:marRight w:val="0"/>
                                      <w:marTop w:val="0"/>
                                      <w:marBottom w:val="0"/>
                                      <w:divBdr>
                                        <w:top w:val="none" w:sz="0" w:space="0" w:color="auto"/>
                                        <w:left w:val="none" w:sz="0" w:space="0" w:color="auto"/>
                                        <w:bottom w:val="none" w:sz="0" w:space="0" w:color="auto"/>
                                        <w:right w:val="none" w:sz="0" w:space="0" w:color="auto"/>
                                      </w:divBdr>
                                    </w:div>
                                    <w:div w:id="651644793">
                                      <w:marLeft w:val="0"/>
                                      <w:marRight w:val="0"/>
                                      <w:marTop w:val="0"/>
                                      <w:marBottom w:val="0"/>
                                      <w:divBdr>
                                        <w:top w:val="none" w:sz="0" w:space="0" w:color="auto"/>
                                        <w:left w:val="none" w:sz="0" w:space="0" w:color="auto"/>
                                        <w:bottom w:val="none" w:sz="0" w:space="0" w:color="auto"/>
                                        <w:right w:val="none" w:sz="0" w:space="0" w:color="auto"/>
                                      </w:divBdr>
                                    </w:div>
                                    <w:div w:id="187388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668665">
                          <w:marLeft w:val="0"/>
                          <w:marRight w:val="0"/>
                          <w:marTop w:val="0"/>
                          <w:marBottom w:val="0"/>
                          <w:divBdr>
                            <w:top w:val="none" w:sz="0" w:space="0" w:color="auto"/>
                            <w:left w:val="none" w:sz="0" w:space="0" w:color="auto"/>
                            <w:bottom w:val="none" w:sz="0" w:space="0" w:color="auto"/>
                            <w:right w:val="none" w:sz="0" w:space="0" w:color="auto"/>
                          </w:divBdr>
                          <w:divsChild>
                            <w:div w:id="1427995249">
                              <w:marLeft w:val="0"/>
                              <w:marRight w:val="0"/>
                              <w:marTop w:val="240"/>
                              <w:marBottom w:val="240"/>
                              <w:divBdr>
                                <w:top w:val="none" w:sz="0" w:space="0" w:color="auto"/>
                                <w:left w:val="none" w:sz="0" w:space="0" w:color="auto"/>
                                <w:bottom w:val="none" w:sz="0" w:space="0" w:color="auto"/>
                                <w:right w:val="none" w:sz="0" w:space="0" w:color="auto"/>
                              </w:divBdr>
                              <w:divsChild>
                                <w:div w:id="1841431299">
                                  <w:marLeft w:val="0"/>
                                  <w:marRight w:val="0"/>
                                  <w:marTop w:val="0"/>
                                  <w:marBottom w:val="0"/>
                                  <w:divBdr>
                                    <w:top w:val="none" w:sz="0" w:space="0" w:color="auto"/>
                                    <w:left w:val="none" w:sz="0" w:space="0" w:color="auto"/>
                                    <w:bottom w:val="none" w:sz="0" w:space="0" w:color="auto"/>
                                    <w:right w:val="none" w:sz="0" w:space="0" w:color="auto"/>
                                  </w:divBdr>
                                </w:div>
                                <w:div w:id="141965889">
                                  <w:marLeft w:val="0"/>
                                  <w:marRight w:val="0"/>
                                  <w:marTop w:val="0"/>
                                  <w:marBottom w:val="0"/>
                                  <w:divBdr>
                                    <w:top w:val="none" w:sz="0" w:space="0" w:color="auto"/>
                                    <w:left w:val="none" w:sz="0" w:space="0" w:color="auto"/>
                                    <w:bottom w:val="none" w:sz="0" w:space="0" w:color="auto"/>
                                    <w:right w:val="none" w:sz="0" w:space="0" w:color="auto"/>
                                  </w:divBdr>
                                </w:div>
                                <w:div w:id="1786539520">
                                  <w:marLeft w:val="0"/>
                                  <w:marRight w:val="0"/>
                                  <w:marTop w:val="0"/>
                                  <w:marBottom w:val="0"/>
                                  <w:divBdr>
                                    <w:top w:val="none" w:sz="0" w:space="0" w:color="auto"/>
                                    <w:left w:val="none" w:sz="0" w:space="0" w:color="auto"/>
                                    <w:bottom w:val="none" w:sz="0" w:space="0" w:color="auto"/>
                                    <w:right w:val="none" w:sz="0" w:space="0" w:color="auto"/>
                                  </w:divBdr>
                                </w:div>
                                <w:div w:id="1915235233">
                                  <w:marLeft w:val="0"/>
                                  <w:marRight w:val="0"/>
                                  <w:marTop w:val="0"/>
                                  <w:marBottom w:val="0"/>
                                  <w:divBdr>
                                    <w:top w:val="none" w:sz="0" w:space="0" w:color="auto"/>
                                    <w:left w:val="none" w:sz="0" w:space="0" w:color="auto"/>
                                    <w:bottom w:val="none" w:sz="0" w:space="0" w:color="auto"/>
                                    <w:right w:val="none" w:sz="0" w:space="0" w:color="auto"/>
                                  </w:divBdr>
                                  <w:divsChild>
                                    <w:div w:id="819612444">
                                      <w:marLeft w:val="0"/>
                                      <w:marRight w:val="0"/>
                                      <w:marTop w:val="0"/>
                                      <w:marBottom w:val="0"/>
                                      <w:divBdr>
                                        <w:top w:val="none" w:sz="0" w:space="0" w:color="auto"/>
                                        <w:left w:val="none" w:sz="0" w:space="0" w:color="auto"/>
                                        <w:bottom w:val="none" w:sz="0" w:space="0" w:color="auto"/>
                                        <w:right w:val="none" w:sz="0" w:space="0" w:color="auto"/>
                                      </w:divBdr>
                                    </w:div>
                                    <w:div w:id="508787476">
                                      <w:marLeft w:val="0"/>
                                      <w:marRight w:val="0"/>
                                      <w:marTop w:val="0"/>
                                      <w:marBottom w:val="0"/>
                                      <w:divBdr>
                                        <w:top w:val="none" w:sz="0" w:space="0" w:color="auto"/>
                                        <w:left w:val="none" w:sz="0" w:space="0" w:color="auto"/>
                                        <w:bottom w:val="none" w:sz="0" w:space="0" w:color="auto"/>
                                        <w:right w:val="none" w:sz="0" w:space="0" w:color="auto"/>
                                      </w:divBdr>
                                    </w:div>
                                    <w:div w:id="157188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625814">
                          <w:marLeft w:val="0"/>
                          <w:marRight w:val="0"/>
                          <w:marTop w:val="0"/>
                          <w:marBottom w:val="0"/>
                          <w:divBdr>
                            <w:top w:val="none" w:sz="0" w:space="0" w:color="auto"/>
                            <w:left w:val="none" w:sz="0" w:space="0" w:color="auto"/>
                            <w:bottom w:val="none" w:sz="0" w:space="0" w:color="auto"/>
                            <w:right w:val="none" w:sz="0" w:space="0" w:color="auto"/>
                          </w:divBdr>
                          <w:divsChild>
                            <w:div w:id="1370641130">
                              <w:marLeft w:val="0"/>
                              <w:marRight w:val="0"/>
                              <w:marTop w:val="240"/>
                              <w:marBottom w:val="240"/>
                              <w:divBdr>
                                <w:top w:val="none" w:sz="0" w:space="0" w:color="auto"/>
                                <w:left w:val="none" w:sz="0" w:space="0" w:color="auto"/>
                                <w:bottom w:val="none" w:sz="0" w:space="0" w:color="auto"/>
                                <w:right w:val="none" w:sz="0" w:space="0" w:color="auto"/>
                              </w:divBdr>
                              <w:divsChild>
                                <w:div w:id="866911049">
                                  <w:marLeft w:val="0"/>
                                  <w:marRight w:val="0"/>
                                  <w:marTop w:val="0"/>
                                  <w:marBottom w:val="0"/>
                                  <w:divBdr>
                                    <w:top w:val="none" w:sz="0" w:space="0" w:color="auto"/>
                                    <w:left w:val="none" w:sz="0" w:space="0" w:color="auto"/>
                                    <w:bottom w:val="none" w:sz="0" w:space="0" w:color="auto"/>
                                    <w:right w:val="none" w:sz="0" w:space="0" w:color="auto"/>
                                  </w:divBdr>
                                </w:div>
                                <w:div w:id="397165987">
                                  <w:marLeft w:val="0"/>
                                  <w:marRight w:val="0"/>
                                  <w:marTop w:val="0"/>
                                  <w:marBottom w:val="0"/>
                                  <w:divBdr>
                                    <w:top w:val="none" w:sz="0" w:space="0" w:color="auto"/>
                                    <w:left w:val="none" w:sz="0" w:space="0" w:color="auto"/>
                                    <w:bottom w:val="none" w:sz="0" w:space="0" w:color="auto"/>
                                    <w:right w:val="none" w:sz="0" w:space="0" w:color="auto"/>
                                  </w:divBdr>
                                </w:div>
                                <w:div w:id="491677113">
                                  <w:marLeft w:val="0"/>
                                  <w:marRight w:val="0"/>
                                  <w:marTop w:val="0"/>
                                  <w:marBottom w:val="0"/>
                                  <w:divBdr>
                                    <w:top w:val="none" w:sz="0" w:space="0" w:color="auto"/>
                                    <w:left w:val="none" w:sz="0" w:space="0" w:color="auto"/>
                                    <w:bottom w:val="none" w:sz="0" w:space="0" w:color="auto"/>
                                    <w:right w:val="none" w:sz="0" w:space="0" w:color="auto"/>
                                  </w:divBdr>
                                </w:div>
                                <w:div w:id="26294756">
                                  <w:marLeft w:val="0"/>
                                  <w:marRight w:val="0"/>
                                  <w:marTop w:val="0"/>
                                  <w:marBottom w:val="0"/>
                                  <w:divBdr>
                                    <w:top w:val="none" w:sz="0" w:space="0" w:color="auto"/>
                                    <w:left w:val="none" w:sz="0" w:space="0" w:color="auto"/>
                                    <w:bottom w:val="none" w:sz="0" w:space="0" w:color="auto"/>
                                    <w:right w:val="none" w:sz="0" w:space="0" w:color="auto"/>
                                  </w:divBdr>
                                </w:div>
                                <w:div w:id="1493793472">
                                  <w:marLeft w:val="0"/>
                                  <w:marRight w:val="0"/>
                                  <w:marTop w:val="0"/>
                                  <w:marBottom w:val="0"/>
                                  <w:divBdr>
                                    <w:top w:val="none" w:sz="0" w:space="0" w:color="auto"/>
                                    <w:left w:val="none" w:sz="0" w:space="0" w:color="auto"/>
                                    <w:bottom w:val="none" w:sz="0" w:space="0" w:color="auto"/>
                                    <w:right w:val="none" w:sz="0" w:space="0" w:color="auto"/>
                                  </w:divBdr>
                                  <w:divsChild>
                                    <w:div w:id="1968929040">
                                      <w:marLeft w:val="0"/>
                                      <w:marRight w:val="0"/>
                                      <w:marTop w:val="0"/>
                                      <w:marBottom w:val="0"/>
                                      <w:divBdr>
                                        <w:top w:val="none" w:sz="0" w:space="0" w:color="auto"/>
                                        <w:left w:val="none" w:sz="0" w:space="0" w:color="auto"/>
                                        <w:bottom w:val="none" w:sz="0" w:space="0" w:color="auto"/>
                                        <w:right w:val="none" w:sz="0" w:space="0" w:color="auto"/>
                                      </w:divBdr>
                                    </w:div>
                                    <w:div w:id="381833862">
                                      <w:marLeft w:val="0"/>
                                      <w:marRight w:val="0"/>
                                      <w:marTop w:val="0"/>
                                      <w:marBottom w:val="0"/>
                                      <w:divBdr>
                                        <w:top w:val="none" w:sz="0" w:space="0" w:color="auto"/>
                                        <w:left w:val="none" w:sz="0" w:space="0" w:color="auto"/>
                                        <w:bottom w:val="none" w:sz="0" w:space="0" w:color="auto"/>
                                        <w:right w:val="none" w:sz="0" w:space="0" w:color="auto"/>
                                      </w:divBdr>
                                    </w:div>
                                    <w:div w:id="217907947">
                                      <w:marLeft w:val="0"/>
                                      <w:marRight w:val="0"/>
                                      <w:marTop w:val="0"/>
                                      <w:marBottom w:val="0"/>
                                      <w:divBdr>
                                        <w:top w:val="none" w:sz="0" w:space="0" w:color="auto"/>
                                        <w:left w:val="none" w:sz="0" w:space="0" w:color="auto"/>
                                        <w:bottom w:val="none" w:sz="0" w:space="0" w:color="auto"/>
                                        <w:right w:val="none" w:sz="0" w:space="0" w:color="auto"/>
                                      </w:divBdr>
                                    </w:div>
                                    <w:div w:id="190744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05924">
                          <w:marLeft w:val="0"/>
                          <w:marRight w:val="0"/>
                          <w:marTop w:val="0"/>
                          <w:marBottom w:val="0"/>
                          <w:divBdr>
                            <w:top w:val="none" w:sz="0" w:space="0" w:color="auto"/>
                            <w:left w:val="none" w:sz="0" w:space="0" w:color="auto"/>
                            <w:bottom w:val="none" w:sz="0" w:space="0" w:color="auto"/>
                            <w:right w:val="none" w:sz="0" w:space="0" w:color="auto"/>
                          </w:divBdr>
                          <w:divsChild>
                            <w:div w:id="1121916711">
                              <w:marLeft w:val="0"/>
                              <w:marRight w:val="0"/>
                              <w:marTop w:val="240"/>
                              <w:marBottom w:val="240"/>
                              <w:divBdr>
                                <w:top w:val="none" w:sz="0" w:space="0" w:color="auto"/>
                                <w:left w:val="none" w:sz="0" w:space="0" w:color="auto"/>
                                <w:bottom w:val="none" w:sz="0" w:space="0" w:color="auto"/>
                                <w:right w:val="none" w:sz="0" w:space="0" w:color="auto"/>
                              </w:divBdr>
                              <w:divsChild>
                                <w:div w:id="569775674">
                                  <w:marLeft w:val="0"/>
                                  <w:marRight w:val="0"/>
                                  <w:marTop w:val="0"/>
                                  <w:marBottom w:val="0"/>
                                  <w:divBdr>
                                    <w:top w:val="none" w:sz="0" w:space="0" w:color="auto"/>
                                    <w:left w:val="none" w:sz="0" w:space="0" w:color="auto"/>
                                    <w:bottom w:val="none" w:sz="0" w:space="0" w:color="auto"/>
                                    <w:right w:val="none" w:sz="0" w:space="0" w:color="auto"/>
                                  </w:divBdr>
                                </w:div>
                                <w:div w:id="1155219670">
                                  <w:marLeft w:val="0"/>
                                  <w:marRight w:val="0"/>
                                  <w:marTop w:val="0"/>
                                  <w:marBottom w:val="0"/>
                                  <w:divBdr>
                                    <w:top w:val="none" w:sz="0" w:space="0" w:color="auto"/>
                                    <w:left w:val="none" w:sz="0" w:space="0" w:color="auto"/>
                                    <w:bottom w:val="none" w:sz="0" w:space="0" w:color="auto"/>
                                    <w:right w:val="none" w:sz="0" w:space="0" w:color="auto"/>
                                  </w:divBdr>
                                </w:div>
                                <w:div w:id="1538620284">
                                  <w:marLeft w:val="0"/>
                                  <w:marRight w:val="0"/>
                                  <w:marTop w:val="0"/>
                                  <w:marBottom w:val="0"/>
                                  <w:divBdr>
                                    <w:top w:val="none" w:sz="0" w:space="0" w:color="auto"/>
                                    <w:left w:val="none" w:sz="0" w:space="0" w:color="auto"/>
                                    <w:bottom w:val="none" w:sz="0" w:space="0" w:color="auto"/>
                                    <w:right w:val="none" w:sz="0" w:space="0" w:color="auto"/>
                                  </w:divBdr>
                                </w:div>
                                <w:div w:id="1840801876">
                                  <w:marLeft w:val="0"/>
                                  <w:marRight w:val="0"/>
                                  <w:marTop w:val="0"/>
                                  <w:marBottom w:val="0"/>
                                  <w:divBdr>
                                    <w:top w:val="none" w:sz="0" w:space="0" w:color="auto"/>
                                    <w:left w:val="none" w:sz="0" w:space="0" w:color="auto"/>
                                    <w:bottom w:val="none" w:sz="0" w:space="0" w:color="auto"/>
                                    <w:right w:val="none" w:sz="0" w:space="0" w:color="auto"/>
                                  </w:divBdr>
                                </w:div>
                                <w:div w:id="2012757784">
                                  <w:marLeft w:val="0"/>
                                  <w:marRight w:val="0"/>
                                  <w:marTop w:val="0"/>
                                  <w:marBottom w:val="0"/>
                                  <w:divBdr>
                                    <w:top w:val="none" w:sz="0" w:space="0" w:color="auto"/>
                                    <w:left w:val="none" w:sz="0" w:space="0" w:color="auto"/>
                                    <w:bottom w:val="none" w:sz="0" w:space="0" w:color="auto"/>
                                    <w:right w:val="none" w:sz="0" w:space="0" w:color="auto"/>
                                  </w:divBdr>
                                </w:div>
                                <w:div w:id="358052171">
                                  <w:marLeft w:val="0"/>
                                  <w:marRight w:val="0"/>
                                  <w:marTop w:val="0"/>
                                  <w:marBottom w:val="0"/>
                                  <w:divBdr>
                                    <w:top w:val="none" w:sz="0" w:space="0" w:color="auto"/>
                                    <w:left w:val="none" w:sz="0" w:space="0" w:color="auto"/>
                                    <w:bottom w:val="none" w:sz="0" w:space="0" w:color="auto"/>
                                    <w:right w:val="none" w:sz="0" w:space="0" w:color="auto"/>
                                  </w:divBdr>
                                </w:div>
                                <w:div w:id="1933587320">
                                  <w:marLeft w:val="0"/>
                                  <w:marRight w:val="0"/>
                                  <w:marTop w:val="0"/>
                                  <w:marBottom w:val="0"/>
                                  <w:divBdr>
                                    <w:top w:val="none" w:sz="0" w:space="0" w:color="auto"/>
                                    <w:left w:val="none" w:sz="0" w:space="0" w:color="auto"/>
                                    <w:bottom w:val="none" w:sz="0" w:space="0" w:color="auto"/>
                                    <w:right w:val="none" w:sz="0" w:space="0" w:color="auto"/>
                                  </w:divBdr>
                                </w:div>
                                <w:div w:id="169687516">
                                  <w:marLeft w:val="0"/>
                                  <w:marRight w:val="0"/>
                                  <w:marTop w:val="0"/>
                                  <w:marBottom w:val="0"/>
                                  <w:divBdr>
                                    <w:top w:val="none" w:sz="0" w:space="0" w:color="auto"/>
                                    <w:left w:val="none" w:sz="0" w:space="0" w:color="auto"/>
                                    <w:bottom w:val="none" w:sz="0" w:space="0" w:color="auto"/>
                                    <w:right w:val="none" w:sz="0" w:space="0" w:color="auto"/>
                                  </w:divBdr>
                                </w:div>
                                <w:div w:id="347562751">
                                  <w:marLeft w:val="0"/>
                                  <w:marRight w:val="0"/>
                                  <w:marTop w:val="0"/>
                                  <w:marBottom w:val="0"/>
                                  <w:divBdr>
                                    <w:top w:val="none" w:sz="0" w:space="0" w:color="auto"/>
                                    <w:left w:val="none" w:sz="0" w:space="0" w:color="auto"/>
                                    <w:bottom w:val="none" w:sz="0" w:space="0" w:color="auto"/>
                                    <w:right w:val="none" w:sz="0" w:space="0" w:color="auto"/>
                                  </w:divBdr>
                                  <w:divsChild>
                                    <w:div w:id="1019236181">
                                      <w:marLeft w:val="0"/>
                                      <w:marRight w:val="0"/>
                                      <w:marTop w:val="0"/>
                                      <w:marBottom w:val="0"/>
                                      <w:divBdr>
                                        <w:top w:val="none" w:sz="0" w:space="0" w:color="auto"/>
                                        <w:left w:val="none" w:sz="0" w:space="0" w:color="auto"/>
                                        <w:bottom w:val="none" w:sz="0" w:space="0" w:color="auto"/>
                                        <w:right w:val="none" w:sz="0" w:space="0" w:color="auto"/>
                                      </w:divBdr>
                                    </w:div>
                                    <w:div w:id="404643640">
                                      <w:marLeft w:val="0"/>
                                      <w:marRight w:val="0"/>
                                      <w:marTop w:val="0"/>
                                      <w:marBottom w:val="0"/>
                                      <w:divBdr>
                                        <w:top w:val="none" w:sz="0" w:space="0" w:color="auto"/>
                                        <w:left w:val="none" w:sz="0" w:space="0" w:color="auto"/>
                                        <w:bottom w:val="none" w:sz="0" w:space="0" w:color="auto"/>
                                        <w:right w:val="none" w:sz="0" w:space="0" w:color="auto"/>
                                      </w:divBdr>
                                    </w:div>
                                    <w:div w:id="236866786">
                                      <w:marLeft w:val="0"/>
                                      <w:marRight w:val="0"/>
                                      <w:marTop w:val="0"/>
                                      <w:marBottom w:val="0"/>
                                      <w:divBdr>
                                        <w:top w:val="none" w:sz="0" w:space="0" w:color="auto"/>
                                        <w:left w:val="none" w:sz="0" w:space="0" w:color="auto"/>
                                        <w:bottom w:val="none" w:sz="0" w:space="0" w:color="auto"/>
                                        <w:right w:val="none" w:sz="0" w:space="0" w:color="auto"/>
                                      </w:divBdr>
                                    </w:div>
                                    <w:div w:id="740445293">
                                      <w:marLeft w:val="0"/>
                                      <w:marRight w:val="0"/>
                                      <w:marTop w:val="0"/>
                                      <w:marBottom w:val="0"/>
                                      <w:divBdr>
                                        <w:top w:val="none" w:sz="0" w:space="0" w:color="auto"/>
                                        <w:left w:val="none" w:sz="0" w:space="0" w:color="auto"/>
                                        <w:bottom w:val="none" w:sz="0" w:space="0" w:color="auto"/>
                                        <w:right w:val="none" w:sz="0" w:space="0" w:color="auto"/>
                                      </w:divBdr>
                                    </w:div>
                                    <w:div w:id="229315261">
                                      <w:marLeft w:val="0"/>
                                      <w:marRight w:val="0"/>
                                      <w:marTop w:val="0"/>
                                      <w:marBottom w:val="0"/>
                                      <w:divBdr>
                                        <w:top w:val="none" w:sz="0" w:space="0" w:color="auto"/>
                                        <w:left w:val="none" w:sz="0" w:space="0" w:color="auto"/>
                                        <w:bottom w:val="none" w:sz="0" w:space="0" w:color="auto"/>
                                        <w:right w:val="none" w:sz="0" w:space="0" w:color="auto"/>
                                      </w:divBdr>
                                    </w:div>
                                    <w:div w:id="1527596929">
                                      <w:marLeft w:val="0"/>
                                      <w:marRight w:val="0"/>
                                      <w:marTop w:val="0"/>
                                      <w:marBottom w:val="0"/>
                                      <w:divBdr>
                                        <w:top w:val="none" w:sz="0" w:space="0" w:color="auto"/>
                                        <w:left w:val="none" w:sz="0" w:space="0" w:color="auto"/>
                                        <w:bottom w:val="none" w:sz="0" w:space="0" w:color="auto"/>
                                        <w:right w:val="none" w:sz="0" w:space="0" w:color="auto"/>
                                      </w:divBdr>
                                    </w:div>
                                    <w:div w:id="710419177">
                                      <w:marLeft w:val="0"/>
                                      <w:marRight w:val="0"/>
                                      <w:marTop w:val="0"/>
                                      <w:marBottom w:val="0"/>
                                      <w:divBdr>
                                        <w:top w:val="none" w:sz="0" w:space="0" w:color="auto"/>
                                        <w:left w:val="none" w:sz="0" w:space="0" w:color="auto"/>
                                        <w:bottom w:val="none" w:sz="0" w:space="0" w:color="auto"/>
                                        <w:right w:val="none" w:sz="0" w:space="0" w:color="auto"/>
                                      </w:divBdr>
                                    </w:div>
                                    <w:div w:id="115510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965305">
                          <w:marLeft w:val="0"/>
                          <w:marRight w:val="0"/>
                          <w:marTop w:val="0"/>
                          <w:marBottom w:val="0"/>
                          <w:divBdr>
                            <w:top w:val="none" w:sz="0" w:space="0" w:color="auto"/>
                            <w:left w:val="none" w:sz="0" w:space="0" w:color="auto"/>
                            <w:bottom w:val="none" w:sz="0" w:space="0" w:color="auto"/>
                            <w:right w:val="none" w:sz="0" w:space="0" w:color="auto"/>
                          </w:divBdr>
                          <w:divsChild>
                            <w:div w:id="47385943">
                              <w:marLeft w:val="0"/>
                              <w:marRight w:val="0"/>
                              <w:marTop w:val="240"/>
                              <w:marBottom w:val="240"/>
                              <w:divBdr>
                                <w:top w:val="none" w:sz="0" w:space="0" w:color="auto"/>
                                <w:left w:val="none" w:sz="0" w:space="0" w:color="auto"/>
                                <w:bottom w:val="none" w:sz="0" w:space="0" w:color="auto"/>
                                <w:right w:val="none" w:sz="0" w:space="0" w:color="auto"/>
                              </w:divBdr>
                              <w:divsChild>
                                <w:div w:id="1487890511">
                                  <w:marLeft w:val="0"/>
                                  <w:marRight w:val="0"/>
                                  <w:marTop w:val="0"/>
                                  <w:marBottom w:val="0"/>
                                  <w:divBdr>
                                    <w:top w:val="none" w:sz="0" w:space="0" w:color="auto"/>
                                    <w:left w:val="none" w:sz="0" w:space="0" w:color="auto"/>
                                    <w:bottom w:val="none" w:sz="0" w:space="0" w:color="auto"/>
                                    <w:right w:val="none" w:sz="0" w:space="0" w:color="auto"/>
                                  </w:divBdr>
                                </w:div>
                                <w:div w:id="1298299970">
                                  <w:marLeft w:val="0"/>
                                  <w:marRight w:val="0"/>
                                  <w:marTop w:val="0"/>
                                  <w:marBottom w:val="0"/>
                                  <w:divBdr>
                                    <w:top w:val="none" w:sz="0" w:space="0" w:color="auto"/>
                                    <w:left w:val="none" w:sz="0" w:space="0" w:color="auto"/>
                                    <w:bottom w:val="none" w:sz="0" w:space="0" w:color="auto"/>
                                    <w:right w:val="none" w:sz="0" w:space="0" w:color="auto"/>
                                  </w:divBdr>
                                </w:div>
                                <w:div w:id="322510548">
                                  <w:marLeft w:val="0"/>
                                  <w:marRight w:val="0"/>
                                  <w:marTop w:val="0"/>
                                  <w:marBottom w:val="0"/>
                                  <w:divBdr>
                                    <w:top w:val="none" w:sz="0" w:space="0" w:color="auto"/>
                                    <w:left w:val="none" w:sz="0" w:space="0" w:color="auto"/>
                                    <w:bottom w:val="none" w:sz="0" w:space="0" w:color="auto"/>
                                    <w:right w:val="none" w:sz="0" w:space="0" w:color="auto"/>
                                  </w:divBdr>
                                </w:div>
                                <w:div w:id="797138912">
                                  <w:marLeft w:val="0"/>
                                  <w:marRight w:val="0"/>
                                  <w:marTop w:val="0"/>
                                  <w:marBottom w:val="0"/>
                                  <w:divBdr>
                                    <w:top w:val="none" w:sz="0" w:space="0" w:color="auto"/>
                                    <w:left w:val="none" w:sz="0" w:space="0" w:color="auto"/>
                                    <w:bottom w:val="none" w:sz="0" w:space="0" w:color="auto"/>
                                    <w:right w:val="none" w:sz="0" w:space="0" w:color="auto"/>
                                  </w:divBdr>
                                </w:div>
                                <w:div w:id="1271158509">
                                  <w:marLeft w:val="0"/>
                                  <w:marRight w:val="0"/>
                                  <w:marTop w:val="0"/>
                                  <w:marBottom w:val="0"/>
                                  <w:divBdr>
                                    <w:top w:val="none" w:sz="0" w:space="0" w:color="auto"/>
                                    <w:left w:val="none" w:sz="0" w:space="0" w:color="auto"/>
                                    <w:bottom w:val="none" w:sz="0" w:space="0" w:color="auto"/>
                                    <w:right w:val="none" w:sz="0" w:space="0" w:color="auto"/>
                                  </w:divBdr>
                                  <w:divsChild>
                                    <w:div w:id="1216743314">
                                      <w:marLeft w:val="0"/>
                                      <w:marRight w:val="0"/>
                                      <w:marTop w:val="0"/>
                                      <w:marBottom w:val="0"/>
                                      <w:divBdr>
                                        <w:top w:val="none" w:sz="0" w:space="0" w:color="auto"/>
                                        <w:left w:val="none" w:sz="0" w:space="0" w:color="auto"/>
                                        <w:bottom w:val="none" w:sz="0" w:space="0" w:color="auto"/>
                                        <w:right w:val="none" w:sz="0" w:space="0" w:color="auto"/>
                                      </w:divBdr>
                                    </w:div>
                                    <w:div w:id="1986817836">
                                      <w:marLeft w:val="0"/>
                                      <w:marRight w:val="0"/>
                                      <w:marTop w:val="0"/>
                                      <w:marBottom w:val="0"/>
                                      <w:divBdr>
                                        <w:top w:val="none" w:sz="0" w:space="0" w:color="auto"/>
                                        <w:left w:val="none" w:sz="0" w:space="0" w:color="auto"/>
                                        <w:bottom w:val="none" w:sz="0" w:space="0" w:color="auto"/>
                                        <w:right w:val="none" w:sz="0" w:space="0" w:color="auto"/>
                                      </w:divBdr>
                                    </w:div>
                                    <w:div w:id="500657074">
                                      <w:marLeft w:val="0"/>
                                      <w:marRight w:val="0"/>
                                      <w:marTop w:val="0"/>
                                      <w:marBottom w:val="0"/>
                                      <w:divBdr>
                                        <w:top w:val="none" w:sz="0" w:space="0" w:color="auto"/>
                                        <w:left w:val="none" w:sz="0" w:space="0" w:color="auto"/>
                                        <w:bottom w:val="none" w:sz="0" w:space="0" w:color="auto"/>
                                        <w:right w:val="none" w:sz="0" w:space="0" w:color="auto"/>
                                      </w:divBdr>
                                    </w:div>
                                    <w:div w:id="10990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235014">
      <w:bodyDiv w:val="1"/>
      <w:marLeft w:val="0"/>
      <w:marRight w:val="0"/>
      <w:marTop w:val="0"/>
      <w:marBottom w:val="0"/>
      <w:divBdr>
        <w:top w:val="none" w:sz="0" w:space="0" w:color="auto"/>
        <w:left w:val="none" w:sz="0" w:space="0" w:color="auto"/>
        <w:bottom w:val="none" w:sz="0" w:space="0" w:color="auto"/>
        <w:right w:val="none" w:sz="0" w:space="0" w:color="auto"/>
      </w:divBdr>
      <w:divsChild>
        <w:div w:id="1360820449">
          <w:marLeft w:val="0"/>
          <w:marRight w:val="0"/>
          <w:marTop w:val="0"/>
          <w:marBottom w:val="0"/>
          <w:divBdr>
            <w:top w:val="none" w:sz="0" w:space="0" w:color="auto"/>
            <w:left w:val="none" w:sz="0" w:space="0" w:color="auto"/>
            <w:bottom w:val="none" w:sz="0" w:space="0" w:color="auto"/>
            <w:right w:val="none" w:sz="0" w:space="0" w:color="auto"/>
          </w:divBdr>
          <w:divsChild>
            <w:div w:id="692615228">
              <w:marLeft w:val="0"/>
              <w:marRight w:val="0"/>
              <w:marTop w:val="0"/>
              <w:marBottom w:val="0"/>
              <w:divBdr>
                <w:top w:val="none" w:sz="0" w:space="0" w:color="auto"/>
                <w:left w:val="none" w:sz="0" w:space="0" w:color="auto"/>
                <w:bottom w:val="none" w:sz="0" w:space="0" w:color="auto"/>
                <w:right w:val="none" w:sz="0" w:space="0" w:color="auto"/>
              </w:divBdr>
              <w:divsChild>
                <w:div w:id="56383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524839">
      <w:bodyDiv w:val="1"/>
      <w:marLeft w:val="0"/>
      <w:marRight w:val="0"/>
      <w:marTop w:val="0"/>
      <w:marBottom w:val="0"/>
      <w:divBdr>
        <w:top w:val="none" w:sz="0" w:space="0" w:color="auto"/>
        <w:left w:val="none" w:sz="0" w:space="0" w:color="auto"/>
        <w:bottom w:val="none" w:sz="0" w:space="0" w:color="auto"/>
        <w:right w:val="none" w:sz="0" w:space="0" w:color="auto"/>
      </w:divBdr>
      <w:divsChild>
        <w:div w:id="1333871714">
          <w:marLeft w:val="0"/>
          <w:marRight w:val="0"/>
          <w:marTop w:val="0"/>
          <w:marBottom w:val="0"/>
          <w:divBdr>
            <w:top w:val="none" w:sz="0" w:space="0" w:color="auto"/>
            <w:left w:val="none" w:sz="0" w:space="0" w:color="auto"/>
            <w:bottom w:val="none" w:sz="0" w:space="0" w:color="auto"/>
            <w:right w:val="none" w:sz="0" w:space="0" w:color="auto"/>
          </w:divBdr>
          <w:divsChild>
            <w:div w:id="67264614">
              <w:marLeft w:val="0"/>
              <w:marRight w:val="0"/>
              <w:marTop w:val="0"/>
              <w:marBottom w:val="0"/>
              <w:divBdr>
                <w:top w:val="none" w:sz="0" w:space="0" w:color="auto"/>
                <w:left w:val="none" w:sz="0" w:space="0" w:color="auto"/>
                <w:bottom w:val="none" w:sz="0" w:space="0" w:color="auto"/>
                <w:right w:val="none" w:sz="0" w:space="0" w:color="auto"/>
              </w:divBdr>
              <w:divsChild>
                <w:div w:id="179798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867283">
      <w:bodyDiv w:val="1"/>
      <w:marLeft w:val="0"/>
      <w:marRight w:val="0"/>
      <w:marTop w:val="0"/>
      <w:marBottom w:val="0"/>
      <w:divBdr>
        <w:top w:val="none" w:sz="0" w:space="0" w:color="auto"/>
        <w:left w:val="none" w:sz="0" w:space="0" w:color="auto"/>
        <w:bottom w:val="none" w:sz="0" w:space="0" w:color="auto"/>
        <w:right w:val="none" w:sz="0" w:space="0" w:color="auto"/>
      </w:divBdr>
      <w:divsChild>
        <w:div w:id="1871642687">
          <w:marLeft w:val="0"/>
          <w:marRight w:val="0"/>
          <w:marTop w:val="0"/>
          <w:marBottom w:val="300"/>
          <w:divBdr>
            <w:top w:val="none" w:sz="0" w:space="0" w:color="auto"/>
            <w:left w:val="none" w:sz="0" w:space="0" w:color="auto"/>
            <w:bottom w:val="none" w:sz="0" w:space="0" w:color="auto"/>
            <w:right w:val="none" w:sz="0" w:space="0" w:color="auto"/>
          </w:divBdr>
        </w:div>
      </w:divsChild>
    </w:div>
    <w:div w:id="390006712">
      <w:bodyDiv w:val="1"/>
      <w:marLeft w:val="0"/>
      <w:marRight w:val="0"/>
      <w:marTop w:val="0"/>
      <w:marBottom w:val="0"/>
      <w:divBdr>
        <w:top w:val="none" w:sz="0" w:space="0" w:color="auto"/>
        <w:left w:val="none" w:sz="0" w:space="0" w:color="auto"/>
        <w:bottom w:val="none" w:sz="0" w:space="0" w:color="auto"/>
        <w:right w:val="none" w:sz="0" w:space="0" w:color="auto"/>
      </w:divBdr>
      <w:divsChild>
        <w:div w:id="1712025208">
          <w:marLeft w:val="0"/>
          <w:marRight w:val="0"/>
          <w:marTop w:val="0"/>
          <w:marBottom w:val="0"/>
          <w:divBdr>
            <w:top w:val="none" w:sz="0" w:space="0" w:color="auto"/>
            <w:left w:val="none" w:sz="0" w:space="0" w:color="auto"/>
            <w:bottom w:val="none" w:sz="0" w:space="0" w:color="auto"/>
            <w:right w:val="none" w:sz="0" w:space="0" w:color="auto"/>
          </w:divBdr>
          <w:divsChild>
            <w:div w:id="1023554179">
              <w:marLeft w:val="0"/>
              <w:marRight w:val="0"/>
              <w:marTop w:val="0"/>
              <w:marBottom w:val="0"/>
              <w:divBdr>
                <w:top w:val="none" w:sz="0" w:space="0" w:color="auto"/>
                <w:left w:val="none" w:sz="0" w:space="0" w:color="auto"/>
                <w:bottom w:val="none" w:sz="0" w:space="0" w:color="auto"/>
                <w:right w:val="none" w:sz="0" w:space="0" w:color="auto"/>
              </w:divBdr>
              <w:divsChild>
                <w:div w:id="137141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39058">
      <w:bodyDiv w:val="1"/>
      <w:marLeft w:val="0"/>
      <w:marRight w:val="0"/>
      <w:marTop w:val="0"/>
      <w:marBottom w:val="0"/>
      <w:divBdr>
        <w:top w:val="none" w:sz="0" w:space="0" w:color="auto"/>
        <w:left w:val="none" w:sz="0" w:space="0" w:color="auto"/>
        <w:bottom w:val="none" w:sz="0" w:space="0" w:color="auto"/>
        <w:right w:val="none" w:sz="0" w:space="0" w:color="auto"/>
      </w:divBdr>
      <w:divsChild>
        <w:div w:id="412555697">
          <w:marLeft w:val="0"/>
          <w:marRight w:val="0"/>
          <w:marTop w:val="0"/>
          <w:marBottom w:val="300"/>
          <w:divBdr>
            <w:top w:val="none" w:sz="0" w:space="0" w:color="auto"/>
            <w:left w:val="none" w:sz="0" w:space="0" w:color="auto"/>
            <w:bottom w:val="none" w:sz="0" w:space="0" w:color="auto"/>
            <w:right w:val="none" w:sz="0" w:space="0" w:color="auto"/>
          </w:divBdr>
        </w:div>
      </w:divsChild>
    </w:div>
    <w:div w:id="636841565">
      <w:bodyDiv w:val="1"/>
      <w:marLeft w:val="0"/>
      <w:marRight w:val="0"/>
      <w:marTop w:val="0"/>
      <w:marBottom w:val="0"/>
      <w:divBdr>
        <w:top w:val="none" w:sz="0" w:space="0" w:color="auto"/>
        <w:left w:val="none" w:sz="0" w:space="0" w:color="auto"/>
        <w:bottom w:val="none" w:sz="0" w:space="0" w:color="auto"/>
        <w:right w:val="none" w:sz="0" w:space="0" w:color="auto"/>
      </w:divBdr>
      <w:divsChild>
        <w:div w:id="2102604481">
          <w:marLeft w:val="0"/>
          <w:marRight w:val="0"/>
          <w:marTop w:val="0"/>
          <w:marBottom w:val="0"/>
          <w:divBdr>
            <w:top w:val="none" w:sz="0" w:space="0" w:color="auto"/>
            <w:left w:val="none" w:sz="0" w:space="0" w:color="auto"/>
            <w:bottom w:val="none" w:sz="0" w:space="0" w:color="auto"/>
            <w:right w:val="none" w:sz="0" w:space="0" w:color="auto"/>
          </w:divBdr>
          <w:divsChild>
            <w:div w:id="1764451892">
              <w:marLeft w:val="0"/>
              <w:marRight w:val="0"/>
              <w:marTop w:val="0"/>
              <w:marBottom w:val="0"/>
              <w:divBdr>
                <w:top w:val="none" w:sz="0" w:space="0" w:color="auto"/>
                <w:left w:val="none" w:sz="0" w:space="0" w:color="auto"/>
                <w:bottom w:val="none" w:sz="0" w:space="0" w:color="auto"/>
                <w:right w:val="none" w:sz="0" w:space="0" w:color="auto"/>
              </w:divBdr>
              <w:divsChild>
                <w:div w:id="117862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229743">
      <w:bodyDiv w:val="1"/>
      <w:marLeft w:val="0"/>
      <w:marRight w:val="0"/>
      <w:marTop w:val="0"/>
      <w:marBottom w:val="0"/>
      <w:divBdr>
        <w:top w:val="none" w:sz="0" w:space="0" w:color="auto"/>
        <w:left w:val="none" w:sz="0" w:space="0" w:color="auto"/>
        <w:bottom w:val="none" w:sz="0" w:space="0" w:color="auto"/>
        <w:right w:val="none" w:sz="0" w:space="0" w:color="auto"/>
      </w:divBdr>
      <w:divsChild>
        <w:div w:id="1606376779">
          <w:marLeft w:val="0"/>
          <w:marRight w:val="0"/>
          <w:marTop w:val="0"/>
          <w:marBottom w:val="0"/>
          <w:divBdr>
            <w:top w:val="none" w:sz="0" w:space="0" w:color="auto"/>
            <w:left w:val="none" w:sz="0" w:space="0" w:color="auto"/>
            <w:bottom w:val="none" w:sz="0" w:space="0" w:color="auto"/>
            <w:right w:val="none" w:sz="0" w:space="0" w:color="auto"/>
          </w:divBdr>
          <w:divsChild>
            <w:div w:id="874584352">
              <w:marLeft w:val="0"/>
              <w:marRight w:val="0"/>
              <w:marTop w:val="0"/>
              <w:marBottom w:val="0"/>
              <w:divBdr>
                <w:top w:val="none" w:sz="0" w:space="0" w:color="auto"/>
                <w:left w:val="none" w:sz="0" w:space="0" w:color="auto"/>
                <w:bottom w:val="none" w:sz="0" w:space="0" w:color="auto"/>
                <w:right w:val="none" w:sz="0" w:space="0" w:color="auto"/>
              </w:divBdr>
              <w:divsChild>
                <w:div w:id="2018386954">
                  <w:marLeft w:val="0"/>
                  <w:marRight w:val="0"/>
                  <w:marTop w:val="0"/>
                  <w:marBottom w:val="0"/>
                  <w:divBdr>
                    <w:top w:val="none" w:sz="0" w:space="0" w:color="auto"/>
                    <w:left w:val="none" w:sz="0" w:space="0" w:color="auto"/>
                    <w:bottom w:val="none" w:sz="0" w:space="0" w:color="auto"/>
                    <w:right w:val="none" w:sz="0" w:space="0" w:color="auto"/>
                  </w:divBdr>
                  <w:divsChild>
                    <w:div w:id="1068766344">
                      <w:blockQuote w:val="1"/>
                      <w:marLeft w:val="0"/>
                      <w:marRight w:val="0"/>
                      <w:marTop w:val="240"/>
                      <w:marBottom w:val="240"/>
                      <w:divBdr>
                        <w:top w:val="none" w:sz="0" w:space="0" w:color="auto"/>
                        <w:left w:val="single" w:sz="24" w:space="12" w:color="DDDDDD"/>
                        <w:bottom w:val="none" w:sz="0" w:space="0" w:color="auto"/>
                        <w:right w:val="none" w:sz="0" w:space="0" w:color="auto"/>
                      </w:divBdr>
                    </w:div>
                  </w:divsChild>
                </w:div>
              </w:divsChild>
            </w:div>
          </w:divsChild>
        </w:div>
      </w:divsChild>
    </w:div>
    <w:div w:id="799760184">
      <w:bodyDiv w:val="1"/>
      <w:marLeft w:val="0"/>
      <w:marRight w:val="0"/>
      <w:marTop w:val="0"/>
      <w:marBottom w:val="0"/>
      <w:divBdr>
        <w:top w:val="none" w:sz="0" w:space="0" w:color="auto"/>
        <w:left w:val="none" w:sz="0" w:space="0" w:color="auto"/>
        <w:bottom w:val="none" w:sz="0" w:space="0" w:color="auto"/>
        <w:right w:val="none" w:sz="0" w:space="0" w:color="auto"/>
      </w:divBdr>
      <w:divsChild>
        <w:div w:id="1388723869">
          <w:marLeft w:val="0"/>
          <w:marRight w:val="0"/>
          <w:marTop w:val="0"/>
          <w:marBottom w:val="0"/>
          <w:divBdr>
            <w:top w:val="none" w:sz="0" w:space="0" w:color="auto"/>
            <w:left w:val="none" w:sz="0" w:space="0" w:color="auto"/>
            <w:bottom w:val="none" w:sz="0" w:space="0" w:color="auto"/>
            <w:right w:val="none" w:sz="0" w:space="0" w:color="auto"/>
          </w:divBdr>
          <w:divsChild>
            <w:div w:id="1047099049">
              <w:marLeft w:val="0"/>
              <w:marRight w:val="0"/>
              <w:marTop w:val="0"/>
              <w:marBottom w:val="0"/>
              <w:divBdr>
                <w:top w:val="none" w:sz="0" w:space="0" w:color="auto"/>
                <w:left w:val="none" w:sz="0" w:space="0" w:color="auto"/>
                <w:bottom w:val="none" w:sz="0" w:space="0" w:color="auto"/>
                <w:right w:val="none" w:sz="0" w:space="0" w:color="auto"/>
              </w:divBdr>
              <w:divsChild>
                <w:div w:id="196210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544821">
      <w:bodyDiv w:val="1"/>
      <w:marLeft w:val="0"/>
      <w:marRight w:val="0"/>
      <w:marTop w:val="0"/>
      <w:marBottom w:val="0"/>
      <w:divBdr>
        <w:top w:val="none" w:sz="0" w:space="0" w:color="auto"/>
        <w:left w:val="none" w:sz="0" w:space="0" w:color="auto"/>
        <w:bottom w:val="none" w:sz="0" w:space="0" w:color="auto"/>
        <w:right w:val="none" w:sz="0" w:space="0" w:color="auto"/>
      </w:divBdr>
      <w:divsChild>
        <w:div w:id="2060397202">
          <w:marLeft w:val="0"/>
          <w:marRight w:val="0"/>
          <w:marTop w:val="0"/>
          <w:marBottom w:val="0"/>
          <w:divBdr>
            <w:top w:val="none" w:sz="0" w:space="0" w:color="auto"/>
            <w:left w:val="none" w:sz="0" w:space="0" w:color="auto"/>
            <w:bottom w:val="none" w:sz="0" w:space="0" w:color="auto"/>
            <w:right w:val="none" w:sz="0" w:space="0" w:color="auto"/>
          </w:divBdr>
          <w:divsChild>
            <w:div w:id="912591789">
              <w:marLeft w:val="0"/>
              <w:marRight w:val="0"/>
              <w:marTop w:val="0"/>
              <w:marBottom w:val="0"/>
              <w:divBdr>
                <w:top w:val="none" w:sz="0" w:space="0" w:color="auto"/>
                <w:left w:val="none" w:sz="0" w:space="0" w:color="auto"/>
                <w:bottom w:val="none" w:sz="0" w:space="0" w:color="auto"/>
                <w:right w:val="none" w:sz="0" w:space="0" w:color="auto"/>
              </w:divBdr>
              <w:divsChild>
                <w:div w:id="105627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345549">
      <w:bodyDiv w:val="1"/>
      <w:marLeft w:val="0"/>
      <w:marRight w:val="0"/>
      <w:marTop w:val="0"/>
      <w:marBottom w:val="0"/>
      <w:divBdr>
        <w:top w:val="none" w:sz="0" w:space="0" w:color="auto"/>
        <w:left w:val="none" w:sz="0" w:space="0" w:color="auto"/>
        <w:bottom w:val="none" w:sz="0" w:space="0" w:color="auto"/>
        <w:right w:val="none" w:sz="0" w:space="0" w:color="auto"/>
      </w:divBdr>
      <w:divsChild>
        <w:div w:id="1220361065">
          <w:marLeft w:val="0"/>
          <w:marRight w:val="0"/>
          <w:marTop w:val="0"/>
          <w:marBottom w:val="0"/>
          <w:divBdr>
            <w:top w:val="none" w:sz="0" w:space="0" w:color="auto"/>
            <w:left w:val="none" w:sz="0" w:space="0" w:color="auto"/>
            <w:bottom w:val="none" w:sz="0" w:space="0" w:color="auto"/>
            <w:right w:val="none" w:sz="0" w:space="0" w:color="auto"/>
          </w:divBdr>
          <w:divsChild>
            <w:div w:id="980959365">
              <w:marLeft w:val="0"/>
              <w:marRight w:val="0"/>
              <w:marTop w:val="0"/>
              <w:marBottom w:val="0"/>
              <w:divBdr>
                <w:top w:val="none" w:sz="0" w:space="0" w:color="auto"/>
                <w:left w:val="none" w:sz="0" w:space="0" w:color="auto"/>
                <w:bottom w:val="none" w:sz="0" w:space="0" w:color="auto"/>
                <w:right w:val="none" w:sz="0" w:space="0" w:color="auto"/>
              </w:divBdr>
              <w:divsChild>
                <w:div w:id="17546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78156">
      <w:bodyDiv w:val="1"/>
      <w:marLeft w:val="0"/>
      <w:marRight w:val="0"/>
      <w:marTop w:val="0"/>
      <w:marBottom w:val="0"/>
      <w:divBdr>
        <w:top w:val="none" w:sz="0" w:space="0" w:color="auto"/>
        <w:left w:val="none" w:sz="0" w:space="0" w:color="auto"/>
        <w:bottom w:val="none" w:sz="0" w:space="0" w:color="auto"/>
        <w:right w:val="none" w:sz="0" w:space="0" w:color="auto"/>
      </w:divBdr>
      <w:divsChild>
        <w:div w:id="1422029053">
          <w:marLeft w:val="0"/>
          <w:marRight w:val="0"/>
          <w:marTop w:val="0"/>
          <w:marBottom w:val="0"/>
          <w:divBdr>
            <w:top w:val="none" w:sz="0" w:space="0" w:color="auto"/>
            <w:left w:val="none" w:sz="0" w:space="0" w:color="auto"/>
            <w:bottom w:val="none" w:sz="0" w:space="0" w:color="auto"/>
            <w:right w:val="none" w:sz="0" w:space="0" w:color="auto"/>
          </w:divBdr>
          <w:divsChild>
            <w:div w:id="97723617">
              <w:marLeft w:val="0"/>
              <w:marRight w:val="0"/>
              <w:marTop w:val="0"/>
              <w:marBottom w:val="0"/>
              <w:divBdr>
                <w:top w:val="none" w:sz="0" w:space="0" w:color="auto"/>
                <w:left w:val="none" w:sz="0" w:space="0" w:color="auto"/>
                <w:bottom w:val="none" w:sz="0" w:space="0" w:color="auto"/>
                <w:right w:val="none" w:sz="0" w:space="0" w:color="auto"/>
              </w:divBdr>
              <w:divsChild>
                <w:div w:id="193739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728381">
      <w:bodyDiv w:val="1"/>
      <w:marLeft w:val="0"/>
      <w:marRight w:val="0"/>
      <w:marTop w:val="0"/>
      <w:marBottom w:val="0"/>
      <w:divBdr>
        <w:top w:val="none" w:sz="0" w:space="0" w:color="auto"/>
        <w:left w:val="none" w:sz="0" w:space="0" w:color="auto"/>
        <w:bottom w:val="none" w:sz="0" w:space="0" w:color="auto"/>
        <w:right w:val="none" w:sz="0" w:space="0" w:color="auto"/>
      </w:divBdr>
      <w:divsChild>
        <w:div w:id="851606712">
          <w:marLeft w:val="0"/>
          <w:marRight w:val="0"/>
          <w:marTop w:val="0"/>
          <w:marBottom w:val="0"/>
          <w:divBdr>
            <w:top w:val="none" w:sz="0" w:space="0" w:color="auto"/>
            <w:left w:val="none" w:sz="0" w:space="0" w:color="auto"/>
            <w:bottom w:val="none" w:sz="0" w:space="0" w:color="auto"/>
            <w:right w:val="none" w:sz="0" w:space="0" w:color="auto"/>
          </w:divBdr>
          <w:divsChild>
            <w:div w:id="945383409">
              <w:marLeft w:val="0"/>
              <w:marRight w:val="0"/>
              <w:marTop w:val="0"/>
              <w:marBottom w:val="0"/>
              <w:divBdr>
                <w:top w:val="none" w:sz="0" w:space="0" w:color="auto"/>
                <w:left w:val="none" w:sz="0" w:space="0" w:color="auto"/>
                <w:bottom w:val="none" w:sz="0" w:space="0" w:color="auto"/>
                <w:right w:val="none" w:sz="0" w:space="0" w:color="auto"/>
              </w:divBdr>
              <w:divsChild>
                <w:div w:id="76825026">
                  <w:marLeft w:val="0"/>
                  <w:marRight w:val="0"/>
                  <w:marTop w:val="0"/>
                  <w:marBottom w:val="75"/>
                  <w:divBdr>
                    <w:top w:val="none" w:sz="0" w:space="0" w:color="auto"/>
                    <w:left w:val="none" w:sz="0" w:space="0" w:color="auto"/>
                    <w:bottom w:val="none" w:sz="0" w:space="0" w:color="auto"/>
                    <w:right w:val="none" w:sz="0" w:space="0" w:color="auto"/>
                  </w:divBdr>
                  <w:divsChild>
                    <w:div w:id="69231830">
                      <w:marLeft w:val="0"/>
                      <w:marRight w:val="0"/>
                      <w:marTop w:val="0"/>
                      <w:marBottom w:val="0"/>
                      <w:divBdr>
                        <w:top w:val="none" w:sz="0" w:space="0" w:color="auto"/>
                        <w:left w:val="none" w:sz="0" w:space="0" w:color="auto"/>
                        <w:bottom w:val="none" w:sz="0" w:space="0" w:color="auto"/>
                        <w:right w:val="none" w:sz="0" w:space="0" w:color="auto"/>
                      </w:divBdr>
                      <w:divsChild>
                        <w:div w:id="983897850">
                          <w:marLeft w:val="0"/>
                          <w:marRight w:val="0"/>
                          <w:marTop w:val="240"/>
                          <w:marBottom w:val="240"/>
                          <w:divBdr>
                            <w:top w:val="none" w:sz="0" w:space="0" w:color="auto"/>
                            <w:left w:val="none" w:sz="0" w:space="0" w:color="auto"/>
                            <w:bottom w:val="none" w:sz="0" w:space="0" w:color="auto"/>
                            <w:right w:val="none" w:sz="0" w:space="0" w:color="auto"/>
                          </w:divBdr>
                          <w:divsChild>
                            <w:div w:id="503596551">
                              <w:marLeft w:val="0"/>
                              <w:marRight w:val="0"/>
                              <w:marTop w:val="0"/>
                              <w:marBottom w:val="0"/>
                              <w:divBdr>
                                <w:top w:val="none" w:sz="0" w:space="0" w:color="auto"/>
                                <w:left w:val="none" w:sz="0" w:space="0" w:color="auto"/>
                                <w:bottom w:val="none" w:sz="0" w:space="0" w:color="auto"/>
                                <w:right w:val="none" w:sz="0" w:space="0" w:color="auto"/>
                              </w:divBdr>
                              <w:divsChild>
                                <w:div w:id="513769054">
                                  <w:marLeft w:val="2025"/>
                                  <w:marRight w:val="0"/>
                                  <w:marTop w:val="0"/>
                                  <w:marBottom w:val="0"/>
                                  <w:divBdr>
                                    <w:top w:val="none" w:sz="0" w:space="0" w:color="auto"/>
                                    <w:left w:val="none" w:sz="0" w:space="0" w:color="auto"/>
                                    <w:bottom w:val="none" w:sz="0" w:space="0" w:color="auto"/>
                                    <w:right w:val="none" w:sz="0" w:space="0" w:color="auto"/>
                                  </w:divBdr>
                                </w:div>
                                <w:div w:id="381905910">
                                  <w:marLeft w:val="2025"/>
                                  <w:marRight w:val="0"/>
                                  <w:marTop w:val="0"/>
                                  <w:marBottom w:val="0"/>
                                  <w:divBdr>
                                    <w:top w:val="none" w:sz="0" w:space="0" w:color="auto"/>
                                    <w:left w:val="none" w:sz="0" w:space="0" w:color="auto"/>
                                    <w:bottom w:val="none" w:sz="0" w:space="0" w:color="auto"/>
                                    <w:right w:val="none" w:sz="0" w:space="0" w:color="auto"/>
                                  </w:divBdr>
                                </w:div>
                                <w:div w:id="1561866035">
                                  <w:marLeft w:val="2025"/>
                                  <w:marRight w:val="0"/>
                                  <w:marTop w:val="0"/>
                                  <w:marBottom w:val="0"/>
                                  <w:divBdr>
                                    <w:top w:val="none" w:sz="0" w:space="0" w:color="auto"/>
                                    <w:left w:val="none" w:sz="0" w:space="0" w:color="auto"/>
                                    <w:bottom w:val="none" w:sz="0" w:space="0" w:color="auto"/>
                                    <w:right w:val="none" w:sz="0" w:space="0" w:color="auto"/>
                                  </w:divBdr>
                                </w:div>
                                <w:div w:id="1609196869">
                                  <w:marLeft w:val="2025"/>
                                  <w:marRight w:val="0"/>
                                  <w:marTop w:val="0"/>
                                  <w:marBottom w:val="0"/>
                                  <w:divBdr>
                                    <w:top w:val="none" w:sz="0" w:space="0" w:color="auto"/>
                                    <w:left w:val="none" w:sz="0" w:space="0" w:color="auto"/>
                                    <w:bottom w:val="none" w:sz="0" w:space="0" w:color="auto"/>
                                    <w:right w:val="none" w:sz="0" w:space="0" w:color="auto"/>
                                  </w:divBdr>
                                </w:div>
                                <w:div w:id="750616437">
                                  <w:marLeft w:val="2025"/>
                                  <w:marRight w:val="0"/>
                                  <w:marTop w:val="0"/>
                                  <w:marBottom w:val="0"/>
                                  <w:divBdr>
                                    <w:top w:val="none" w:sz="0" w:space="0" w:color="auto"/>
                                    <w:left w:val="none" w:sz="0" w:space="0" w:color="auto"/>
                                    <w:bottom w:val="none" w:sz="0" w:space="0" w:color="auto"/>
                                    <w:right w:val="none" w:sz="0" w:space="0" w:color="auto"/>
                                  </w:divBdr>
                                </w:div>
                                <w:div w:id="1751922590">
                                  <w:marLeft w:val="2025"/>
                                  <w:marRight w:val="0"/>
                                  <w:marTop w:val="0"/>
                                  <w:marBottom w:val="0"/>
                                  <w:divBdr>
                                    <w:top w:val="none" w:sz="0" w:space="0" w:color="auto"/>
                                    <w:left w:val="none" w:sz="0" w:space="0" w:color="auto"/>
                                    <w:bottom w:val="none" w:sz="0" w:space="0" w:color="auto"/>
                                    <w:right w:val="none" w:sz="0" w:space="0" w:color="auto"/>
                                  </w:divBdr>
                                </w:div>
                                <w:div w:id="925306372">
                                  <w:marLeft w:val="2025"/>
                                  <w:marRight w:val="0"/>
                                  <w:marTop w:val="0"/>
                                  <w:marBottom w:val="0"/>
                                  <w:divBdr>
                                    <w:top w:val="none" w:sz="0" w:space="0" w:color="auto"/>
                                    <w:left w:val="none" w:sz="0" w:space="0" w:color="auto"/>
                                    <w:bottom w:val="none" w:sz="0" w:space="0" w:color="auto"/>
                                    <w:right w:val="none" w:sz="0" w:space="0" w:color="auto"/>
                                  </w:divBdr>
                                </w:div>
                                <w:div w:id="761223595">
                                  <w:marLeft w:val="2025"/>
                                  <w:marRight w:val="0"/>
                                  <w:marTop w:val="0"/>
                                  <w:marBottom w:val="0"/>
                                  <w:divBdr>
                                    <w:top w:val="none" w:sz="0" w:space="0" w:color="auto"/>
                                    <w:left w:val="none" w:sz="0" w:space="0" w:color="auto"/>
                                    <w:bottom w:val="none" w:sz="0" w:space="0" w:color="auto"/>
                                    <w:right w:val="none" w:sz="0" w:space="0" w:color="auto"/>
                                  </w:divBdr>
                                </w:div>
                                <w:div w:id="664892984">
                                  <w:marLeft w:val="2025"/>
                                  <w:marRight w:val="0"/>
                                  <w:marTop w:val="0"/>
                                  <w:marBottom w:val="0"/>
                                  <w:divBdr>
                                    <w:top w:val="none" w:sz="0" w:space="0" w:color="auto"/>
                                    <w:left w:val="none" w:sz="0" w:space="0" w:color="auto"/>
                                    <w:bottom w:val="none" w:sz="0" w:space="0" w:color="auto"/>
                                    <w:right w:val="none" w:sz="0" w:space="0" w:color="auto"/>
                                  </w:divBdr>
                                </w:div>
                                <w:div w:id="1843928505">
                                  <w:marLeft w:val="2025"/>
                                  <w:marRight w:val="0"/>
                                  <w:marTop w:val="0"/>
                                  <w:marBottom w:val="0"/>
                                  <w:divBdr>
                                    <w:top w:val="none" w:sz="0" w:space="0" w:color="auto"/>
                                    <w:left w:val="none" w:sz="0" w:space="0" w:color="auto"/>
                                    <w:bottom w:val="none" w:sz="0" w:space="0" w:color="auto"/>
                                    <w:right w:val="none" w:sz="0" w:space="0" w:color="auto"/>
                                  </w:divBdr>
                                </w:div>
                                <w:div w:id="1579633878">
                                  <w:marLeft w:val="2025"/>
                                  <w:marRight w:val="0"/>
                                  <w:marTop w:val="0"/>
                                  <w:marBottom w:val="0"/>
                                  <w:divBdr>
                                    <w:top w:val="none" w:sz="0" w:space="0" w:color="auto"/>
                                    <w:left w:val="none" w:sz="0" w:space="0" w:color="auto"/>
                                    <w:bottom w:val="none" w:sz="0" w:space="0" w:color="auto"/>
                                    <w:right w:val="none" w:sz="0" w:space="0" w:color="auto"/>
                                  </w:divBdr>
                                </w:div>
                                <w:div w:id="1567185419">
                                  <w:marLeft w:val="2025"/>
                                  <w:marRight w:val="0"/>
                                  <w:marTop w:val="0"/>
                                  <w:marBottom w:val="0"/>
                                  <w:divBdr>
                                    <w:top w:val="none" w:sz="0" w:space="0" w:color="auto"/>
                                    <w:left w:val="none" w:sz="0" w:space="0" w:color="auto"/>
                                    <w:bottom w:val="none" w:sz="0" w:space="0" w:color="auto"/>
                                    <w:right w:val="none" w:sz="0" w:space="0" w:color="auto"/>
                                  </w:divBdr>
                                </w:div>
                                <w:div w:id="76752673">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8779430">
      <w:bodyDiv w:val="1"/>
      <w:marLeft w:val="0"/>
      <w:marRight w:val="0"/>
      <w:marTop w:val="0"/>
      <w:marBottom w:val="0"/>
      <w:divBdr>
        <w:top w:val="none" w:sz="0" w:space="0" w:color="auto"/>
        <w:left w:val="none" w:sz="0" w:space="0" w:color="auto"/>
        <w:bottom w:val="none" w:sz="0" w:space="0" w:color="auto"/>
        <w:right w:val="none" w:sz="0" w:space="0" w:color="auto"/>
      </w:divBdr>
      <w:divsChild>
        <w:div w:id="1485733769">
          <w:marLeft w:val="0"/>
          <w:marRight w:val="0"/>
          <w:marTop w:val="0"/>
          <w:marBottom w:val="0"/>
          <w:divBdr>
            <w:top w:val="none" w:sz="0" w:space="0" w:color="auto"/>
            <w:left w:val="none" w:sz="0" w:space="0" w:color="auto"/>
            <w:bottom w:val="none" w:sz="0" w:space="0" w:color="auto"/>
            <w:right w:val="none" w:sz="0" w:space="0" w:color="auto"/>
          </w:divBdr>
          <w:divsChild>
            <w:div w:id="1785340069">
              <w:marLeft w:val="0"/>
              <w:marRight w:val="0"/>
              <w:marTop w:val="0"/>
              <w:marBottom w:val="0"/>
              <w:divBdr>
                <w:top w:val="none" w:sz="0" w:space="0" w:color="auto"/>
                <w:left w:val="none" w:sz="0" w:space="0" w:color="auto"/>
                <w:bottom w:val="none" w:sz="0" w:space="0" w:color="auto"/>
                <w:right w:val="none" w:sz="0" w:space="0" w:color="auto"/>
              </w:divBdr>
              <w:divsChild>
                <w:div w:id="29838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99684">
      <w:bodyDiv w:val="1"/>
      <w:marLeft w:val="0"/>
      <w:marRight w:val="0"/>
      <w:marTop w:val="0"/>
      <w:marBottom w:val="0"/>
      <w:divBdr>
        <w:top w:val="none" w:sz="0" w:space="0" w:color="auto"/>
        <w:left w:val="none" w:sz="0" w:space="0" w:color="auto"/>
        <w:bottom w:val="none" w:sz="0" w:space="0" w:color="auto"/>
        <w:right w:val="none" w:sz="0" w:space="0" w:color="auto"/>
      </w:divBdr>
      <w:divsChild>
        <w:div w:id="1252591495">
          <w:marLeft w:val="0"/>
          <w:marRight w:val="0"/>
          <w:marTop w:val="0"/>
          <w:marBottom w:val="0"/>
          <w:divBdr>
            <w:top w:val="none" w:sz="0" w:space="0" w:color="auto"/>
            <w:left w:val="none" w:sz="0" w:space="0" w:color="auto"/>
            <w:bottom w:val="none" w:sz="0" w:space="0" w:color="auto"/>
            <w:right w:val="none" w:sz="0" w:space="0" w:color="auto"/>
          </w:divBdr>
          <w:divsChild>
            <w:div w:id="1570841061">
              <w:marLeft w:val="0"/>
              <w:marRight w:val="0"/>
              <w:marTop w:val="0"/>
              <w:marBottom w:val="0"/>
              <w:divBdr>
                <w:top w:val="none" w:sz="0" w:space="0" w:color="auto"/>
                <w:left w:val="none" w:sz="0" w:space="0" w:color="auto"/>
                <w:bottom w:val="none" w:sz="0" w:space="0" w:color="auto"/>
                <w:right w:val="none" w:sz="0" w:space="0" w:color="auto"/>
              </w:divBdr>
            </w:div>
            <w:div w:id="1682001294">
              <w:marLeft w:val="0"/>
              <w:marRight w:val="0"/>
              <w:marTop w:val="0"/>
              <w:marBottom w:val="0"/>
              <w:divBdr>
                <w:top w:val="none" w:sz="0" w:space="0" w:color="auto"/>
                <w:left w:val="none" w:sz="0" w:space="0" w:color="auto"/>
                <w:bottom w:val="none" w:sz="0" w:space="0" w:color="auto"/>
                <w:right w:val="none" w:sz="0" w:space="0" w:color="auto"/>
              </w:divBdr>
            </w:div>
            <w:div w:id="1684816688">
              <w:marLeft w:val="0"/>
              <w:marRight w:val="0"/>
              <w:marTop w:val="0"/>
              <w:marBottom w:val="0"/>
              <w:divBdr>
                <w:top w:val="none" w:sz="0" w:space="0" w:color="auto"/>
                <w:left w:val="none" w:sz="0" w:space="0" w:color="auto"/>
                <w:bottom w:val="none" w:sz="0" w:space="0" w:color="auto"/>
                <w:right w:val="none" w:sz="0" w:space="0" w:color="auto"/>
              </w:divBdr>
            </w:div>
            <w:div w:id="2139181733">
              <w:marLeft w:val="0"/>
              <w:marRight w:val="0"/>
              <w:marTop w:val="0"/>
              <w:marBottom w:val="0"/>
              <w:divBdr>
                <w:top w:val="none" w:sz="0" w:space="0" w:color="auto"/>
                <w:left w:val="none" w:sz="0" w:space="0" w:color="auto"/>
                <w:bottom w:val="none" w:sz="0" w:space="0" w:color="auto"/>
                <w:right w:val="none" w:sz="0" w:space="0" w:color="auto"/>
              </w:divBdr>
              <w:divsChild>
                <w:div w:id="556206034">
                  <w:marLeft w:val="0"/>
                  <w:marRight w:val="0"/>
                  <w:marTop w:val="0"/>
                  <w:marBottom w:val="0"/>
                  <w:divBdr>
                    <w:top w:val="none" w:sz="0" w:space="0" w:color="auto"/>
                    <w:left w:val="none" w:sz="0" w:space="0" w:color="auto"/>
                    <w:bottom w:val="none" w:sz="0" w:space="0" w:color="auto"/>
                    <w:right w:val="none" w:sz="0" w:space="0" w:color="auto"/>
                  </w:divBdr>
                </w:div>
              </w:divsChild>
            </w:div>
            <w:div w:id="521630150">
              <w:marLeft w:val="0"/>
              <w:marRight w:val="0"/>
              <w:marTop w:val="0"/>
              <w:marBottom w:val="0"/>
              <w:divBdr>
                <w:top w:val="none" w:sz="0" w:space="0" w:color="auto"/>
                <w:left w:val="none" w:sz="0" w:space="0" w:color="auto"/>
                <w:bottom w:val="none" w:sz="0" w:space="0" w:color="auto"/>
                <w:right w:val="none" w:sz="0" w:space="0" w:color="auto"/>
              </w:divBdr>
            </w:div>
            <w:div w:id="1384326994">
              <w:marLeft w:val="0"/>
              <w:marRight w:val="0"/>
              <w:marTop w:val="0"/>
              <w:marBottom w:val="0"/>
              <w:divBdr>
                <w:top w:val="none" w:sz="0" w:space="0" w:color="auto"/>
                <w:left w:val="none" w:sz="0" w:space="0" w:color="auto"/>
                <w:bottom w:val="none" w:sz="0" w:space="0" w:color="auto"/>
                <w:right w:val="none" w:sz="0" w:space="0" w:color="auto"/>
              </w:divBdr>
            </w:div>
            <w:div w:id="180241922">
              <w:marLeft w:val="0"/>
              <w:marRight w:val="0"/>
              <w:marTop w:val="0"/>
              <w:marBottom w:val="0"/>
              <w:divBdr>
                <w:top w:val="none" w:sz="0" w:space="0" w:color="auto"/>
                <w:left w:val="none" w:sz="0" w:space="0" w:color="auto"/>
                <w:bottom w:val="none" w:sz="0" w:space="0" w:color="auto"/>
                <w:right w:val="none" w:sz="0" w:space="0" w:color="auto"/>
              </w:divBdr>
            </w:div>
            <w:div w:id="1564483437">
              <w:marLeft w:val="0"/>
              <w:marRight w:val="0"/>
              <w:marTop w:val="0"/>
              <w:marBottom w:val="0"/>
              <w:divBdr>
                <w:top w:val="none" w:sz="0" w:space="0" w:color="auto"/>
                <w:left w:val="none" w:sz="0" w:space="0" w:color="auto"/>
                <w:bottom w:val="none" w:sz="0" w:space="0" w:color="auto"/>
                <w:right w:val="none" w:sz="0" w:space="0" w:color="auto"/>
              </w:divBdr>
            </w:div>
            <w:div w:id="727189016">
              <w:marLeft w:val="0"/>
              <w:marRight w:val="0"/>
              <w:marTop w:val="0"/>
              <w:marBottom w:val="0"/>
              <w:divBdr>
                <w:top w:val="none" w:sz="0" w:space="0" w:color="auto"/>
                <w:left w:val="none" w:sz="0" w:space="0" w:color="auto"/>
                <w:bottom w:val="none" w:sz="0" w:space="0" w:color="auto"/>
                <w:right w:val="none" w:sz="0" w:space="0" w:color="auto"/>
              </w:divBdr>
            </w:div>
            <w:div w:id="1119566065">
              <w:marLeft w:val="0"/>
              <w:marRight w:val="0"/>
              <w:marTop w:val="0"/>
              <w:marBottom w:val="0"/>
              <w:divBdr>
                <w:top w:val="none" w:sz="0" w:space="0" w:color="auto"/>
                <w:left w:val="none" w:sz="0" w:space="0" w:color="auto"/>
                <w:bottom w:val="none" w:sz="0" w:space="0" w:color="auto"/>
                <w:right w:val="none" w:sz="0" w:space="0" w:color="auto"/>
              </w:divBdr>
            </w:div>
            <w:div w:id="374281246">
              <w:marLeft w:val="0"/>
              <w:marRight w:val="0"/>
              <w:marTop w:val="0"/>
              <w:marBottom w:val="0"/>
              <w:divBdr>
                <w:top w:val="none" w:sz="0" w:space="0" w:color="auto"/>
                <w:left w:val="none" w:sz="0" w:space="0" w:color="auto"/>
                <w:bottom w:val="none" w:sz="0" w:space="0" w:color="auto"/>
                <w:right w:val="none" w:sz="0" w:space="0" w:color="auto"/>
              </w:divBdr>
            </w:div>
            <w:div w:id="1043675547">
              <w:marLeft w:val="0"/>
              <w:marRight w:val="0"/>
              <w:marTop w:val="0"/>
              <w:marBottom w:val="0"/>
              <w:divBdr>
                <w:top w:val="none" w:sz="0" w:space="0" w:color="auto"/>
                <w:left w:val="none" w:sz="0" w:space="0" w:color="auto"/>
                <w:bottom w:val="none" w:sz="0" w:space="0" w:color="auto"/>
                <w:right w:val="none" w:sz="0" w:space="0" w:color="auto"/>
              </w:divBdr>
            </w:div>
            <w:div w:id="114370009">
              <w:marLeft w:val="0"/>
              <w:marRight w:val="0"/>
              <w:marTop w:val="0"/>
              <w:marBottom w:val="0"/>
              <w:divBdr>
                <w:top w:val="none" w:sz="0" w:space="0" w:color="auto"/>
                <w:left w:val="none" w:sz="0" w:space="0" w:color="auto"/>
                <w:bottom w:val="none" w:sz="0" w:space="0" w:color="auto"/>
                <w:right w:val="none" w:sz="0" w:space="0" w:color="auto"/>
              </w:divBdr>
            </w:div>
            <w:div w:id="268125801">
              <w:marLeft w:val="0"/>
              <w:marRight w:val="0"/>
              <w:marTop w:val="0"/>
              <w:marBottom w:val="0"/>
              <w:divBdr>
                <w:top w:val="none" w:sz="0" w:space="0" w:color="auto"/>
                <w:left w:val="none" w:sz="0" w:space="0" w:color="auto"/>
                <w:bottom w:val="none" w:sz="0" w:space="0" w:color="auto"/>
                <w:right w:val="none" w:sz="0" w:space="0" w:color="auto"/>
              </w:divBdr>
            </w:div>
            <w:div w:id="1302535529">
              <w:marLeft w:val="0"/>
              <w:marRight w:val="0"/>
              <w:marTop w:val="0"/>
              <w:marBottom w:val="0"/>
              <w:divBdr>
                <w:top w:val="none" w:sz="0" w:space="0" w:color="auto"/>
                <w:left w:val="none" w:sz="0" w:space="0" w:color="auto"/>
                <w:bottom w:val="none" w:sz="0" w:space="0" w:color="auto"/>
                <w:right w:val="none" w:sz="0" w:space="0" w:color="auto"/>
              </w:divBdr>
            </w:div>
            <w:div w:id="1192839529">
              <w:marLeft w:val="0"/>
              <w:marRight w:val="0"/>
              <w:marTop w:val="0"/>
              <w:marBottom w:val="0"/>
              <w:divBdr>
                <w:top w:val="none" w:sz="0" w:space="0" w:color="auto"/>
                <w:left w:val="none" w:sz="0" w:space="0" w:color="auto"/>
                <w:bottom w:val="none" w:sz="0" w:space="0" w:color="auto"/>
                <w:right w:val="none" w:sz="0" w:space="0" w:color="auto"/>
              </w:divBdr>
            </w:div>
            <w:div w:id="1627613923">
              <w:marLeft w:val="0"/>
              <w:marRight w:val="0"/>
              <w:marTop w:val="0"/>
              <w:marBottom w:val="0"/>
              <w:divBdr>
                <w:top w:val="none" w:sz="0" w:space="0" w:color="auto"/>
                <w:left w:val="none" w:sz="0" w:space="0" w:color="auto"/>
                <w:bottom w:val="none" w:sz="0" w:space="0" w:color="auto"/>
                <w:right w:val="none" w:sz="0" w:space="0" w:color="auto"/>
              </w:divBdr>
            </w:div>
            <w:div w:id="824399504">
              <w:marLeft w:val="0"/>
              <w:marRight w:val="0"/>
              <w:marTop w:val="0"/>
              <w:marBottom w:val="0"/>
              <w:divBdr>
                <w:top w:val="none" w:sz="0" w:space="0" w:color="auto"/>
                <w:left w:val="none" w:sz="0" w:space="0" w:color="auto"/>
                <w:bottom w:val="none" w:sz="0" w:space="0" w:color="auto"/>
                <w:right w:val="none" w:sz="0" w:space="0" w:color="auto"/>
              </w:divBdr>
            </w:div>
            <w:div w:id="2048873940">
              <w:marLeft w:val="0"/>
              <w:marRight w:val="0"/>
              <w:marTop w:val="0"/>
              <w:marBottom w:val="0"/>
              <w:divBdr>
                <w:top w:val="none" w:sz="0" w:space="0" w:color="auto"/>
                <w:left w:val="none" w:sz="0" w:space="0" w:color="auto"/>
                <w:bottom w:val="none" w:sz="0" w:space="0" w:color="auto"/>
                <w:right w:val="none" w:sz="0" w:space="0" w:color="auto"/>
              </w:divBdr>
            </w:div>
            <w:div w:id="1155684071">
              <w:marLeft w:val="0"/>
              <w:marRight w:val="0"/>
              <w:marTop w:val="0"/>
              <w:marBottom w:val="0"/>
              <w:divBdr>
                <w:top w:val="none" w:sz="0" w:space="0" w:color="auto"/>
                <w:left w:val="none" w:sz="0" w:space="0" w:color="auto"/>
                <w:bottom w:val="none" w:sz="0" w:space="0" w:color="auto"/>
                <w:right w:val="none" w:sz="0" w:space="0" w:color="auto"/>
              </w:divBdr>
            </w:div>
            <w:div w:id="1794520938">
              <w:marLeft w:val="0"/>
              <w:marRight w:val="0"/>
              <w:marTop w:val="0"/>
              <w:marBottom w:val="0"/>
              <w:divBdr>
                <w:top w:val="none" w:sz="0" w:space="0" w:color="auto"/>
                <w:left w:val="none" w:sz="0" w:space="0" w:color="auto"/>
                <w:bottom w:val="none" w:sz="0" w:space="0" w:color="auto"/>
                <w:right w:val="none" w:sz="0" w:space="0" w:color="auto"/>
              </w:divBdr>
            </w:div>
            <w:div w:id="1751122271">
              <w:marLeft w:val="0"/>
              <w:marRight w:val="0"/>
              <w:marTop w:val="0"/>
              <w:marBottom w:val="0"/>
              <w:divBdr>
                <w:top w:val="none" w:sz="0" w:space="0" w:color="auto"/>
                <w:left w:val="none" w:sz="0" w:space="0" w:color="auto"/>
                <w:bottom w:val="none" w:sz="0" w:space="0" w:color="auto"/>
                <w:right w:val="none" w:sz="0" w:space="0" w:color="auto"/>
              </w:divBdr>
            </w:div>
            <w:div w:id="390812725">
              <w:marLeft w:val="0"/>
              <w:marRight w:val="0"/>
              <w:marTop w:val="0"/>
              <w:marBottom w:val="0"/>
              <w:divBdr>
                <w:top w:val="none" w:sz="0" w:space="0" w:color="auto"/>
                <w:left w:val="none" w:sz="0" w:space="0" w:color="auto"/>
                <w:bottom w:val="none" w:sz="0" w:space="0" w:color="auto"/>
                <w:right w:val="none" w:sz="0" w:space="0" w:color="auto"/>
              </w:divBdr>
            </w:div>
            <w:div w:id="444155052">
              <w:marLeft w:val="0"/>
              <w:marRight w:val="0"/>
              <w:marTop w:val="0"/>
              <w:marBottom w:val="0"/>
              <w:divBdr>
                <w:top w:val="none" w:sz="0" w:space="0" w:color="auto"/>
                <w:left w:val="none" w:sz="0" w:space="0" w:color="auto"/>
                <w:bottom w:val="none" w:sz="0" w:space="0" w:color="auto"/>
                <w:right w:val="none" w:sz="0" w:space="0" w:color="auto"/>
              </w:divBdr>
            </w:div>
            <w:div w:id="480317380">
              <w:marLeft w:val="0"/>
              <w:marRight w:val="0"/>
              <w:marTop w:val="0"/>
              <w:marBottom w:val="0"/>
              <w:divBdr>
                <w:top w:val="none" w:sz="0" w:space="0" w:color="auto"/>
                <w:left w:val="none" w:sz="0" w:space="0" w:color="auto"/>
                <w:bottom w:val="none" w:sz="0" w:space="0" w:color="auto"/>
                <w:right w:val="none" w:sz="0" w:space="0" w:color="auto"/>
              </w:divBdr>
            </w:div>
            <w:div w:id="1604872643">
              <w:marLeft w:val="0"/>
              <w:marRight w:val="0"/>
              <w:marTop w:val="0"/>
              <w:marBottom w:val="0"/>
              <w:divBdr>
                <w:top w:val="none" w:sz="0" w:space="0" w:color="auto"/>
                <w:left w:val="none" w:sz="0" w:space="0" w:color="auto"/>
                <w:bottom w:val="none" w:sz="0" w:space="0" w:color="auto"/>
                <w:right w:val="none" w:sz="0" w:space="0" w:color="auto"/>
              </w:divBdr>
            </w:div>
            <w:div w:id="152453333">
              <w:marLeft w:val="0"/>
              <w:marRight w:val="0"/>
              <w:marTop w:val="0"/>
              <w:marBottom w:val="0"/>
              <w:divBdr>
                <w:top w:val="none" w:sz="0" w:space="0" w:color="auto"/>
                <w:left w:val="none" w:sz="0" w:space="0" w:color="auto"/>
                <w:bottom w:val="none" w:sz="0" w:space="0" w:color="auto"/>
                <w:right w:val="none" w:sz="0" w:space="0" w:color="auto"/>
              </w:divBdr>
            </w:div>
            <w:div w:id="1471752030">
              <w:marLeft w:val="0"/>
              <w:marRight w:val="0"/>
              <w:marTop w:val="0"/>
              <w:marBottom w:val="0"/>
              <w:divBdr>
                <w:top w:val="none" w:sz="0" w:space="0" w:color="auto"/>
                <w:left w:val="none" w:sz="0" w:space="0" w:color="auto"/>
                <w:bottom w:val="none" w:sz="0" w:space="0" w:color="auto"/>
                <w:right w:val="none" w:sz="0" w:space="0" w:color="auto"/>
              </w:divBdr>
            </w:div>
            <w:div w:id="1294021838">
              <w:marLeft w:val="0"/>
              <w:marRight w:val="0"/>
              <w:marTop w:val="0"/>
              <w:marBottom w:val="0"/>
              <w:divBdr>
                <w:top w:val="none" w:sz="0" w:space="0" w:color="auto"/>
                <w:left w:val="none" w:sz="0" w:space="0" w:color="auto"/>
                <w:bottom w:val="none" w:sz="0" w:space="0" w:color="auto"/>
                <w:right w:val="none" w:sz="0" w:space="0" w:color="auto"/>
              </w:divBdr>
            </w:div>
            <w:div w:id="1349066726">
              <w:marLeft w:val="0"/>
              <w:marRight w:val="0"/>
              <w:marTop w:val="0"/>
              <w:marBottom w:val="0"/>
              <w:divBdr>
                <w:top w:val="none" w:sz="0" w:space="0" w:color="auto"/>
                <w:left w:val="none" w:sz="0" w:space="0" w:color="auto"/>
                <w:bottom w:val="none" w:sz="0" w:space="0" w:color="auto"/>
                <w:right w:val="none" w:sz="0" w:space="0" w:color="auto"/>
              </w:divBdr>
            </w:div>
            <w:div w:id="127247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56989">
      <w:bodyDiv w:val="1"/>
      <w:marLeft w:val="0"/>
      <w:marRight w:val="0"/>
      <w:marTop w:val="0"/>
      <w:marBottom w:val="0"/>
      <w:divBdr>
        <w:top w:val="none" w:sz="0" w:space="0" w:color="auto"/>
        <w:left w:val="none" w:sz="0" w:space="0" w:color="auto"/>
        <w:bottom w:val="none" w:sz="0" w:space="0" w:color="auto"/>
        <w:right w:val="none" w:sz="0" w:space="0" w:color="auto"/>
      </w:divBdr>
      <w:divsChild>
        <w:div w:id="629625514">
          <w:marLeft w:val="0"/>
          <w:marRight w:val="0"/>
          <w:marTop w:val="0"/>
          <w:marBottom w:val="300"/>
          <w:divBdr>
            <w:top w:val="none" w:sz="0" w:space="0" w:color="auto"/>
            <w:left w:val="none" w:sz="0" w:space="0" w:color="auto"/>
            <w:bottom w:val="none" w:sz="0" w:space="0" w:color="auto"/>
            <w:right w:val="none" w:sz="0" w:space="0" w:color="auto"/>
          </w:divBdr>
        </w:div>
      </w:divsChild>
    </w:div>
    <w:div w:id="1288584720">
      <w:bodyDiv w:val="1"/>
      <w:marLeft w:val="0"/>
      <w:marRight w:val="0"/>
      <w:marTop w:val="0"/>
      <w:marBottom w:val="0"/>
      <w:divBdr>
        <w:top w:val="none" w:sz="0" w:space="0" w:color="auto"/>
        <w:left w:val="none" w:sz="0" w:space="0" w:color="auto"/>
        <w:bottom w:val="none" w:sz="0" w:space="0" w:color="auto"/>
        <w:right w:val="none" w:sz="0" w:space="0" w:color="auto"/>
      </w:divBdr>
      <w:divsChild>
        <w:div w:id="57286497">
          <w:marLeft w:val="0"/>
          <w:marRight w:val="0"/>
          <w:marTop w:val="0"/>
          <w:marBottom w:val="0"/>
          <w:divBdr>
            <w:top w:val="none" w:sz="0" w:space="0" w:color="auto"/>
            <w:left w:val="none" w:sz="0" w:space="0" w:color="auto"/>
            <w:bottom w:val="none" w:sz="0" w:space="0" w:color="auto"/>
            <w:right w:val="none" w:sz="0" w:space="0" w:color="auto"/>
          </w:divBdr>
          <w:divsChild>
            <w:div w:id="810170632">
              <w:marLeft w:val="0"/>
              <w:marRight w:val="0"/>
              <w:marTop w:val="0"/>
              <w:marBottom w:val="0"/>
              <w:divBdr>
                <w:top w:val="none" w:sz="0" w:space="0" w:color="auto"/>
                <w:left w:val="none" w:sz="0" w:space="0" w:color="auto"/>
                <w:bottom w:val="none" w:sz="0" w:space="0" w:color="auto"/>
                <w:right w:val="none" w:sz="0" w:space="0" w:color="auto"/>
              </w:divBdr>
              <w:divsChild>
                <w:div w:id="30694164">
                  <w:marLeft w:val="2"/>
                  <w:marRight w:val="2"/>
                  <w:marTop w:val="2"/>
                  <w:marBottom w:val="2"/>
                  <w:divBdr>
                    <w:top w:val="none" w:sz="0" w:space="0" w:color="auto"/>
                    <w:left w:val="none" w:sz="0" w:space="0" w:color="auto"/>
                    <w:bottom w:val="single" w:sz="6" w:space="0" w:color="DDDDDD"/>
                    <w:right w:val="none" w:sz="0" w:space="0" w:color="auto"/>
                  </w:divBdr>
                  <w:divsChild>
                    <w:div w:id="920791033">
                      <w:marLeft w:val="0"/>
                      <w:marRight w:val="0"/>
                      <w:marTop w:val="0"/>
                      <w:marBottom w:val="0"/>
                      <w:divBdr>
                        <w:top w:val="none" w:sz="0" w:space="0" w:color="auto"/>
                        <w:left w:val="none" w:sz="0" w:space="0" w:color="auto"/>
                        <w:bottom w:val="none" w:sz="0" w:space="0" w:color="auto"/>
                        <w:right w:val="none" w:sz="0" w:space="0" w:color="auto"/>
                      </w:divBdr>
                      <w:divsChild>
                        <w:div w:id="694429023">
                          <w:marLeft w:val="0"/>
                          <w:marRight w:val="0"/>
                          <w:marTop w:val="0"/>
                          <w:marBottom w:val="0"/>
                          <w:divBdr>
                            <w:top w:val="none" w:sz="0" w:space="0" w:color="auto"/>
                            <w:left w:val="none" w:sz="0" w:space="0" w:color="auto"/>
                            <w:bottom w:val="none" w:sz="0" w:space="0" w:color="auto"/>
                            <w:right w:val="none" w:sz="0" w:space="0" w:color="auto"/>
                          </w:divBdr>
                          <w:divsChild>
                            <w:div w:id="100300322">
                              <w:marLeft w:val="0"/>
                              <w:marRight w:val="0"/>
                              <w:marTop w:val="0"/>
                              <w:marBottom w:val="0"/>
                              <w:divBdr>
                                <w:top w:val="none" w:sz="0" w:space="0" w:color="auto"/>
                                <w:left w:val="none" w:sz="0" w:space="0" w:color="auto"/>
                                <w:bottom w:val="none" w:sz="0" w:space="0" w:color="auto"/>
                                <w:right w:val="none" w:sz="0" w:space="0" w:color="auto"/>
                              </w:divBdr>
                              <w:divsChild>
                                <w:div w:id="1557352287">
                                  <w:marLeft w:val="0"/>
                                  <w:marRight w:val="0"/>
                                  <w:marTop w:val="240"/>
                                  <w:marBottom w:val="240"/>
                                  <w:divBdr>
                                    <w:top w:val="none" w:sz="0" w:space="0" w:color="auto"/>
                                    <w:left w:val="none" w:sz="0" w:space="0" w:color="auto"/>
                                    <w:bottom w:val="none" w:sz="0" w:space="0" w:color="auto"/>
                                    <w:right w:val="none" w:sz="0" w:space="0" w:color="auto"/>
                                  </w:divBdr>
                                  <w:divsChild>
                                    <w:div w:id="1486896626">
                                      <w:marLeft w:val="0"/>
                                      <w:marRight w:val="0"/>
                                      <w:marTop w:val="0"/>
                                      <w:marBottom w:val="0"/>
                                      <w:divBdr>
                                        <w:top w:val="none" w:sz="0" w:space="0" w:color="auto"/>
                                        <w:left w:val="none" w:sz="0" w:space="0" w:color="auto"/>
                                        <w:bottom w:val="none" w:sz="0" w:space="0" w:color="auto"/>
                                        <w:right w:val="none" w:sz="0" w:space="0" w:color="auto"/>
                                      </w:divBdr>
                                    </w:div>
                                    <w:div w:id="427383937">
                                      <w:marLeft w:val="0"/>
                                      <w:marRight w:val="0"/>
                                      <w:marTop w:val="0"/>
                                      <w:marBottom w:val="0"/>
                                      <w:divBdr>
                                        <w:top w:val="none" w:sz="0" w:space="0" w:color="auto"/>
                                        <w:left w:val="none" w:sz="0" w:space="0" w:color="auto"/>
                                        <w:bottom w:val="none" w:sz="0" w:space="0" w:color="auto"/>
                                        <w:right w:val="none" w:sz="0" w:space="0" w:color="auto"/>
                                      </w:divBdr>
                                    </w:div>
                                    <w:div w:id="1638145458">
                                      <w:marLeft w:val="0"/>
                                      <w:marRight w:val="0"/>
                                      <w:marTop w:val="0"/>
                                      <w:marBottom w:val="0"/>
                                      <w:divBdr>
                                        <w:top w:val="none" w:sz="0" w:space="0" w:color="auto"/>
                                        <w:left w:val="none" w:sz="0" w:space="0" w:color="auto"/>
                                        <w:bottom w:val="none" w:sz="0" w:space="0" w:color="auto"/>
                                        <w:right w:val="none" w:sz="0" w:space="0" w:color="auto"/>
                                      </w:divBdr>
                                      <w:divsChild>
                                        <w:div w:id="1770199870">
                                          <w:marLeft w:val="0"/>
                                          <w:marRight w:val="0"/>
                                          <w:marTop w:val="0"/>
                                          <w:marBottom w:val="0"/>
                                          <w:divBdr>
                                            <w:top w:val="none" w:sz="0" w:space="0" w:color="auto"/>
                                            <w:left w:val="none" w:sz="0" w:space="0" w:color="auto"/>
                                            <w:bottom w:val="none" w:sz="0" w:space="0" w:color="auto"/>
                                            <w:right w:val="none" w:sz="0" w:space="0" w:color="auto"/>
                                          </w:divBdr>
                                        </w:div>
                                        <w:div w:id="69326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263436">
                              <w:marLeft w:val="0"/>
                              <w:marRight w:val="0"/>
                              <w:marTop w:val="0"/>
                              <w:marBottom w:val="0"/>
                              <w:divBdr>
                                <w:top w:val="none" w:sz="0" w:space="0" w:color="auto"/>
                                <w:left w:val="none" w:sz="0" w:space="0" w:color="auto"/>
                                <w:bottom w:val="none" w:sz="0" w:space="0" w:color="auto"/>
                                <w:right w:val="none" w:sz="0" w:space="0" w:color="auto"/>
                              </w:divBdr>
                              <w:divsChild>
                                <w:div w:id="2130658847">
                                  <w:marLeft w:val="0"/>
                                  <w:marRight w:val="0"/>
                                  <w:marTop w:val="240"/>
                                  <w:marBottom w:val="240"/>
                                  <w:divBdr>
                                    <w:top w:val="none" w:sz="0" w:space="0" w:color="auto"/>
                                    <w:left w:val="none" w:sz="0" w:space="0" w:color="auto"/>
                                    <w:bottom w:val="none" w:sz="0" w:space="0" w:color="auto"/>
                                    <w:right w:val="none" w:sz="0" w:space="0" w:color="auto"/>
                                  </w:divBdr>
                                  <w:divsChild>
                                    <w:div w:id="333647833">
                                      <w:marLeft w:val="0"/>
                                      <w:marRight w:val="0"/>
                                      <w:marTop w:val="0"/>
                                      <w:marBottom w:val="0"/>
                                      <w:divBdr>
                                        <w:top w:val="none" w:sz="0" w:space="0" w:color="auto"/>
                                        <w:left w:val="none" w:sz="0" w:space="0" w:color="auto"/>
                                        <w:bottom w:val="none" w:sz="0" w:space="0" w:color="auto"/>
                                        <w:right w:val="none" w:sz="0" w:space="0" w:color="auto"/>
                                      </w:divBdr>
                                    </w:div>
                                    <w:div w:id="1956020089">
                                      <w:marLeft w:val="0"/>
                                      <w:marRight w:val="0"/>
                                      <w:marTop w:val="0"/>
                                      <w:marBottom w:val="0"/>
                                      <w:divBdr>
                                        <w:top w:val="none" w:sz="0" w:space="0" w:color="auto"/>
                                        <w:left w:val="none" w:sz="0" w:space="0" w:color="auto"/>
                                        <w:bottom w:val="none" w:sz="0" w:space="0" w:color="auto"/>
                                        <w:right w:val="none" w:sz="0" w:space="0" w:color="auto"/>
                                      </w:divBdr>
                                    </w:div>
                                    <w:div w:id="1714502899">
                                      <w:marLeft w:val="0"/>
                                      <w:marRight w:val="0"/>
                                      <w:marTop w:val="0"/>
                                      <w:marBottom w:val="0"/>
                                      <w:divBdr>
                                        <w:top w:val="none" w:sz="0" w:space="0" w:color="auto"/>
                                        <w:left w:val="none" w:sz="0" w:space="0" w:color="auto"/>
                                        <w:bottom w:val="none" w:sz="0" w:space="0" w:color="auto"/>
                                        <w:right w:val="none" w:sz="0" w:space="0" w:color="auto"/>
                                      </w:divBdr>
                                    </w:div>
                                    <w:div w:id="1466579744">
                                      <w:marLeft w:val="0"/>
                                      <w:marRight w:val="0"/>
                                      <w:marTop w:val="0"/>
                                      <w:marBottom w:val="0"/>
                                      <w:divBdr>
                                        <w:top w:val="none" w:sz="0" w:space="0" w:color="auto"/>
                                        <w:left w:val="none" w:sz="0" w:space="0" w:color="auto"/>
                                        <w:bottom w:val="none" w:sz="0" w:space="0" w:color="auto"/>
                                        <w:right w:val="none" w:sz="0" w:space="0" w:color="auto"/>
                                      </w:divBdr>
                                    </w:div>
                                    <w:div w:id="1168399479">
                                      <w:marLeft w:val="0"/>
                                      <w:marRight w:val="0"/>
                                      <w:marTop w:val="0"/>
                                      <w:marBottom w:val="0"/>
                                      <w:divBdr>
                                        <w:top w:val="none" w:sz="0" w:space="0" w:color="auto"/>
                                        <w:left w:val="none" w:sz="0" w:space="0" w:color="auto"/>
                                        <w:bottom w:val="none" w:sz="0" w:space="0" w:color="auto"/>
                                        <w:right w:val="none" w:sz="0" w:space="0" w:color="auto"/>
                                      </w:divBdr>
                                    </w:div>
                                    <w:div w:id="1484659365">
                                      <w:marLeft w:val="0"/>
                                      <w:marRight w:val="0"/>
                                      <w:marTop w:val="0"/>
                                      <w:marBottom w:val="0"/>
                                      <w:divBdr>
                                        <w:top w:val="none" w:sz="0" w:space="0" w:color="auto"/>
                                        <w:left w:val="none" w:sz="0" w:space="0" w:color="auto"/>
                                        <w:bottom w:val="none" w:sz="0" w:space="0" w:color="auto"/>
                                        <w:right w:val="none" w:sz="0" w:space="0" w:color="auto"/>
                                      </w:divBdr>
                                    </w:div>
                                    <w:div w:id="709500131">
                                      <w:marLeft w:val="0"/>
                                      <w:marRight w:val="0"/>
                                      <w:marTop w:val="0"/>
                                      <w:marBottom w:val="0"/>
                                      <w:divBdr>
                                        <w:top w:val="none" w:sz="0" w:space="0" w:color="auto"/>
                                        <w:left w:val="none" w:sz="0" w:space="0" w:color="auto"/>
                                        <w:bottom w:val="none" w:sz="0" w:space="0" w:color="auto"/>
                                        <w:right w:val="none" w:sz="0" w:space="0" w:color="auto"/>
                                      </w:divBdr>
                                    </w:div>
                                    <w:div w:id="2144882303">
                                      <w:marLeft w:val="0"/>
                                      <w:marRight w:val="0"/>
                                      <w:marTop w:val="0"/>
                                      <w:marBottom w:val="0"/>
                                      <w:divBdr>
                                        <w:top w:val="none" w:sz="0" w:space="0" w:color="auto"/>
                                        <w:left w:val="none" w:sz="0" w:space="0" w:color="auto"/>
                                        <w:bottom w:val="none" w:sz="0" w:space="0" w:color="auto"/>
                                        <w:right w:val="none" w:sz="0" w:space="0" w:color="auto"/>
                                      </w:divBdr>
                                      <w:divsChild>
                                        <w:div w:id="790050244">
                                          <w:marLeft w:val="0"/>
                                          <w:marRight w:val="0"/>
                                          <w:marTop w:val="0"/>
                                          <w:marBottom w:val="0"/>
                                          <w:divBdr>
                                            <w:top w:val="none" w:sz="0" w:space="0" w:color="auto"/>
                                            <w:left w:val="none" w:sz="0" w:space="0" w:color="auto"/>
                                            <w:bottom w:val="none" w:sz="0" w:space="0" w:color="auto"/>
                                            <w:right w:val="none" w:sz="0" w:space="0" w:color="auto"/>
                                          </w:divBdr>
                                        </w:div>
                                        <w:div w:id="1215967926">
                                          <w:marLeft w:val="0"/>
                                          <w:marRight w:val="0"/>
                                          <w:marTop w:val="0"/>
                                          <w:marBottom w:val="0"/>
                                          <w:divBdr>
                                            <w:top w:val="none" w:sz="0" w:space="0" w:color="auto"/>
                                            <w:left w:val="none" w:sz="0" w:space="0" w:color="auto"/>
                                            <w:bottom w:val="none" w:sz="0" w:space="0" w:color="auto"/>
                                            <w:right w:val="none" w:sz="0" w:space="0" w:color="auto"/>
                                          </w:divBdr>
                                        </w:div>
                                        <w:div w:id="9643503">
                                          <w:marLeft w:val="0"/>
                                          <w:marRight w:val="0"/>
                                          <w:marTop w:val="0"/>
                                          <w:marBottom w:val="0"/>
                                          <w:divBdr>
                                            <w:top w:val="none" w:sz="0" w:space="0" w:color="auto"/>
                                            <w:left w:val="none" w:sz="0" w:space="0" w:color="auto"/>
                                            <w:bottom w:val="none" w:sz="0" w:space="0" w:color="auto"/>
                                            <w:right w:val="none" w:sz="0" w:space="0" w:color="auto"/>
                                          </w:divBdr>
                                        </w:div>
                                        <w:div w:id="1223905217">
                                          <w:marLeft w:val="0"/>
                                          <w:marRight w:val="0"/>
                                          <w:marTop w:val="0"/>
                                          <w:marBottom w:val="0"/>
                                          <w:divBdr>
                                            <w:top w:val="none" w:sz="0" w:space="0" w:color="auto"/>
                                            <w:left w:val="none" w:sz="0" w:space="0" w:color="auto"/>
                                            <w:bottom w:val="none" w:sz="0" w:space="0" w:color="auto"/>
                                            <w:right w:val="none" w:sz="0" w:space="0" w:color="auto"/>
                                          </w:divBdr>
                                        </w:div>
                                        <w:div w:id="1159885769">
                                          <w:marLeft w:val="0"/>
                                          <w:marRight w:val="0"/>
                                          <w:marTop w:val="0"/>
                                          <w:marBottom w:val="0"/>
                                          <w:divBdr>
                                            <w:top w:val="none" w:sz="0" w:space="0" w:color="auto"/>
                                            <w:left w:val="none" w:sz="0" w:space="0" w:color="auto"/>
                                            <w:bottom w:val="none" w:sz="0" w:space="0" w:color="auto"/>
                                            <w:right w:val="none" w:sz="0" w:space="0" w:color="auto"/>
                                          </w:divBdr>
                                        </w:div>
                                        <w:div w:id="25180803">
                                          <w:marLeft w:val="0"/>
                                          <w:marRight w:val="0"/>
                                          <w:marTop w:val="0"/>
                                          <w:marBottom w:val="0"/>
                                          <w:divBdr>
                                            <w:top w:val="none" w:sz="0" w:space="0" w:color="auto"/>
                                            <w:left w:val="none" w:sz="0" w:space="0" w:color="auto"/>
                                            <w:bottom w:val="none" w:sz="0" w:space="0" w:color="auto"/>
                                            <w:right w:val="none" w:sz="0" w:space="0" w:color="auto"/>
                                          </w:divBdr>
                                        </w:div>
                                        <w:div w:id="114578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46536">
                              <w:marLeft w:val="0"/>
                              <w:marRight w:val="0"/>
                              <w:marTop w:val="0"/>
                              <w:marBottom w:val="0"/>
                              <w:divBdr>
                                <w:top w:val="none" w:sz="0" w:space="0" w:color="auto"/>
                                <w:left w:val="none" w:sz="0" w:space="0" w:color="auto"/>
                                <w:bottom w:val="none" w:sz="0" w:space="0" w:color="auto"/>
                                <w:right w:val="none" w:sz="0" w:space="0" w:color="auto"/>
                              </w:divBdr>
                              <w:divsChild>
                                <w:div w:id="71200596">
                                  <w:marLeft w:val="0"/>
                                  <w:marRight w:val="0"/>
                                  <w:marTop w:val="240"/>
                                  <w:marBottom w:val="240"/>
                                  <w:divBdr>
                                    <w:top w:val="none" w:sz="0" w:space="0" w:color="auto"/>
                                    <w:left w:val="none" w:sz="0" w:space="0" w:color="auto"/>
                                    <w:bottom w:val="none" w:sz="0" w:space="0" w:color="auto"/>
                                    <w:right w:val="none" w:sz="0" w:space="0" w:color="auto"/>
                                  </w:divBdr>
                                  <w:divsChild>
                                    <w:div w:id="918909869">
                                      <w:marLeft w:val="0"/>
                                      <w:marRight w:val="0"/>
                                      <w:marTop w:val="0"/>
                                      <w:marBottom w:val="0"/>
                                      <w:divBdr>
                                        <w:top w:val="none" w:sz="0" w:space="0" w:color="auto"/>
                                        <w:left w:val="none" w:sz="0" w:space="0" w:color="auto"/>
                                        <w:bottom w:val="none" w:sz="0" w:space="0" w:color="auto"/>
                                        <w:right w:val="none" w:sz="0" w:space="0" w:color="auto"/>
                                      </w:divBdr>
                                    </w:div>
                                    <w:div w:id="1774471388">
                                      <w:marLeft w:val="0"/>
                                      <w:marRight w:val="0"/>
                                      <w:marTop w:val="0"/>
                                      <w:marBottom w:val="0"/>
                                      <w:divBdr>
                                        <w:top w:val="none" w:sz="0" w:space="0" w:color="auto"/>
                                        <w:left w:val="none" w:sz="0" w:space="0" w:color="auto"/>
                                        <w:bottom w:val="none" w:sz="0" w:space="0" w:color="auto"/>
                                        <w:right w:val="none" w:sz="0" w:space="0" w:color="auto"/>
                                      </w:divBdr>
                                    </w:div>
                                    <w:div w:id="1211724246">
                                      <w:marLeft w:val="0"/>
                                      <w:marRight w:val="0"/>
                                      <w:marTop w:val="0"/>
                                      <w:marBottom w:val="0"/>
                                      <w:divBdr>
                                        <w:top w:val="none" w:sz="0" w:space="0" w:color="auto"/>
                                        <w:left w:val="none" w:sz="0" w:space="0" w:color="auto"/>
                                        <w:bottom w:val="none" w:sz="0" w:space="0" w:color="auto"/>
                                        <w:right w:val="none" w:sz="0" w:space="0" w:color="auto"/>
                                      </w:divBdr>
                                    </w:div>
                                    <w:div w:id="1316177256">
                                      <w:marLeft w:val="0"/>
                                      <w:marRight w:val="0"/>
                                      <w:marTop w:val="0"/>
                                      <w:marBottom w:val="0"/>
                                      <w:divBdr>
                                        <w:top w:val="none" w:sz="0" w:space="0" w:color="auto"/>
                                        <w:left w:val="none" w:sz="0" w:space="0" w:color="auto"/>
                                        <w:bottom w:val="none" w:sz="0" w:space="0" w:color="auto"/>
                                        <w:right w:val="none" w:sz="0" w:space="0" w:color="auto"/>
                                      </w:divBdr>
                                    </w:div>
                                    <w:div w:id="1309629108">
                                      <w:marLeft w:val="0"/>
                                      <w:marRight w:val="0"/>
                                      <w:marTop w:val="0"/>
                                      <w:marBottom w:val="0"/>
                                      <w:divBdr>
                                        <w:top w:val="none" w:sz="0" w:space="0" w:color="auto"/>
                                        <w:left w:val="none" w:sz="0" w:space="0" w:color="auto"/>
                                        <w:bottom w:val="none" w:sz="0" w:space="0" w:color="auto"/>
                                        <w:right w:val="none" w:sz="0" w:space="0" w:color="auto"/>
                                      </w:divBdr>
                                    </w:div>
                                    <w:div w:id="1164929876">
                                      <w:marLeft w:val="0"/>
                                      <w:marRight w:val="0"/>
                                      <w:marTop w:val="0"/>
                                      <w:marBottom w:val="0"/>
                                      <w:divBdr>
                                        <w:top w:val="none" w:sz="0" w:space="0" w:color="auto"/>
                                        <w:left w:val="none" w:sz="0" w:space="0" w:color="auto"/>
                                        <w:bottom w:val="none" w:sz="0" w:space="0" w:color="auto"/>
                                        <w:right w:val="none" w:sz="0" w:space="0" w:color="auto"/>
                                      </w:divBdr>
                                    </w:div>
                                    <w:div w:id="272791368">
                                      <w:marLeft w:val="0"/>
                                      <w:marRight w:val="0"/>
                                      <w:marTop w:val="0"/>
                                      <w:marBottom w:val="0"/>
                                      <w:divBdr>
                                        <w:top w:val="none" w:sz="0" w:space="0" w:color="auto"/>
                                        <w:left w:val="none" w:sz="0" w:space="0" w:color="auto"/>
                                        <w:bottom w:val="none" w:sz="0" w:space="0" w:color="auto"/>
                                        <w:right w:val="none" w:sz="0" w:space="0" w:color="auto"/>
                                      </w:divBdr>
                                    </w:div>
                                    <w:div w:id="721173817">
                                      <w:marLeft w:val="0"/>
                                      <w:marRight w:val="0"/>
                                      <w:marTop w:val="0"/>
                                      <w:marBottom w:val="0"/>
                                      <w:divBdr>
                                        <w:top w:val="none" w:sz="0" w:space="0" w:color="auto"/>
                                        <w:left w:val="none" w:sz="0" w:space="0" w:color="auto"/>
                                        <w:bottom w:val="none" w:sz="0" w:space="0" w:color="auto"/>
                                        <w:right w:val="none" w:sz="0" w:space="0" w:color="auto"/>
                                      </w:divBdr>
                                    </w:div>
                                    <w:div w:id="1275942282">
                                      <w:marLeft w:val="0"/>
                                      <w:marRight w:val="0"/>
                                      <w:marTop w:val="0"/>
                                      <w:marBottom w:val="0"/>
                                      <w:divBdr>
                                        <w:top w:val="none" w:sz="0" w:space="0" w:color="auto"/>
                                        <w:left w:val="none" w:sz="0" w:space="0" w:color="auto"/>
                                        <w:bottom w:val="none" w:sz="0" w:space="0" w:color="auto"/>
                                        <w:right w:val="none" w:sz="0" w:space="0" w:color="auto"/>
                                      </w:divBdr>
                                    </w:div>
                                    <w:div w:id="632758110">
                                      <w:marLeft w:val="0"/>
                                      <w:marRight w:val="0"/>
                                      <w:marTop w:val="0"/>
                                      <w:marBottom w:val="0"/>
                                      <w:divBdr>
                                        <w:top w:val="none" w:sz="0" w:space="0" w:color="auto"/>
                                        <w:left w:val="none" w:sz="0" w:space="0" w:color="auto"/>
                                        <w:bottom w:val="none" w:sz="0" w:space="0" w:color="auto"/>
                                        <w:right w:val="none" w:sz="0" w:space="0" w:color="auto"/>
                                      </w:divBdr>
                                    </w:div>
                                    <w:div w:id="1485658897">
                                      <w:marLeft w:val="0"/>
                                      <w:marRight w:val="0"/>
                                      <w:marTop w:val="0"/>
                                      <w:marBottom w:val="0"/>
                                      <w:divBdr>
                                        <w:top w:val="none" w:sz="0" w:space="0" w:color="auto"/>
                                        <w:left w:val="none" w:sz="0" w:space="0" w:color="auto"/>
                                        <w:bottom w:val="none" w:sz="0" w:space="0" w:color="auto"/>
                                        <w:right w:val="none" w:sz="0" w:space="0" w:color="auto"/>
                                      </w:divBdr>
                                    </w:div>
                                    <w:div w:id="965938008">
                                      <w:marLeft w:val="0"/>
                                      <w:marRight w:val="0"/>
                                      <w:marTop w:val="0"/>
                                      <w:marBottom w:val="0"/>
                                      <w:divBdr>
                                        <w:top w:val="none" w:sz="0" w:space="0" w:color="auto"/>
                                        <w:left w:val="none" w:sz="0" w:space="0" w:color="auto"/>
                                        <w:bottom w:val="none" w:sz="0" w:space="0" w:color="auto"/>
                                        <w:right w:val="none" w:sz="0" w:space="0" w:color="auto"/>
                                      </w:divBdr>
                                    </w:div>
                                    <w:div w:id="1280378343">
                                      <w:marLeft w:val="0"/>
                                      <w:marRight w:val="0"/>
                                      <w:marTop w:val="0"/>
                                      <w:marBottom w:val="0"/>
                                      <w:divBdr>
                                        <w:top w:val="none" w:sz="0" w:space="0" w:color="auto"/>
                                        <w:left w:val="none" w:sz="0" w:space="0" w:color="auto"/>
                                        <w:bottom w:val="none" w:sz="0" w:space="0" w:color="auto"/>
                                        <w:right w:val="none" w:sz="0" w:space="0" w:color="auto"/>
                                      </w:divBdr>
                                      <w:divsChild>
                                        <w:div w:id="904145222">
                                          <w:marLeft w:val="0"/>
                                          <w:marRight w:val="0"/>
                                          <w:marTop w:val="0"/>
                                          <w:marBottom w:val="0"/>
                                          <w:divBdr>
                                            <w:top w:val="none" w:sz="0" w:space="0" w:color="auto"/>
                                            <w:left w:val="none" w:sz="0" w:space="0" w:color="auto"/>
                                            <w:bottom w:val="none" w:sz="0" w:space="0" w:color="auto"/>
                                            <w:right w:val="none" w:sz="0" w:space="0" w:color="auto"/>
                                          </w:divBdr>
                                        </w:div>
                                        <w:div w:id="114914882">
                                          <w:marLeft w:val="0"/>
                                          <w:marRight w:val="0"/>
                                          <w:marTop w:val="0"/>
                                          <w:marBottom w:val="0"/>
                                          <w:divBdr>
                                            <w:top w:val="none" w:sz="0" w:space="0" w:color="auto"/>
                                            <w:left w:val="none" w:sz="0" w:space="0" w:color="auto"/>
                                            <w:bottom w:val="none" w:sz="0" w:space="0" w:color="auto"/>
                                            <w:right w:val="none" w:sz="0" w:space="0" w:color="auto"/>
                                          </w:divBdr>
                                        </w:div>
                                        <w:div w:id="2033413246">
                                          <w:marLeft w:val="0"/>
                                          <w:marRight w:val="0"/>
                                          <w:marTop w:val="0"/>
                                          <w:marBottom w:val="0"/>
                                          <w:divBdr>
                                            <w:top w:val="none" w:sz="0" w:space="0" w:color="auto"/>
                                            <w:left w:val="none" w:sz="0" w:space="0" w:color="auto"/>
                                            <w:bottom w:val="none" w:sz="0" w:space="0" w:color="auto"/>
                                            <w:right w:val="none" w:sz="0" w:space="0" w:color="auto"/>
                                          </w:divBdr>
                                        </w:div>
                                        <w:div w:id="1496871295">
                                          <w:marLeft w:val="0"/>
                                          <w:marRight w:val="0"/>
                                          <w:marTop w:val="0"/>
                                          <w:marBottom w:val="0"/>
                                          <w:divBdr>
                                            <w:top w:val="none" w:sz="0" w:space="0" w:color="auto"/>
                                            <w:left w:val="none" w:sz="0" w:space="0" w:color="auto"/>
                                            <w:bottom w:val="none" w:sz="0" w:space="0" w:color="auto"/>
                                            <w:right w:val="none" w:sz="0" w:space="0" w:color="auto"/>
                                          </w:divBdr>
                                        </w:div>
                                        <w:div w:id="1210385162">
                                          <w:marLeft w:val="0"/>
                                          <w:marRight w:val="0"/>
                                          <w:marTop w:val="0"/>
                                          <w:marBottom w:val="0"/>
                                          <w:divBdr>
                                            <w:top w:val="none" w:sz="0" w:space="0" w:color="auto"/>
                                            <w:left w:val="none" w:sz="0" w:space="0" w:color="auto"/>
                                            <w:bottom w:val="none" w:sz="0" w:space="0" w:color="auto"/>
                                            <w:right w:val="none" w:sz="0" w:space="0" w:color="auto"/>
                                          </w:divBdr>
                                        </w:div>
                                        <w:div w:id="733817617">
                                          <w:marLeft w:val="0"/>
                                          <w:marRight w:val="0"/>
                                          <w:marTop w:val="0"/>
                                          <w:marBottom w:val="0"/>
                                          <w:divBdr>
                                            <w:top w:val="none" w:sz="0" w:space="0" w:color="auto"/>
                                            <w:left w:val="none" w:sz="0" w:space="0" w:color="auto"/>
                                            <w:bottom w:val="none" w:sz="0" w:space="0" w:color="auto"/>
                                            <w:right w:val="none" w:sz="0" w:space="0" w:color="auto"/>
                                          </w:divBdr>
                                        </w:div>
                                        <w:div w:id="1073313230">
                                          <w:marLeft w:val="0"/>
                                          <w:marRight w:val="0"/>
                                          <w:marTop w:val="0"/>
                                          <w:marBottom w:val="0"/>
                                          <w:divBdr>
                                            <w:top w:val="none" w:sz="0" w:space="0" w:color="auto"/>
                                            <w:left w:val="none" w:sz="0" w:space="0" w:color="auto"/>
                                            <w:bottom w:val="none" w:sz="0" w:space="0" w:color="auto"/>
                                            <w:right w:val="none" w:sz="0" w:space="0" w:color="auto"/>
                                          </w:divBdr>
                                        </w:div>
                                        <w:div w:id="19358007">
                                          <w:marLeft w:val="0"/>
                                          <w:marRight w:val="0"/>
                                          <w:marTop w:val="0"/>
                                          <w:marBottom w:val="0"/>
                                          <w:divBdr>
                                            <w:top w:val="none" w:sz="0" w:space="0" w:color="auto"/>
                                            <w:left w:val="none" w:sz="0" w:space="0" w:color="auto"/>
                                            <w:bottom w:val="none" w:sz="0" w:space="0" w:color="auto"/>
                                            <w:right w:val="none" w:sz="0" w:space="0" w:color="auto"/>
                                          </w:divBdr>
                                        </w:div>
                                        <w:div w:id="435253096">
                                          <w:marLeft w:val="0"/>
                                          <w:marRight w:val="0"/>
                                          <w:marTop w:val="0"/>
                                          <w:marBottom w:val="0"/>
                                          <w:divBdr>
                                            <w:top w:val="none" w:sz="0" w:space="0" w:color="auto"/>
                                            <w:left w:val="none" w:sz="0" w:space="0" w:color="auto"/>
                                            <w:bottom w:val="none" w:sz="0" w:space="0" w:color="auto"/>
                                            <w:right w:val="none" w:sz="0" w:space="0" w:color="auto"/>
                                          </w:divBdr>
                                        </w:div>
                                        <w:div w:id="251202066">
                                          <w:marLeft w:val="0"/>
                                          <w:marRight w:val="0"/>
                                          <w:marTop w:val="0"/>
                                          <w:marBottom w:val="0"/>
                                          <w:divBdr>
                                            <w:top w:val="none" w:sz="0" w:space="0" w:color="auto"/>
                                            <w:left w:val="none" w:sz="0" w:space="0" w:color="auto"/>
                                            <w:bottom w:val="none" w:sz="0" w:space="0" w:color="auto"/>
                                            <w:right w:val="none" w:sz="0" w:space="0" w:color="auto"/>
                                          </w:divBdr>
                                        </w:div>
                                        <w:div w:id="1672176330">
                                          <w:marLeft w:val="0"/>
                                          <w:marRight w:val="0"/>
                                          <w:marTop w:val="0"/>
                                          <w:marBottom w:val="0"/>
                                          <w:divBdr>
                                            <w:top w:val="none" w:sz="0" w:space="0" w:color="auto"/>
                                            <w:left w:val="none" w:sz="0" w:space="0" w:color="auto"/>
                                            <w:bottom w:val="none" w:sz="0" w:space="0" w:color="auto"/>
                                            <w:right w:val="none" w:sz="0" w:space="0" w:color="auto"/>
                                          </w:divBdr>
                                        </w:div>
                                        <w:div w:id="9209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63159">
                              <w:marLeft w:val="0"/>
                              <w:marRight w:val="0"/>
                              <w:marTop w:val="0"/>
                              <w:marBottom w:val="0"/>
                              <w:divBdr>
                                <w:top w:val="none" w:sz="0" w:space="0" w:color="auto"/>
                                <w:left w:val="none" w:sz="0" w:space="0" w:color="auto"/>
                                <w:bottom w:val="none" w:sz="0" w:space="0" w:color="auto"/>
                                <w:right w:val="none" w:sz="0" w:space="0" w:color="auto"/>
                              </w:divBdr>
                              <w:divsChild>
                                <w:div w:id="2116361073">
                                  <w:marLeft w:val="0"/>
                                  <w:marRight w:val="0"/>
                                  <w:marTop w:val="240"/>
                                  <w:marBottom w:val="240"/>
                                  <w:divBdr>
                                    <w:top w:val="none" w:sz="0" w:space="0" w:color="auto"/>
                                    <w:left w:val="none" w:sz="0" w:space="0" w:color="auto"/>
                                    <w:bottom w:val="none" w:sz="0" w:space="0" w:color="auto"/>
                                    <w:right w:val="none" w:sz="0" w:space="0" w:color="auto"/>
                                  </w:divBdr>
                                  <w:divsChild>
                                    <w:div w:id="1310937510">
                                      <w:marLeft w:val="0"/>
                                      <w:marRight w:val="0"/>
                                      <w:marTop w:val="0"/>
                                      <w:marBottom w:val="0"/>
                                      <w:divBdr>
                                        <w:top w:val="none" w:sz="0" w:space="0" w:color="auto"/>
                                        <w:left w:val="none" w:sz="0" w:space="0" w:color="auto"/>
                                        <w:bottom w:val="none" w:sz="0" w:space="0" w:color="auto"/>
                                        <w:right w:val="none" w:sz="0" w:space="0" w:color="auto"/>
                                      </w:divBdr>
                                    </w:div>
                                    <w:div w:id="1803693164">
                                      <w:marLeft w:val="0"/>
                                      <w:marRight w:val="0"/>
                                      <w:marTop w:val="0"/>
                                      <w:marBottom w:val="0"/>
                                      <w:divBdr>
                                        <w:top w:val="none" w:sz="0" w:space="0" w:color="auto"/>
                                        <w:left w:val="none" w:sz="0" w:space="0" w:color="auto"/>
                                        <w:bottom w:val="none" w:sz="0" w:space="0" w:color="auto"/>
                                        <w:right w:val="none" w:sz="0" w:space="0" w:color="auto"/>
                                      </w:divBdr>
                                    </w:div>
                                    <w:div w:id="1261916713">
                                      <w:marLeft w:val="0"/>
                                      <w:marRight w:val="0"/>
                                      <w:marTop w:val="0"/>
                                      <w:marBottom w:val="0"/>
                                      <w:divBdr>
                                        <w:top w:val="none" w:sz="0" w:space="0" w:color="auto"/>
                                        <w:left w:val="none" w:sz="0" w:space="0" w:color="auto"/>
                                        <w:bottom w:val="none" w:sz="0" w:space="0" w:color="auto"/>
                                        <w:right w:val="none" w:sz="0" w:space="0" w:color="auto"/>
                                      </w:divBdr>
                                    </w:div>
                                    <w:div w:id="354427513">
                                      <w:marLeft w:val="0"/>
                                      <w:marRight w:val="0"/>
                                      <w:marTop w:val="0"/>
                                      <w:marBottom w:val="0"/>
                                      <w:divBdr>
                                        <w:top w:val="none" w:sz="0" w:space="0" w:color="auto"/>
                                        <w:left w:val="none" w:sz="0" w:space="0" w:color="auto"/>
                                        <w:bottom w:val="none" w:sz="0" w:space="0" w:color="auto"/>
                                        <w:right w:val="none" w:sz="0" w:space="0" w:color="auto"/>
                                      </w:divBdr>
                                    </w:div>
                                    <w:div w:id="295064073">
                                      <w:marLeft w:val="0"/>
                                      <w:marRight w:val="0"/>
                                      <w:marTop w:val="0"/>
                                      <w:marBottom w:val="0"/>
                                      <w:divBdr>
                                        <w:top w:val="none" w:sz="0" w:space="0" w:color="auto"/>
                                        <w:left w:val="none" w:sz="0" w:space="0" w:color="auto"/>
                                        <w:bottom w:val="none" w:sz="0" w:space="0" w:color="auto"/>
                                        <w:right w:val="none" w:sz="0" w:space="0" w:color="auto"/>
                                      </w:divBdr>
                                    </w:div>
                                    <w:div w:id="90203338">
                                      <w:marLeft w:val="0"/>
                                      <w:marRight w:val="0"/>
                                      <w:marTop w:val="0"/>
                                      <w:marBottom w:val="0"/>
                                      <w:divBdr>
                                        <w:top w:val="none" w:sz="0" w:space="0" w:color="auto"/>
                                        <w:left w:val="none" w:sz="0" w:space="0" w:color="auto"/>
                                        <w:bottom w:val="none" w:sz="0" w:space="0" w:color="auto"/>
                                        <w:right w:val="none" w:sz="0" w:space="0" w:color="auto"/>
                                      </w:divBdr>
                                      <w:divsChild>
                                        <w:div w:id="1429960288">
                                          <w:marLeft w:val="0"/>
                                          <w:marRight w:val="0"/>
                                          <w:marTop w:val="0"/>
                                          <w:marBottom w:val="0"/>
                                          <w:divBdr>
                                            <w:top w:val="none" w:sz="0" w:space="0" w:color="auto"/>
                                            <w:left w:val="none" w:sz="0" w:space="0" w:color="auto"/>
                                            <w:bottom w:val="none" w:sz="0" w:space="0" w:color="auto"/>
                                            <w:right w:val="none" w:sz="0" w:space="0" w:color="auto"/>
                                          </w:divBdr>
                                        </w:div>
                                        <w:div w:id="2076665780">
                                          <w:marLeft w:val="0"/>
                                          <w:marRight w:val="0"/>
                                          <w:marTop w:val="0"/>
                                          <w:marBottom w:val="0"/>
                                          <w:divBdr>
                                            <w:top w:val="none" w:sz="0" w:space="0" w:color="auto"/>
                                            <w:left w:val="none" w:sz="0" w:space="0" w:color="auto"/>
                                            <w:bottom w:val="none" w:sz="0" w:space="0" w:color="auto"/>
                                            <w:right w:val="none" w:sz="0" w:space="0" w:color="auto"/>
                                          </w:divBdr>
                                        </w:div>
                                        <w:div w:id="2110275897">
                                          <w:marLeft w:val="0"/>
                                          <w:marRight w:val="0"/>
                                          <w:marTop w:val="0"/>
                                          <w:marBottom w:val="0"/>
                                          <w:divBdr>
                                            <w:top w:val="none" w:sz="0" w:space="0" w:color="auto"/>
                                            <w:left w:val="none" w:sz="0" w:space="0" w:color="auto"/>
                                            <w:bottom w:val="none" w:sz="0" w:space="0" w:color="auto"/>
                                            <w:right w:val="none" w:sz="0" w:space="0" w:color="auto"/>
                                          </w:divBdr>
                                        </w:div>
                                        <w:div w:id="848637102">
                                          <w:marLeft w:val="0"/>
                                          <w:marRight w:val="0"/>
                                          <w:marTop w:val="0"/>
                                          <w:marBottom w:val="0"/>
                                          <w:divBdr>
                                            <w:top w:val="none" w:sz="0" w:space="0" w:color="auto"/>
                                            <w:left w:val="none" w:sz="0" w:space="0" w:color="auto"/>
                                            <w:bottom w:val="none" w:sz="0" w:space="0" w:color="auto"/>
                                            <w:right w:val="none" w:sz="0" w:space="0" w:color="auto"/>
                                          </w:divBdr>
                                        </w:div>
                                        <w:div w:id="7618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46417">
                              <w:marLeft w:val="0"/>
                              <w:marRight w:val="0"/>
                              <w:marTop w:val="0"/>
                              <w:marBottom w:val="0"/>
                              <w:divBdr>
                                <w:top w:val="none" w:sz="0" w:space="0" w:color="auto"/>
                                <w:left w:val="none" w:sz="0" w:space="0" w:color="auto"/>
                                <w:bottom w:val="none" w:sz="0" w:space="0" w:color="auto"/>
                                <w:right w:val="none" w:sz="0" w:space="0" w:color="auto"/>
                              </w:divBdr>
                              <w:divsChild>
                                <w:div w:id="916132435">
                                  <w:marLeft w:val="0"/>
                                  <w:marRight w:val="0"/>
                                  <w:marTop w:val="240"/>
                                  <w:marBottom w:val="240"/>
                                  <w:divBdr>
                                    <w:top w:val="none" w:sz="0" w:space="0" w:color="auto"/>
                                    <w:left w:val="none" w:sz="0" w:space="0" w:color="auto"/>
                                    <w:bottom w:val="none" w:sz="0" w:space="0" w:color="auto"/>
                                    <w:right w:val="none" w:sz="0" w:space="0" w:color="auto"/>
                                  </w:divBdr>
                                  <w:divsChild>
                                    <w:div w:id="513306250">
                                      <w:marLeft w:val="0"/>
                                      <w:marRight w:val="0"/>
                                      <w:marTop w:val="0"/>
                                      <w:marBottom w:val="0"/>
                                      <w:divBdr>
                                        <w:top w:val="none" w:sz="0" w:space="0" w:color="auto"/>
                                        <w:left w:val="none" w:sz="0" w:space="0" w:color="auto"/>
                                        <w:bottom w:val="none" w:sz="0" w:space="0" w:color="auto"/>
                                        <w:right w:val="none" w:sz="0" w:space="0" w:color="auto"/>
                                      </w:divBdr>
                                    </w:div>
                                    <w:div w:id="1117258483">
                                      <w:marLeft w:val="0"/>
                                      <w:marRight w:val="0"/>
                                      <w:marTop w:val="0"/>
                                      <w:marBottom w:val="0"/>
                                      <w:divBdr>
                                        <w:top w:val="none" w:sz="0" w:space="0" w:color="auto"/>
                                        <w:left w:val="none" w:sz="0" w:space="0" w:color="auto"/>
                                        <w:bottom w:val="none" w:sz="0" w:space="0" w:color="auto"/>
                                        <w:right w:val="none" w:sz="0" w:space="0" w:color="auto"/>
                                      </w:divBdr>
                                    </w:div>
                                    <w:div w:id="630671447">
                                      <w:marLeft w:val="0"/>
                                      <w:marRight w:val="0"/>
                                      <w:marTop w:val="0"/>
                                      <w:marBottom w:val="0"/>
                                      <w:divBdr>
                                        <w:top w:val="none" w:sz="0" w:space="0" w:color="auto"/>
                                        <w:left w:val="none" w:sz="0" w:space="0" w:color="auto"/>
                                        <w:bottom w:val="none" w:sz="0" w:space="0" w:color="auto"/>
                                        <w:right w:val="none" w:sz="0" w:space="0" w:color="auto"/>
                                      </w:divBdr>
                                    </w:div>
                                    <w:div w:id="1502770632">
                                      <w:marLeft w:val="0"/>
                                      <w:marRight w:val="0"/>
                                      <w:marTop w:val="0"/>
                                      <w:marBottom w:val="0"/>
                                      <w:divBdr>
                                        <w:top w:val="none" w:sz="0" w:space="0" w:color="auto"/>
                                        <w:left w:val="none" w:sz="0" w:space="0" w:color="auto"/>
                                        <w:bottom w:val="none" w:sz="0" w:space="0" w:color="auto"/>
                                        <w:right w:val="none" w:sz="0" w:space="0" w:color="auto"/>
                                      </w:divBdr>
                                    </w:div>
                                    <w:div w:id="715200883">
                                      <w:marLeft w:val="0"/>
                                      <w:marRight w:val="0"/>
                                      <w:marTop w:val="0"/>
                                      <w:marBottom w:val="0"/>
                                      <w:divBdr>
                                        <w:top w:val="none" w:sz="0" w:space="0" w:color="auto"/>
                                        <w:left w:val="none" w:sz="0" w:space="0" w:color="auto"/>
                                        <w:bottom w:val="none" w:sz="0" w:space="0" w:color="auto"/>
                                        <w:right w:val="none" w:sz="0" w:space="0" w:color="auto"/>
                                      </w:divBdr>
                                    </w:div>
                                    <w:div w:id="1533418981">
                                      <w:marLeft w:val="0"/>
                                      <w:marRight w:val="0"/>
                                      <w:marTop w:val="0"/>
                                      <w:marBottom w:val="0"/>
                                      <w:divBdr>
                                        <w:top w:val="none" w:sz="0" w:space="0" w:color="auto"/>
                                        <w:left w:val="none" w:sz="0" w:space="0" w:color="auto"/>
                                        <w:bottom w:val="none" w:sz="0" w:space="0" w:color="auto"/>
                                        <w:right w:val="none" w:sz="0" w:space="0" w:color="auto"/>
                                      </w:divBdr>
                                    </w:div>
                                    <w:div w:id="370572649">
                                      <w:marLeft w:val="0"/>
                                      <w:marRight w:val="0"/>
                                      <w:marTop w:val="0"/>
                                      <w:marBottom w:val="0"/>
                                      <w:divBdr>
                                        <w:top w:val="none" w:sz="0" w:space="0" w:color="auto"/>
                                        <w:left w:val="none" w:sz="0" w:space="0" w:color="auto"/>
                                        <w:bottom w:val="none" w:sz="0" w:space="0" w:color="auto"/>
                                        <w:right w:val="none" w:sz="0" w:space="0" w:color="auto"/>
                                      </w:divBdr>
                                      <w:divsChild>
                                        <w:div w:id="1869828839">
                                          <w:marLeft w:val="0"/>
                                          <w:marRight w:val="0"/>
                                          <w:marTop w:val="0"/>
                                          <w:marBottom w:val="0"/>
                                          <w:divBdr>
                                            <w:top w:val="none" w:sz="0" w:space="0" w:color="auto"/>
                                            <w:left w:val="none" w:sz="0" w:space="0" w:color="auto"/>
                                            <w:bottom w:val="none" w:sz="0" w:space="0" w:color="auto"/>
                                            <w:right w:val="none" w:sz="0" w:space="0" w:color="auto"/>
                                          </w:divBdr>
                                        </w:div>
                                        <w:div w:id="2062708638">
                                          <w:marLeft w:val="0"/>
                                          <w:marRight w:val="0"/>
                                          <w:marTop w:val="0"/>
                                          <w:marBottom w:val="0"/>
                                          <w:divBdr>
                                            <w:top w:val="none" w:sz="0" w:space="0" w:color="auto"/>
                                            <w:left w:val="none" w:sz="0" w:space="0" w:color="auto"/>
                                            <w:bottom w:val="none" w:sz="0" w:space="0" w:color="auto"/>
                                            <w:right w:val="none" w:sz="0" w:space="0" w:color="auto"/>
                                          </w:divBdr>
                                        </w:div>
                                        <w:div w:id="453064582">
                                          <w:marLeft w:val="0"/>
                                          <w:marRight w:val="0"/>
                                          <w:marTop w:val="0"/>
                                          <w:marBottom w:val="0"/>
                                          <w:divBdr>
                                            <w:top w:val="none" w:sz="0" w:space="0" w:color="auto"/>
                                            <w:left w:val="none" w:sz="0" w:space="0" w:color="auto"/>
                                            <w:bottom w:val="none" w:sz="0" w:space="0" w:color="auto"/>
                                            <w:right w:val="none" w:sz="0" w:space="0" w:color="auto"/>
                                          </w:divBdr>
                                        </w:div>
                                        <w:div w:id="792211201">
                                          <w:marLeft w:val="0"/>
                                          <w:marRight w:val="0"/>
                                          <w:marTop w:val="0"/>
                                          <w:marBottom w:val="0"/>
                                          <w:divBdr>
                                            <w:top w:val="none" w:sz="0" w:space="0" w:color="auto"/>
                                            <w:left w:val="none" w:sz="0" w:space="0" w:color="auto"/>
                                            <w:bottom w:val="none" w:sz="0" w:space="0" w:color="auto"/>
                                            <w:right w:val="none" w:sz="0" w:space="0" w:color="auto"/>
                                          </w:divBdr>
                                        </w:div>
                                        <w:div w:id="1275946292">
                                          <w:marLeft w:val="0"/>
                                          <w:marRight w:val="0"/>
                                          <w:marTop w:val="0"/>
                                          <w:marBottom w:val="0"/>
                                          <w:divBdr>
                                            <w:top w:val="none" w:sz="0" w:space="0" w:color="auto"/>
                                            <w:left w:val="none" w:sz="0" w:space="0" w:color="auto"/>
                                            <w:bottom w:val="none" w:sz="0" w:space="0" w:color="auto"/>
                                            <w:right w:val="none" w:sz="0" w:space="0" w:color="auto"/>
                                          </w:divBdr>
                                        </w:div>
                                        <w:div w:id="81606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1811311">
      <w:bodyDiv w:val="1"/>
      <w:marLeft w:val="0"/>
      <w:marRight w:val="0"/>
      <w:marTop w:val="0"/>
      <w:marBottom w:val="0"/>
      <w:divBdr>
        <w:top w:val="none" w:sz="0" w:space="0" w:color="auto"/>
        <w:left w:val="none" w:sz="0" w:space="0" w:color="auto"/>
        <w:bottom w:val="none" w:sz="0" w:space="0" w:color="auto"/>
        <w:right w:val="none" w:sz="0" w:space="0" w:color="auto"/>
      </w:divBdr>
      <w:divsChild>
        <w:div w:id="617562201">
          <w:marLeft w:val="0"/>
          <w:marRight w:val="0"/>
          <w:marTop w:val="0"/>
          <w:marBottom w:val="300"/>
          <w:divBdr>
            <w:top w:val="none" w:sz="0" w:space="0" w:color="auto"/>
            <w:left w:val="none" w:sz="0" w:space="0" w:color="auto"/>
            <w:bottom w:val="none" w:sz="0" w:space="0" w:color="auto"/>
            <w:right w:val="none" w:sz="0" w:space="0" w:color="auto"/>
          </w:divBdr>
        </w:div>
      </w:divsChild>
    </w:div>
    <w:div w:id="1354310352">
      <w:bodyDiv w:val="1"/>
      <w:marLeft w:val="0"/>
      <w:marRight w:val="0"/>
      <w:marTop w:val="0"/>
      <w:marBottom w:val="0"/>
      <w:divBdr>
        <w:top w:val="none" w:sz="0" w:space="0" w:color="auto"/>
        <w:left w:val="none" w:sz="0" w:space="0" w:color="auto"/>
        <w:bottom w:val="none" w:sz="0" w:space="0" w:color="auto"/>
        <w:right w:val="none" w:sz="0" w:space="0" w:color="auto"/>
      </w:divBdr>
      <w:divsChild>
        <w:div w:id="1597668916">
          <w:marLeft w:val="0"/>
          <w:marRight w:val="0"/>
          <w:marTop w:val="0"/>
          <w:marBottom w:val="300"/>
          <w:divBdr>
            <w:top w:val="none" w:sz="0" w:space="0" w:color="auto"/>
            <w:left w:val="none" w:sz="0" w:space="0" w:color="auto"/>
            <w:bottom w:val="none" w:sz="0" w:space="0" w:color="auto"/>
            <w:right w:val="none" w:sz="0" w:space="0" w:color="auto"/>
          </w:divBdr>
        </w:div>
      </w:divsChild>
    </w:div>
    <w:div w:id="1534002336">
      <w:bodyDiv w:val="1"/>
      <w:marLeft w:val="0"/>
      <w:marRight w:val="0"/>
      <w:marTop w:val="0"/>
      <w:marBottom w:val="0"/>
      <w:divBdr>
        <w:top w:val="none" w:sz="0" w:space="0" w:color="auto"/>
        <w:left w:val="none" w:sz="0" w:space="0" w:color="auto"/>
        <w:bottom w:val="none" w:sz="0" w:space="0" w:color="auto"/>
        <w:right w:val="none" w:sz="0" w:space="0" w:color="auto"/>
      </w:divBdr>
      <w:divsChild>
        <w:div w:id="12194539">
          <w:marLeft w:val="0"/>
          <w:marRight w:val="0"/>
          <w:marTop w:val="0"/>
          <w:marBottom w:val="0"/>
          <w:divBdr>
            <w:top w:val="none" w:sz="0" w:space="0" w:color="auto"/>
            <w:left w:val="none" w:sz="0" w:space="0" w:color="auto"/>
            <w:bottom w:val="none" w:sz="0" w:space="0" w:color="auto"/>
            <w:right w:val="none" w:sz="0" w:space="0" w:color="auto"/>
          </w:divBdr>
          <w:divsChild>
            <w:div w:id="1822850250">
              <w:marLeft w:val="0"/>
              <w:marRight w:val="0"/>
              <w:marTop w:val="0"/>
              <w:marBottom w:val="0"/>
              <w:divBdr>
                <w:top w:val="single" w:sz="6" w:space="0" w:color="D5DDC6"/>
                <w:left w:val="single" w:sz="6" w:space="0" w:color="D5DDC6"/>
                <w:bottom w:val="single" w:sz="6" w:space="0" w:color="D5DDC6"/>
                <w:right w:val="single" w:sz="6" w:space="0" w:color="D5DDC6"/>
              </w:divBdr>
              <w:divsChild>
                <w:div w:id="988364967">
                  <w:marLeft w:val="150"/>
                  <w:marRight w:val="0"/>
                  <w:marTop w:val="0"/>
                  <w:marBottom w:val="0"/>
                  <w:divBdr>
                    <w:top w:val="none" w:sz="0" w:space="0" w:color="auto"/>
                    <w:left w:val="none" w:sz="0" w:space="0" w:color="auto"/>
                    <w:bottom w:val="none" w:sz="0" w:space="0" w:color="auto"/>
                    <w:right w:val="none" w:sz="0" w:space="0" w:color="auto"/>
                  </w:divBdr>
                  <w:divsChild>
                    <w:div w:id="997462492">
                      <w:marLeft w:val="0"/>
                      <w:marRight w:val="0"/>
                      <w:marTop w:val="0"/>
                      <w:marBottom w:val="0"/>
                      <w:divBdr>
                        <w:top w:val="none" w:sz="0" w:space="0" w:color="auto"/>
                        <w:left w:val="none" w:sz="0" w:space="0" w:color="auto"/>
                        <w:bottom w:val="none" w:sz="0" w:space="0" w:color="auto"/>
                        <w:right w:val="none" w:sz="0" w:space="0" w:color="auto"/>
                      </w:divBdr>
                      <w:divsChild>
                        <w:div w:id="231043215">
                          <w:marLeft w:val="0"/>
                          <w:marRight w:val="0"/>
                          <w:marTop w:val="0"/>
                          <w:marBottom w:val="0"/>
                          <w:divBdr>
                            <w:top w:val="none" w:sz="0" w:space="0" w:color="auto"/>
                            <w:left w:val="none" w:sz="0" w:space="0" w:color="auto"/>
                            <w:bottom w:val="none" w:sz="0" w:space="0" w:color="auto"/>
                            <w:right w:val="none" w:sz="0" w:space="0" w:color="auto"/>
                          </w:divBdr>
                          <w:divsChild>
                            <w:div w:id="977950633">
                              <w:marLeft w:val="0"/>
                              <w:marRight w:val="0"/>
                              <w:marTop w:val="75"/>
                              <w:marBottom w:val="150"/>
                              <w:divBdr>
                                <w:top w:val="single" w:sz="6" w:space="0" w:color="D5DDC6"/>
                                <w:left w:val="single" w:sz="6" w:space="0" w:color="D5DDC6"/>
                                <w:bottom w:val="single" w:sz="6" w:space="0" w:color="D5DDC6"/>
                                <w:right w:val="single" w:sz="6" w:space="0" w:color="D5DDC6"/>
                              </w:divBdr>
                              <w:divsChild>
                                <w:div w:id="841509847">
                                  <w:marLeft w:val="0"/>
                                  <w:marRight w:val="0"/>
                                  <w:marTop w:val="120"/>
                                  <w:marBottom w:val="120"/>
                                  <w:divBdr>
                                    <w:top w:val="none" w:sz="0" w:space="0" w:color="auto"/>
                                    <w:left w:val="none" w:sz="0" w:space="0" w:color="auto"/>
                                    <w:bottom w:val="none" w:sz="0" w:space="0" w:color="auto"/>
                                    <w:right w:val="none" w:sz="0" w:space="0" w:color="auto"/>
                                  </w:divBdr>
                                  <w:divsChild>
                                    <w:div w:id="1900051071">
                                      <w:marLeft w:val="0"/>
                                      <w:marRight w:val="0"/>
                                      <w:marTop w:val="0"/>
                                      <w:marBottom w:val="0"/>
                                      <w:divBdr>
                                        <w:top w:val="none" w:sz="0" w:space="0" w:color="auto"/>
                                        <w:left w:val="none" w:sz="0" w:space="0" w:color="auto"/>
                                        <w:bottom w:val="none" w:sz="0" w:space="0" w:color="auto"/>
                                        <w:right w:val="none" w:sz="0" w:space="0" w:color="auto"/>
                                      </w:divBdr>
                                      <w:divsChild>
                                        <w:div w:id="128616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4466366">
      <w:bodyDiv w:val="1"/>
      <w:marLeft w:val="0"/>
      <w:marRight w:val="0"/>
      <w:marTop w:val="0"/>
      <w:marBottom w:val="0"/>
      <w:divBdr>
        <w:top w:val="none" w:sz="0" w:space="0" w:color="auto"/>
        <w:left w:val="none" w:sz="0" w:space="0" w:color="auto"/>
        <w:bottom w:val="none" w:sz="0" w:space="0" w:color="auto"/>
        <w:right w:val="none" w:sz="0" w:space="0" w:color="auto"/>
      </w:divBdr>
      <w:divsChild>
        <w:div w:id="862017154">
          <w:marLeft w:val="0"/>
          <w:marRight w:val="0"/>
          <w:marTop w:val="0"/>
          <w:marBottom w:val="0"/>
          <w:divBdr>
            <w:top w:val="none" w:sz="0" w:space="0" w:color="auto"/>
            <w:left w:val="none" w:sz="0" w:space="0" w:color="auto"/>
            <w:bottom w:val="none" w:sz="0" w:space="0" w:color="auto"/>
            <w:right w:val="none" w:sz="0" w:space="0" w:color="auto"/>
          </w:divBdr>
          <w:divsChild>
            <w:div w:id="242376278">
              <w:marLeft w:val="0"/>
              <w:marRight w:val="0"/>
              <w:marTop w:val="0"/>
              <w:marBottom w:val="0"/>
              <w:divBdr>
                <w:top w:val="none" w:sz="0" w:space="0" w:color="auto"/>
                <w:left w:val="none" w:sz="0" w:space="0" w:color="auto"/>
                <w:bottom w:val="none" w:sz="0" w:space="0" w:color="auto"/>
                <w:right w:val="none" w:sz="0" w:space="0" w:color="auto"/>
              </w:divBdr>
              <w:divsChild>
                <w:div w:id="18887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538775">
      <w:bodyDiv w:val="1"/>
      <w:marLeft w:val="0"/>
      <w:marRight w:val="0"/>
      <w:marTop w:val="0"/>
      <w:marBottom w:val="0"/>
      <w:divBdr>
        <w:top w:val="none" w:sz="0" w:space="0" w:color="auto"/>
        <w:left w:val="none" w:sz="0" w:space="0" w:color="auto"/>
        <w:bottom w:val="none" w:sz="0" w:space="0" w:color="auto"/>
        <w:right w:val="none" w:sz="0" w:space="0" w:color="auto"/>
      </w:divBdr>
      <w:divsChild>
        <w:div w:id="544215794">
          <w:marLeft w:val="0"/>
          <w:marRight w:val="0"/>
          <w:marTop w:val="0"/>
          <w:marBottom w:val="0"/>
          <w:divBdr>
            <w:top w:val="none" w:sz="0" w:space="0" w:color="auto"/>
            <w:left w:val="none" w:sz="0" w:space="0" w:color="auto"/>
            <w:bottom w:val="none" w:sz="0" w:space="0" w:color="auto"/>
            <w:right w:val="none" w:sz="0" w:space="0" w:color="auto"/>
          </w:divBdr>
          <w:divsChild>
            <w:div w:id="651105379">
              <w:marLeft w:val="0"/>
              <w:marRight w:val="0"/>
              <w:marTop w:val="0"/>
              <w:marBottom w:val="0"/>
              <w:divBdr>
                <w:top w:val="none" w:sz="0" w:space="0" w:color="auto"/>
                <w:left w:val="none" w:sz="0" w:space="0" w:color="auto"/>
                <w:bottom w:val="none" w:sz="0" w:space="0" w:color="auto"/>
                <w:right w:val="none" w:sz="0" w:space="0" w:color="auto"/>
              </w:divBdr>
              <w:divsChild>
                <w:div w:id="317612874">
                  <w:marLeft w:val="2"/>
                  <w:marRight w:val="2"/>
                  <w:marTop w:val="2"/>
                  <w:marBottom w:val="2"/>
                  <w:divBdr>
                    <w:top w:val="none" w:sz="0" w:space="0" w:color="auto"/>
                    <w:left w:val="none" w:sz="0" w:space="0" w:color="auto"/>
                    <w:bottom w:val="single" w:sz="6" w:space="0" w:color="DDDDDD"/>
                    <w:right w:val="none" w:sz="0" w:space="0" w:color="auto"/>
                  </w:divBdr>
                  <w:divsChild>
                    <w:div w:id="1081831572">
                      <w:marLeft w:val="0"/>
                      <w:marRight w:val="0"/>
                      <w:marTop w:val="0"/>
                      <w:marBottom w:val="0"/>
                      <w:divBdr>
                        <w:top w:val="none" w:sz="0" w:space="0" w:color="auto"/>
                        <w:left w:val="none" w:sz="0" w:space="0" w:color="auto"/>
                        <w:bottom w:val="none" w:sz="0" w:space="0" w:color="auto"/>
                        <w:right w:val="none" w:sz="0" w:space="0" w:color="auto"/>
                      </w:divBdr>
                      <w:divsChild>
                        <w:div w:id="41171640">
                          <w:marLeft w:val="0"/>
                          <w:marRight w:val="0"/>
                          <w:marTop w:val="0"/>
                          <w:marBottom w:val="0"/>
                          <w:divBdr>
                            <w:top w:val="none" w:sz="0" w:space="0" w:color="auto"/>
                            <w:left w:val="none" w:sz="0" w:space="0" w:color="auto"/>
                            <w:bottom w:val="none" w:sz="0" w:space="0" w:color="auto"/>
                            <w:right w:val="none" w:sz="0" w:space="0" w:color="auto"/>
                          </w:divBdr>
                          <w:divsChild>
                            <w:div w:id="1696300034">
                              <w:marLeft w:val="0"/>
                              <w:marRight w:val="0"/>
                              <w:marTop w:val="0"/>
                              <w:marBottom w:val="0"/>
                              <w:divBdr>
                                <w:top w:val="none" w:sz="0" w:space="0" w:color="auto"/>
                                <w:left w:val="none" w:sz="0" w:space="0" w:color="auto"/>
                                <w:bottom w:val="none" w:sz="0" w:space="0" w:color="auto"/>
                                <w:right w:val="none" w:sz="0" w:space="0" w:color="auto"/>
                              </w:divBdr>
                              <w:divsChild>
                                <w:div w:id="23214413">
                                  <w:marLeft w:val="0"/>
                                  <w:marRight w:val="0"/>
                                  <w:marTop w:val="240"/>
                                  <w:marBottom w:val="240"/>
                                  <w:divBdr>
                                    <w:top w:val="none" w:sz="0" w:space="0" w:color="auto"/>
                                    <w:left w:val="none" w:sz="0" w:space="0" w:color="auto"/>
                                    <w:bottom w:val="none" w:sz="0" w:space="0" w:color="auto"/>
                                    <w:right w:val="none" w:sz="0" w:space="0" w:color="auto"/>
                                  </w:divBdr>
                                  <w:divsChild>
                                    <w:div w:id="1164469570">
                                      <w:marLeft w:val="0"/>
                                      <w:marRight w:val="0"/>
                                      <w:marTop w:val="0"/>
                                      <w:marBottom w:val="0"/>
                                      <w:divBdr>
                                        <w:top w:val="none" w:sz="0" w:space="0" w:color="auto"/>
                                        <w:left w:val="none" w:sz="0" w:space="0" w:color="auto"/>
                                        <w:bottom w:val="none" w:sz="0" w:space="0" w:color="auto"/>
                                        <w:right w:val="none" w:sz="0" w:space="0" w:color="auto"/>
                                      </w:divBdr>
                                    </w:div>
                                    <w:div w:id="752049957">
                                      <w:marLeft w:val="0"/>
                                      <w:marRight w:val="0"/>
                                      <w:marTop w:val="0"/>
                                      <w:marBottom w:val="0"/>
                                      <w:divBdr>
                                        <w:top w:val="none" w:sz="0" w:space="0" w:color="auto"/>
                                        <w:left w:val="none" w:sz="0" w:space="0" w:color="auto"/>
                                        <w:bottom w:val="none" w:sz="0" w:space="0" w:color="auto"/>
                                        <w:right w:val="none" w:sz="0" w:space="0" w:color="auto"/>
                                      </w:divBdr>
                                    </w:div>
                                    <w:div w:id="1059398542">
                                      <w:marLeft w:val="0"/>
                                      <w:marRight w:val="0"/>
                                      <w:marTop w:val="0"/>
                                      <w:marBottom w:val="0"/>
                                      <w:divBdr>
                                        <w:top w:val="none" w:sz="0" w:space="0" w:color="auto"/>
                                        <w:left w:val="none" w:sz="0" w:space="0" w:color="auto"/>
                                        <w:bottom w:val="none" w:sz="0" w:space="0" w:color="auto"/>
                                        <w:right w:val="none" w:sz="0" w:space="0" w:color="auto"/>
                                      </w:divBdr>
                                    </w:div>
                                    <w:div w:id="107239695">
                                      <w:marLeft w:val="0"/>
                                      <w:marRight w:val="0"/>
                                      <w:marTop w:val="0"/>
                                      <w:marBottom w:val="0"/>
                                      <w:divBdr>
                                        <w:top w:val="none" w:sz="0" w:space="0" w:color="auto"/>
                                        <w:left w:val="none" w:sz="0" w:space="0" w:color="auto"/>
                                        <w:bottom w:val="none" w:sz="0" w:space="0" w:color="auto"/>
                                        <w:right w:val="none" w:sz="0" w:space="0" w:color="auto"/>
                                      </w:divBdr>
                                    </w:div>
                                    <w:div w:id="607935007">
                                      <w:marLeft w:val="0"/>
                                      <w:marRight w:val="0"/>
                                      <w:marTop w:val="0"/>
                                      <w:marBottom w:val="0"/>
                                      <w:divBdr>
                                        <w:top w:val="none" w:sz="0" w:space="0" w:color="auto"/>
                                        <w:left w:val="none" w:sz="0" w:space="0" w:color="auto"/>
                                        <w:bottom w:val="none" w:sz="0" w:space="0" w:color="auto"/>
                                        <w:right w:val="none" w:sz="0" w:space="0" w:color="auto"/>
                                      </w:divBdr>
                                    </w:div>
                                    <w:div w:id="1979842737">
                                      <w:marLeft w:val="0"/>
                                      <w:marRight w:val="0"/>
                                      <w:marTop w:val="0"/>
                                      <w:marBottom w:val="0"/>
                                      <w:divBdr>
                                        <w:top w:val="none" w:sz="0" w:space="0" w:color="auto"/>
                                        <w:left w:val="none" w:sz="0" w:space="0" w:color="auto"/>
                                        <w:bottom w:val="none" w:sz="0" w:space="0" w:color="auto"/>
                                        <w:right w:val="none" w:sz="0" w:space="0" w:color="auto"/>
                                      </w:divBdr>
                                    </w:div>
                                    <w:div w:id="1846046738">
                                      <w:marLeft w:val="0"/>
                                      <w:marRight w:val="0"/>
                                      <w:marTop w:val="0"/>
                                      <w:marBottom w:val="0"/>
                                      <w:divBdr>
                                        <w:top w:val="none" w:sz="0" w:space="0" w:color="auto"/>
                                        <w:left w:val="none" w:sz="0" w:space="0" w:color="auto"/>
                                        <w:bottom w:val="none" w:sz="0" w:space="0" w:color="auto"/>
                                        <w:right w:val="none" w:sz="0" w:space="0" w:color="auto"/>
                                      </w:divBdr>
                                      <w:divsChild>
                                        <w:div w:id="347607635">
                                          <w:marLeft w:val="0"/>
                                          <w:marRight w:val="0"/>
                                          <w:marTop w:val="0"/>
                                          <w:marBottom w:val="0"/>
                                          <w:divBdr>
                                            <w:top w:val="none" w:sz="0" w:space="0" w:color="auto"/>
                                            <w:left w:val="none" w:sz="0" w:space="0" w:color="auto"/>
                                            <w:bottom w:val="none" w:sz="0" w:space="0" w:color="auto"/>
                                            <w:right w:val="none" w:sz="0" w:space="0" w:color="auto"/>
                                          </w:divBdr>
                                        </w:div>
                                        <w:div w:id="370307871">
                                          <w:marLeft w:val="0"/>
                                          <w:marRight w:val="0"/>
                                          <w:marTop w:val="0"/>
                                          <w:marBottom w:val="0"/>
                                          <w:divBdr>
                                            <w:top w:val="none" w:sz="0" w:space="0" w:color="auto"/>
                                            <w:left w:val="none" w:sz="0" w:space="0" w:color="auto"/>
                                            <w:bottom w:val="none" w:sz="0" w:space="0" w:color="auto"/>
                                            <w:right w:val="none" w:sz="0" w:space="0" w:color="auto"/>
                                          </w:divBdr>
                                        </w:div>
                                        <w:div w:id="589776393">
                                          <w:marLeft w:val="0"/>
                                          <w:marRight w:val="0"/>
                                          <w:marTop w:val="0"/>
                                          <w:marBottom w:val="0"/>
                                          <w:divBdr>
                                            <w:top w:val="none" w:sz="0" w:space="0" w:color="auto"/>
                                            <w:left w:val="none" w:sz="0" w:space="0" w:color="auto"/>
                                            <w:bottom w:val="none" w:sz="0" w:space="0" w:color="auto"/>
                                            <w:right w:val="none" w:sz="0" w:space="0" w:color="auto"/>
                                          </w:divBdr>
                                        </w:div>
                                        <w:div w:id="1974938653">
                                          <w:marLeft w:val="0"/>
                                          <w:marRight w:val="0"/>
                                          <w:marTop w:val="0"/>
                                          <w:marBottom w:val="0"/>
                                          <w:divBdr>
                                            <w:top w:val="none" w:sz="0" w:space="0" w:color="auto"/>
                                            <w:left w:val="none" w:sz="0" w:space="0" w:color="auto"/>
                                            <w:bottom w:val="none" w:sz="0" w:space="0" w:color="auto"/>
                                            <w:right w:val="none" w:sz="0" w:space="0" w:color="auto"/>
                                          </w:divBdr>
                                        </w:div>
                                        <w:div w:id="1917277436">
                                          <w:marLeft w:val="0"/>
                                          <w:marRight w:val="0"/>
                                          <w:marTop w:val="0"/>
                                          <w:marBottom w:val="0"/>
                                          <w:divBdr>
                                            <w:top w:val="none" w:sz="0" w:space="0" w:color="auto"/>
                                            <w:left w:val="none" w:sz="0" w:space="0" w:color="auto"/>
                                            <w:bottom w:val="none" w:sz="0" w:space="0" w:color="auto"/>
                                            <w:right w:val="none" w:sz="0" w:space="0" w:color="auto"/>
                                          </w:divBdr>
                                        </w:div>
                                        <w:div w:id="14393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5313886">
      <w:bodyDiv w:val="1"/>
      <w:marLeft w:val="0"/>
      <w:marRight w:val="0"/>
      <w:marTop w:val="0"/>
      <w:marBottom w:val="0"/>
      <w:divBdr>
        <w:top w:val="none" w:sz="0" w:space="0" w:color="auto"/>
        <w:left w:val="none" w:sz="0" w:space="0" w:color="auto"/>
        <w:bottom w:val="none" w:sz="0" w:space="0" w:color="auto"/>
        <w:right w:val="none" w:sz="0" w:space="0" w:color="auto"/>
      </w:divBdr>
      <w:divsChild>
        <w:div w:id="967398779">
          <w:marLeft w:val="0"/>
          <w:marRight w:val="0"/>
          <w:marTop w:val="0"/>
          <w:marBottom w:val="0"/>
          <w:divBdr>
            <w:top w:val="none" w:sz="0" w:space="0" w:color="auto"/>
            <w:left w:val="none" w:sz="0" w:space="0" w:color="auto"/>
            <w:bottom w:val="none" w:sz="0" w:space="0" w:color="auto"/>
            <w:right w:val="none" w:sz="0" w:space="0" w:color="auto"/>
          </w:divBdr>
          <w:divsChild>
            <w:div w:id="1042553265">
              <w:marLeft w:val="0"/>
              <w:marRight w:val="0"/>
              <w:marTop w:val="0"/>
              <w:marBottom w:val="0"/>
              <w:divBdr>
                <w:top w:val="none" w:sz="0" w:space="0" w:color="auto"/>
                <w:left w:val="none" w:sz="0" w:space="0" w:color="auto"/>
                <w:bottom w:val="none" w:sz="0" w:space="0" w:color="auto"/>
                <w:right w:val="none" w:sz="0" w:space="0" w:color="auto"/>
              </w:divBdr>
              <w:divsChild>
                <w:div w:id="15856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519484">
      <w:bodyDiv w:val="1"/>
      <w:marLeft w:val="0"/>
      <w:marRight w:val="0"/>
      <w:marTop w:val="0"/>
      <w:marBottom w:val="0"/>
      <w:divBdr>
        <w:top w:val="none" w:sz="0" w:space="0" w:color="auto"/>
        <w:left w:val="none" w:sz="0" w:space="0" w:color="auto"/>
        <w:bottom w:val="none" w:sz="0" w:space="0" w:color="auto"/>
        <w:right w:val="none" w:sz="0" w:space="0" w:color="auto"/>
      </w:divBdr>
      <w:divsChild>
        <w:div w:id="1414745770">
          <w:marLeft w:val="0"/>
          <w:marRight w:val="0"/>
          <w:marTop w:val="0"/>
          <w:marBottom w:val="0"/>
          <w:divBdr>
            <w:top w:val="none" w:sz="0" w:space="0" w:color="auto"/>
            <w:left w:val="none" w:sz="0" w:space="0" w:color="auto"/>
            <w:bottom w:val="none" w:sz="0" w:space="0" w:color="auto"/>
            <w:right w:val="none" w:sz="0" w:space="0" w:color="auto"/>
          </w:divBdr>
          <w:divsChild>
            <w:div w:id="1606377601">
              <w:marLeft w:val="0"/>
              <w:marRight w:val="0"/>
              <w:marTop w:val="0"/>
              <w:marBottom w:val="0"/>
              <w:divBdr>
                <w:top w:val="none" w:sz="0" w:space="0" w:color="auto"/>
                <w:left w:val="none" w:sz="0" w:space="0" w:color="auto"/>
                <w:bottom w:val="none" w:sz="0" w:space="0" w:color="auto"/>
                <w:right w:val="none" w:sz="0" w:space="0" w:color="auto"/>
              </w:divBdr>
              <w:divsChild>
                <w:div w:id="5350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88623">
      <w:bodyDiv w:val="1"/>
      <w:marLeft w:val="0"/>
      <w:marRight w:val="0"/>
      <w:marTop w:val="0"/>
      <w:marBottom w:val="0"/>
      <w:divBdr>
        <w:top w:val="none" w:sz="0" w:space="0" w:color="auto"/>
        <w:left w:val="none" w:sz="0" w:space="0" w:color="auto"/>
        <w:bottom w:val="none" w:sz="0" w:space="0" w:color="auto"/>
        <w:right w:val="none" w:sz="0" w:space="0" w:color="auto"/>
      </w:divBdr>
      <w:divsChild>
        <w:div w:id="2074886195">
          <w:marLeft w:val="0"/>
          <w:marRight w:val="0"/>
          <w:marTop w:val="0"/>
          <w:marBottom w:val="0"/>
          <w:divBdr>
            <w:top w:val="none" w:sz="0" w:space="0" w:color="auto"/>
            <w:left w:val="none" w:sz="0" w:space="0" w:color="auto"/>
            <w:bottom w:val="none" w:sz="0" w:space="0" w:color="auto"/>
            <w:right w:val="none" w:sz="0" w:space="0" w:color="auto"/>
          </w:divBdr>
          <w:divsChild>
            <w:div w:id="1900046286">
              <w:marLeft w:val="0"/>
              <w:marRight w:val="0"/>
              <w:marTop w:val="0"/>
              <w:marBottom w:val="0"/>
              <w:divBdr>
                <w:top w:val="none" w:sz="0" w:space="0" w:color="auto"/>
                <w:left w:val="none" w:sz="0" w:space="0" w:color="auto"/>
                <w:bottom w:val="none" w:sz="0" w:space="0" w:color="auto"/>
                <w:right w:val="none" w:sz="0" w:space="0" w:color="auto"/>
              </w:divBdr>
              <w:divsChild>
                <w:div w:id="5209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83814">
      <w:bodyDiv w:val="1"/>
      <w:marLeft w:val="0"/>
      <w:marRight w:val="0"/>
      <w:marTop w:val="0"/>
      <w:marBottom w:val="0"/>
      <w:divBdr>
        <w:top w:val="none" w:sz="0" w:space="0" w:color="auto"/>
        <w:left w:val="none" w:sz="0" w:space="0" w:color="auto"/>
        <w:bottom w:val="none" w:sz="0" w:space="0" w:color="auto"/>
        <w:right w:val="none" w:sz="0" w:space="0" w:color="auto"/>
      </w:divBdr>
      <w:divsChild>
        <w:div w:id="1750538952">
          <w:marLeft w:val="0"/>
          <w:marRight w:val="0"/>
          <w:marTop w:val="0"/>
          <w:marBottom w:val="0"/>
          <w:divBdr>
            <w:top w:val="none" w:sz="0" w:space="0" w:color="auto"/>
            <w:left w:val="none" w:sz="0" w:space="0" w:color="auto"/>
            <w:bottom w:val="none" w:sz="0" w:space="0" w:color="auto"/>
            <w:right w:val="none" w:sz="0" w:space="0" w:color="auto"/>
          </w:divBdr>
          <w:divsChild>
            <w:div w:id="128131547">
              <w:marLeft w:val="0"/>
              <w:marRight w:val="0"/>
              <w:marTop w:val="0"/>
              <w:marBottom w:val="0"/>
              <w:divBdr>
                <w:top w:val="none" w:sz="0" w:space="0" w:color="auto"/>
                <w:left w:val="none" w:sz="0" w:space="0" w:color="auto"/>
                <w:bottom w:val="none" w:sz="0" w:space="0" w:color="auto"/>
                <w:right w:val="none" w:sz="0" w:space="0" w:color="auto"/>
              </w:divBdr>
              <w:divsChild>
                <w:div w:id="343165634">
                  <w:marLeft w:val="2"/>
                  <w:marRight w:val="2"/>
                  <w:marTop w:val="2"/>
                  <w:marBottom w:val="2"/>
                  <w:divBdr>
                    <w:top w:val="none" w:sz="0" w:space="0" w:color="auto"/>
                    <w:left w:val="none" w:sz="0" w:space="0" w:color="auto"/>
                    <w:bottom w:val="single" w:sz="6" w:space="0" w:color="DDDDDD"/>
                    <w:right w:val="none" w:sz="0" w:space="0" w:color="auto"/>
                  </w:divBdr>
                  <w:divsChild>
                    <w:div w:id="1694455281">
                      <w:marLeft w:val="0"/>
                      <w:marRight w:val="0"/>
                      <w:marTop w:val="0"/>
                      <w:marBottom w:val="0"/>
                      <w:divBdr>
                        <w:top w:val="none" w:sz="0" w:space="0" w:color="auto"/>
                        <w:left w:val="none" w:sz="0" w:space="0" w:color="auto"/>
                        <w:bottom w:val="none" w:sz="0" w:space="0" w:color="auto"/>
                        <w:right w:val="none" w:sz="0" w:space="0" w:color="auto"/>
                      </w:divBdr>
                      <w:divsChild>
                        <w:div w:id="2065249593">
                          <w:marLeft w:val="0"/>
                          <w:marRight w:val="0"/>
                          <w:marTop w:val="0"/>
                          <w:marBottom w:val="0"/>
                          <w:divBdr>
                            <w:top w:val="none" w:sz="0" w:space="0" w:color="auto"/>
                            <w:left w:val="none" w:sz="0" w:space="0" w:color="auto"/>
                            <w:bottom w:val="none" w:sz="0" w:space="0" w:color="auto"/>
                            <w:right w:val="none" w:sz="0" w:space="0" w:color="auto"/>
                          </w:divBdr>
                          <w:divsChild>
                            <w:div w:id="1543788813">
                              <w:marLeft w:val="0"/>
                              <w:marRight w:val="0"/>
                              <w:marTop w:val="0"/>
                              <w:marBottom w:val="0"/>
                              <w:divBdr>
                                <w:top w:val="none" w:sz="0" w:space="0" w:color="auto"/>
                                <w:left w:val="none" w:sz="0" w:space="0" w:color="auto"/>
                                <w:bottom w:val="none" w:sz="0" w:space="0" w:color="auto"/>
                                <w:right w:val="none" w:sz="0" w:space="0" w:color="auto"/>
                              </w:divBdr>
                              <w:divsChild>
                                <w:div w:id="876772530">
                                  <w:marLeft w:val="0"/>
                                  <w:marRight w:val="0"/>
                                  <w:marTop w:val="240"/>
                                  <w:marBottom w:val="240"/>
                                  <w:divBdr>
                                    <w:top w:val="none" w:sz="0" w:space="0" w:color="auto"/>
                                    <w:left w:val="none" w:sz="0" w:space="0" w:color="auto"/>
                                    <w:bottom w:val="none" w:sz="0" w:space="0" w:color="auto"/>
                                    <w:right w:val="none" w:sz="0" w:space="0" w:color="auto"/>
                                  </w:divBdr>
                                  <w:divsChild>
                                    <w:div w:id="1187982807">
                                      <w:marLeft w:val="0"/>
                                      <w:marRight w:val="0"/>
                                      <w:marTop w:val="0"/>
                                      <w:marBottom w:val="0"/>
                                      <w:divBdr>
                                        <w:top w:val="none" w:sz="0" w:space="0" w:color="auto"/>
                                        <w:left w:val="none" w:sz="0" w:space="0" w:color="auto"/>
                                        <w:bottom w:val="none" w:sz="0" w:space="0" w:color="auto"/>
                                        <w:right w:val="none" w:sz="0" w:space="0" w:color="auto"/>
                                      </w:divBdr>
                                    </w:div>
                                    <w:div w:id="506335393">
                                      <w:marLeft w:val="0"/>
                                      <w:marRight w:val="0"/>
                                      <w:marTop w:val="0"/>
                                      <w:marBottom w:val="0"/>
                                      <w:divBdr>
                                        <w:top w:val="none" w:sz="0" w:space="0" w:color="auto"/>
                                        <w:left w:val="none" w:sz="0" w:space="0" w:color="auto"/>
                                        <w:bottom w:val="none" w:sz="0" w:space="0" w:color="auto"/>
                                        <w:right w:val="none" w:sz="0" w:space="0" w:color="auto"/>
                                      </w:divBdr>
                                    </w:div>
                                    <w:div w:id="142429916">
                                      <w:marLeft w:val="0"/>
                                      <w:marRight w:val="0"/>
                                      <w:marTop w:val="0"/>
                                      <w:marBottom w:val="0"/>
                                      <w:divBdr>
                                        <w:top w:val="none" w:sz="0" w:space="0" w:color="auto"/>
                                        <w:left w:val="none" w:sz="0" w:space="0" w:color="auto"/>
                                        <w:bottom w:val="none" w:sz="0" w:space="0" w:color="auto"/>
                                        <w:right w:val="none" w:sz="0" w:space="0" w:color="auto"/>
                                      </w:divBdr>
                                    </w:div>
                                    <w:div w:id="1923559455">
                                      <w:marLeft w:val="0"/>
                                      <w:marRight w:val="0"/>
                                      <w:marTop w:val="0"/>
                                      <w:marBottom w:val="0"/>
                                      <w:divBdr>
                                        <w:top w:val="none" w:sz="0" w:space="0" w:color="auto"/>
                                        <w:left w:val="none" w:sz="0" w:space="0" w:color="auto"/>
                                        <w:bottom w:val="none" w:sz="0" w:space="0" w:color="auto"/>
                                        <w:right w:val="none" w:sz="0" w:space="0" w:color="auto"/>
                                      </w:divBdr>
                                    </w:div>
                                    <w:div w:id="864369968">
                                      <w:marLeft w:val="0"/>
                                      <w:marRight w:val="0"/>
                                      <w:marTop w:val="0"/>
                                      <w:marBottom w:val="0"/>
                                      <w:divBdr>
                                        <w:top w:val="none" w:sz="0" w:space="0" w:color="auto"/>
                                        <w:left w:val="none" w:sz="0" w:space="0" w:color="auto"/>
                                        <w:bottom w:val="none" w:sz="0" w:space="0" w:color="auto"/>
                                        <w:right w:val="none" w:sz="0" w:space="0" w:color="auto"/>
                                      </w:divBdr>
                                    </w:div>
                                    <w:div w:id="19400101">
                                      <w:marLeft w:val="0"/>
                                      <w:marRight w:val="0"/>
                                      <w:marTop w:val="0"/>
                                      <w:marBottom w:val="0"/>
                                      <w:divBdr>
                                        <w:top w:val="none" w:sz="0" w:space="0" w:color="auto"/>
                                        <w:left w:val="none" w:sz="0" w:space="0" w:color="auto"/>
                                        <w:bottom w:val="none" w:sz="0" w:space="0" w:color="auto"/>
                                        <w:right w:val="none" w:sz="0" w:space="0" w:color="auto"/>
                                      </w:divBdr>
                                    </w:div>
                                    <w:div w:id="564798665">
                                      <w:marLeft w:val="0"/>
                                      <w:marRight w:val="0"/>
                                      <w:marTop w:val="0"/>
                                      <w:marBottom w:val="0"/>
                                      <w:divBdr>
                                        <w:top w:val="none" w:sz="0" w:space="0" w:color="auto"/>
                                        <w:left w:val="none" w:sz="0" w:space="0" w:color="auto"/>
                                        <w:bottom w:val="none" w:sz="0" w:space="0" w:color="auto"/>
                                        <w:right w:val="none" w:sz="0" w:space="0" w:color="auto"/>
                                      </w:divBdr>
                                    </w:div>
                                    <w:div w:id="960260007">
                                      <w:marLeft w:val="0"/>
                                      <w:marRight w:val="0"/>
                                      <w:marTop w:val="0"/>
                                      <w:marBottom w:val="0"/>
                                      <w:divBdr>
                                        <w:top w:val="none" w:sz="0" w:space="0" w:color="auto"/>
                                        <w:left w:val="none" w:sz="0" w:space="0" w:color="auto"/>
                                        <w:bottom w:val="none" w:sz="0" w:space="0" w:color="auto"/>
                                        <w:right w:val="none" w:sz="0" w:space="0" w:color="auto"/>
                                      </w:divBdr>
                                    </w:div>
                                    <w:div w:id="678891604">
                                      <w:marLeft w:val="0"/>
                                      <w:marRight w:val="0"/>
                                      <w:marTop w:val="0"/>
                                      <w:marBottom w:val="0"/>
                                      <w:divBdr>
                                        <w:top w:val="none" w:sz="0" w:space="0" w:color="auto"/>
                                        <w:left w:val="none" w:sz="0" w:space="0" w:color="auto"/>
                                        <w:bottom w:val="none" w:sz="0" w:space="0" w:color="auto"/>
                                        <w:right w:val="none" w:sz="0" w:space="0" w:color="auto"/>
                                      </w:divBdr>
                                    </w:div>
                                    <w:div w:id="1794860650">
                                      <w:marLeft w:val="0"/>
                                      <w:marRight w:val="0"/>
                                      <w:marTop w:val="0"/>
                                      <w:marBottom w:val="0"/>
                                      <w:divBdr>
                                        <w:top w:val="none" w:sz="0" w:space="0" w:color="auto"/>
                                        <w:left w:val="none" w:sz="0" w:space="0" w:color="auto"/>
                                        <w:bottom w:val="none" w:sz="0" w:space="0" w:color="auto"/>
                                        <w:right w:val="none" w:sz="0" w:space="0" w:color="auto"/>
                                      </w:divBdr>
                                    </w:div>
                                    <w:div w:id="647634717">
                                      <w:marLeft w:val="0"/>
                                      <w:marRight w:val="0"/>
                                      <w:marTop w:val="0"/>
                                      <w:marBottom w:val="0"/>
                                      <w:divBdr>
                                        <w:top w:val="none" w:sz="0" w:space="0" w:color="auto"/>
                                        <w:left w:val="none" w:sz="0" w:space="0" w:color="auto"/>
                                        <w:bottom w:val="none" w:sz="0" w:space="0" w:color="auto"/>
                                        <w:right w:val="none" w:sz="0" w:space="0" w:color="auto"/>
                                      </w:divBdr>
                                    </w:div>
                                    <w:div w:id="923689940">
                                      <w:marLeft w:val="0"/>
                                      <w:marRight w:val="0"/>
                                      <w:marTop w:val="0"/>
                                      <w:marBottom w:val="0"/>
                                      <w:divBdr>
                                        <w:top w:val="none" w:sz="0" w:space="0" w:color="auto"/>
                                        <w:left w:val="none" w:sz="0" w:space="0" w:color="auto"/>
                                        <w:bottom w:val="none" w:sz="0" w:space="0" w:color="auto"/>
                                        <w:right w:val="none" w:sz="0" w:space="0" w:color="auto"/>
                                      </w:divBdr>
                                    </w:div>
                                    <w:div w:id="1378820181">
                                      <w:marLeft w:val="0"/>
                                      <w:marRight w:val="0"/>
                                      <w:marTop w:val="0"/>
                                      <w:marBottom w:val="0"/>
                                      <w:divBdr>
                                        <w:top w:val="none" w:sz="0" w:space="0" w:color="auto"/>
                                        <w:left w:val="none" w:sz="0" w:space="0" w:color="auto"/>
                                        <w:bottom w:val="none" w:sz="0" w:space="0" w:color="auto"/>
                                        <w:right w:val="none" w:sz="0" w:space="0" w:color="auto"/>
                                      </w:divBdr>
                                    </w:div>
                                    <w:div w:id="1650476527">
                                      <w:marLeft w:val="0"/>
                                      <w:marRight w:val="0"/>
                                      <w:marTop w:val="0"/>
                                      <w:marBottom w:val="0"/>
                                      <w:divBdr>
                                        <w:top w:val="none" w:sz="0" w:space="0" w:color="auto"/>
                                        <w:left w:val="none" w:sz="0" w:space="0" w:color="auto"/>
                                        <w:bottom w:val="none" w:sz="0" w:space="0" w:color="auto"/>
                                        <w:right w:val="none" w:sz="0" w:space="0" w:color="auto"/>
                                      </w:divBdr>
                                    </w:div>
                                    <w:div w:id="1988893250">
                                      <w:marLeft w:val="0"/>
                                      <w:marRight w:val="0"/>
                                      <w:marTop w:val="0"/>
                                      <w:marBottom w:val="0"/>
                                      <w:divBdr>
                                        <w:top w:val="none" w:sz="0" w:space="0" w:color="auto"/>
                                        <w:left w:val="none" w:sz="0" w:space="0" w:color="auto"/>
                                        <w:bottom w:val="none" w:sz="0" w:space="0" w:color="auto"/>
                                        <w:right w:val="none" w:sz="0" w:space="0" w:color="auto"/>
                                      </w:divBdr>
                                    </w:div>
                                    <w:div w:id="1896233487">
                                      <w:marLeft w:val="0"/>
                                      <w:marRight w:val="0"/>
                                      <w:marTop w:val="0"/>
                                      <w:marBottom w:val="0"/>
                                      <w:divBdr>
                                        <w:top w:val="none" w:sz="0" w:space="0" w:color="auto"/>
                                        <w:left w:val="none" w:sz="0" w:space="0" w:color="auto"/>
                                        <w:bottom w:val="none" w:sz="0" w:space="0" w:color="auto"/>
                                        <w:right w:val="none" w:sz="0" w:space="0" w:color="auto"/>
                                      </w:divBdr>
                                    </w:div>
                                    <w:div w:id="1734695586">
                                      <w:marLeft w:val="0"/>
                                      <w:marRight w:val="0"/>
                                      <w:marTop w:val="0"/>
                                      <w:marBottom w:val="0"/>
                                      <w:divBdr>
                                        <w:top w:val="none" w:sz="0" w:space="0" w:color="auto"/>
                                        <w:left w:val="none" w:sz="0" w:space="0" w:color="auto"/>
                                        <w:bottom w:val="none" w:sz="0" w:space="0" w:color="auto"/>
                                        <w:right w:val="none" w:sz="0" w:space="0" w:color="auto"/>
                                      </w:divBdr>
                                    </w:div>
                                    <w:div w:id="491021380">
                                      <w:marLeft w:val="0"/>
                                      <w:marRight w:val="0"/>
                                      <w:marTop w:val="0"/>
                                      <w:marBottom w:val="0"/>
                                      <w:divBdr>
                                        <w:top w:val="none" w:sz="0" w:space="0" w:color="auto"/>
                                        <w:left w:val="none" w:sz="0" w:space="0" w:color="auto"/>
                                        <w:bottom w:val="none" w:sz="0" w:space="0" w:color="auto"/>
                                        <w:right w:val="none" w:sz="0" w:space="0" w:color="auto"/>
                                      </w:divBdr>
                                    </w:div>
                                    <w:div w:id="1530293011">
                                      <w:marLeft w:val="0"/>
                                      <w:marRight w:val="0"/>
                                      <w:marTop w:val="0"/>
                                      <w:marBottom w:val="0"/>
                                      <w:divBdr>
                                        <w:top w:val="none" w:sz="0" w:space="0" w:color="auto"/>
                                        <w:left w:val="none" w:sz="0" w:space="0" w:color="auto"/>
                                        <w:bottom w:val="none" w:sz="0" w:space="0" w:color="auto"/>
                                        <w:right w:val="none" w:sz="0" w:space="0" w:color="auto"/>
                                      </w:divBdr>
                                      <w:divsChild>
                                        <w:div w:id="824979715">
                                          <w:marLeft w:val="0"/>
                                          <w:marRight w:val="0"/>
                                          <w:marTop w:val="0"/>
                                          <w:marBottom w:val="0"/>
                                          <w:divBdr>
                                            <w:top w:val="none" w:sz="0" w:space="0" w:color="auto"/>
                                            <w:left w:val="none" w:sz="0" w:space="0" w:color="auto"/>
                                            <w:bottom w:val="none" w:sz="0" w:space="0" w:color="auto"/>
                                            <w:right w:val="none" w:sz="0" w:space="0" w:color="auto"/>
                                          </w:divBdr>
                                        </w:div>
                                        <w:div w:id="1333601682">
                                          <w:marLeft w:val="0"/>
                                          <w:marRight w:val="0"/>
                                          <w:marTop w:val="0"/>
                                          <w:marBottom w:val="0"/>
                                          <w:divBdr>
                                            <w:top w:val="none" w:sz="0" w:space="0" w:color="auto"/>
                                            <w:left w:val="none" w:sz="0" w:space="0" w:color="auto"/>
                                            <w:bottom w:val="none" w:sz="0" w:space="0" w:color="auto"/>
                                            <w:right w:val="none" w:sz="0" w:space="0" w:color="auto"/>
                                          </w:divBdr>
                                        </w:div>
                                        <w:div w:id="1986011461">
                                          <w:marLeft w:val="0"/>
                                          <w:marRight w:val="0"/>
                                          <w:marTop w:val="0"/>
                                          <w:marBottom w:val="0"/>
                                          <w:divBdr>
                                            <w:top w:val="none" w:sz="0" w:space="0" w:color="auto"/>
                                            <w:left w:val="none" w:sz="0" w:space="0" w:color="auto"/>
                                            <w:bottom w:val="none" w:sz="0" w:space="0" w:color="auto"/>
                                            <w:right w:val="none" w:sz="0" w:space="0" w:color="auto"/>
                                          </w:divBdr>
                                        </w:div>
                                        <w:div w:id="1736858718">
                                          <w:marLeft w:val="0"/>
                                          <w:marRight w:val="0"/>
                                          <w:marTop w:val="0"/>
                                          <w:marBottom w:val="0"/>
                                          <w:divBdr>
                                            <w:top w:val="none" w:sz="0" w:space="0" w:color="auto"/>
                                            <w:left w:val="none" w:sz="0" w:space="0" w:color="auto"/>
                                            <w:bottom w:val="none" w:sz="0" w:space="0" w:color="auto"/>
                                            <w:right w:val="none" w:sz="0" w:space="0" w:color="auto"/>
                                          </w:divBdr>
                                        </w:div>
                                        <w:div w:id="808208593">
                                          <w:marLeft w:val="0"/>
                                          <w:marRight w:val="0"/>
                                          <w:marTop w:val="0"/>
                                          <w:marBottom w:val="0"/>
                                          <w:divBdr>
                                            <w:top w:val="none" w:sz="0" w:space="0" w:color="auto"/>
                                            <w:left w:val="none" w:sz="0" w:space="0" w:color="auto"/>
                                            <w:bottom w:val="none" w:sz="0" w:space="0" w:color="auto"/>
                                            <w:right w:val="none" w:sz="0" w:space="0" w:color="auto"/>
                                          </w:divBdr>
                                        </w:div>
                                        <w:div w:id="354384492">
                                          <w:marLeft w:val="0"/>
                                          <w:marRight w:val="0"/>
                                          <w:marTop w:val="0"/>
                                          <w:marBottom w:val="0"/>
                                          <w:divBdr>
                                            <w:top w:val="none" w:sz="0" w:space="0" w:color="auto"/>
                                            <w:left w:val="none" w:sz="0" w:space="0" w:color="auto"/>
                                            <w:bottom w:val="none" w:sz="0" w:space="0" w:color="auto"/>
                                            <w:right w:val="none" w:sz="0" w:space="0" w:color="auto"/>
                                          </w:divBdr>
                                        </w:div>
                                        <w:div w:id="874385381">
                                          <w:marLeft w:val="0"/>
                                          <w:marRight w:val="0"/>
                                          <w:marTop w:val="0"/>
                                          <w:marBottom w:val="0"/>
                                          <w:divBdr>
                                            <w:top w:val="none" w:sz="0" w:space="0" w:color="auto"/>
                                            <w:left w:val="none" w:sz="0" w:space="0" w:color="auto"/>
                                            <w:bottom w:val="none" w:sz="0" w:space="0" w:color="auto"/>
                                            <w:right w:val="none" w:sz="0" w:space="0" w:color="auto"/>
                                          </w:divBdr>
                                        </w:div>
                                        <w:div w:id="1120609306">
                                          <w:marLeft w:val="0"/>
                                          <w:marRight w:val="0"/>
                                          <w:marTop w:val="0"/>
                                          <w:marBottom w:val="0"/>
                                          <w:divBdr>
                                            <w:top w:val="none" w:sz="0" w:space="0" w:color="auto"/>
                                            <w:left w:val="none" w:sz="0" w:space="0" w:color="auto"/>
                                            <w:bottom w:val="none" w:sz="0" w:space="0" w:color="auto"/>
                                            <w:right w:val="none" w:sz="0" w:space="0" w:color="auto"/>
                                          </w:divBdr>
                                        </w:div>
                                        <w:div w:id="2055883406">
                                          <w:marLeft w:val="0"/>
                                          <w:marRight w:val="0"/>
                                          <w:marTop w:val="0"/>
                                          <w:marBottom w:val="0"/>
                                          <w:divBdr>
                                            <w:top w:val="none" w:sz="0" w:space="0" w:color="auto"/>
                                            <w:left w:val="none" w:sz="0" w:space="0" w:color="auto"/>
                                            <w:bottom w:val="none" w:sz="0" w:space="0" w:color="auto"/>
                                            <w:right w:val="none" w:sz="0" w:space="0" w:color="auto"/>
                                          </w:divBdr>
                                        </w:div>
                                        <w:div w:id="1373774942">
                                          <w:marLeft w:val="0"/>
                                          <w:marRight w:val="0"/>
                                          <w:marTop w:val="0"/>
                                          <w:marBottom w:val="0"/>
                                          <w:divBdr>
                                            <w:top w:val="none" w:sz="0" w:space="0" w:color="auto"/>
                                            <w:left w:val="none" w:sz="0" w:space="0" w:color="auto"/>
                                            <w:bottom w:val="none" w:sz="0" w:space="0" w:color="auto"/>
                                            <w:right w:val="none" w:sz="0" w:space="0" w:color="auto"/>
                                          </w:divBdr>
                                        </w:div>
                                        <w:div w:id="1298415129">
                                          <w:marLeft w:val="0"/>
                                          <w:marRight w:val="0"/>
                                          <w:marTop w:val="0"/>
                                          <w:marBottom w:val="0"/>
                                          <w:divBdr>
                                            <w:top w:val="none" w:sz="0" w:space="0" w:color="auto"/>
                                            <w:left w:val="none" w:sz="0" w:space="0" w:color="auto"/>
                                            <w:bottom w:val="none" w:sz="0" w:space="0" w:color="auto"/>
                                            <w:right w:val="none" w:sz="0" w:space="0" w:color="auto"/>
                                          </w:divBdr>
                                        </w:div>
                                        <w:div w:id="1705323028">
                                          <w:marLeft w:val="0"/>
                                          <w:marRight w:val="0"/>
                                          <w:marTop w:val="0"/>
                                          <w:marBottom w:val="0"/>
                                          <w:divBdr>
                                            <w:top w:val="none" w:sz="0" w:space="0" w:color="auto"/>
                                            <w:left w:val="none" w:sz="0" w:space="0" w:color="auto"/>
                                            <w:bottom w:val="none" w:sz="0" w:space="0" w:color="auto"/>
                                            <w:right w:val="none" w:sz="0" w:space="0" w:color="auto"/>
                                          </w:divBdr>
                                        </w:div>
                                        <w:div w:id="1136877207">
                                          <w:marLeft w:val="0"/>
                                          <w:marRight w:val="0"/>
                                          <w:marTop w:val="0"/>
                                          <w:marBottom w:val="0"/>
                                          <w:divBdr>
                                            <w:top w:val="none" w:sz="0" w:space="0" w:color="auto"/>
                                            <w:left w:val="none" w:sz="0" w:space="0" w:color="auto"/>
                                            <w:bottom w:val="none" w:sz="0" w:space="0" w:color="auto"/>
                                            <w:right w:val="none" w:sz="0" w:space="0" w:color="auto"/>
                                          </w:divBdr>
                                        </w:div>
                                        <w:div w:id="1895699786">
                                          <w:marLeft w:val="0"/>
                                          <w:marRight w:val="0"/>
                                          <w:marTop w:val="0"/>
                                          <w:marBottom w:val="0"/>
                                          <w:divBdr>
                                            <w:top w:val="none" w:sz="0" w:space="0" w:color="auto"/>
                                            <w:left w:val="none" w:sz="0" w:space="0" w:color="auto"/>
                                            <w:bottom w:val="none" w:sz="0" w:space="0" w:color="auto"/>
                                            <w:right w:val="none" w:sz="0" w:space="0" w:color="auto"/>
                                          </w:divBdr>
                                        </w:div>
                                        <w:div w:id="1044527543">
                                          <w:marLeft w:val="0"/>
                                          <w:marRight w:val="0"/>
                                          <w:marTop w:val="0"/>
                                          <w:marBottom w:val="0"/>
                                          <w:divBdr>
                                            <w:top w:val="none" w:sz="0" w:space="0" w:color="auto"/>
                                            <w:left w:val="none" w:sz="0" w:space="0" w:color="auto"/>
                                            <w:bottom w:val="none" w:sz="0" w:space="0" w:color="auto"/>
                                            <w:right w:val="none" w:sz="0" w:space="0" w:color="auto"/>
                                          </w:divBdr>
                                        </w:div>
                                        <w:div w:id="974067616">
                                          <w:marLeft w:val="0"/>
                                          <w:marRight w:val="0"/>
                                          <w:marTop w:val="0"/>
                                          <w:marBottom w:val="0"/>
                                          <w:divBdr>
                                            <w:top w:val="none" w:sz="0" w:space="0" w:color="auto"/>
                                            <w:left w:val="none" w:sz="0" w:space="0" w:color="auto"/>
                                            <w:bottom w:val="none" w:sz="0" w:space="0" w:color="auto"/>
                                            <w:right w:val="none" w:sz="0" w:space="0" w:color="auto"/>
                                          </w:divBdr>
                                        </w:div>
                                        <w:div w:id="1867594061">
                                          <w:marLeft w:val="0"/>
                                          <w:marRight w:val="0"/>
                                          <w:marTop w:val="0"/>
                                          <w:marBottom w:val="0"/>
                                          <w:divBdr>
                                            <w:top w:val="none" w:sz="0" w:space="0" w:color="auto"/>
                                            <w:left w:val="none" w:sz="0" w:space="0" w:color="auto"/>
                                            <w:bottom w:val="none" w:sz="0" w:space="0" w:color="auto"/>
                                            <w:right w:val="none" w:sz="0" w:space="0" w:color="auto"/>
                                          </w:divBdr>
                                        </w:div>
                                        <w:div w:id="153611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75363">
                              <w:marLeft w:val="0"/>
                              <w:marRight w:val="0"/>
                              <w:marTop w:val="0"/>
                              <w:marBottom w:val="0"/>
                              <w:divBdr>
                                <w:top w:val="none" w:sz="0" w:space="0" w:color="auto"/>
                                <w:left w:val="none" w:sz="0" w:space="0" w:color="auto"/>
                                <w:bottom w:val="none" w:sz="0" w:space="0" w:color="auto"/>
                                <w:right w:val="none" w:sz="0" w:space="0" w:color="auto"/>
                              </w:divBdr>
                              <w:divsChild>
                                <w:div w:id="996886072">
                                  <w:marLeft w:val="0"/>
                                  <w:marRight w:val="0"/>
                                  <w:marTop w:val="240"/>
                                  <w:marBottom w:val="240"/>
                                  <w:divBdr>
                                    <w:top w:val="none" w:sz="0" w:space="0" w:color="auto"/>
                                    <w:left w:val="none" w:sz="0" w:space="0" w:color="auto"/>
                                    <w:bottom w:val="none" w:sz="0" w:space="0" w:color="auto"/>
                                    <w:right w:val="none" w:sz="0" w:space="0" w:color="auto"/>
                                  </w:divBdr>
                                  <w:divsChild>
                                    <w:div w:id="1466463908">
                                      <w:marLeft w:val="0"/>
                                      <w:marRight w:val="0"/>
                                      <w:marTop w:val="0"/>
                                      <w:marBottom w:val="0"/>
                                      <w:divBdr>
                                        <w:top w:val="none" w:sz="0" w:space="0" w:color="auto"/>
                                        <w:left w:val="none" w:sz="0" w:space="0" w:color="auto"/>
                                        <w:bottom w:val="none" w:sz="0" w:space="0" w:color="auto"/>
                                        <w:right w:val="none" w:sz="0" w:space="0" w:color="auto"/>
                                      </w:divBdr>
                                    </w:div>
                                    <w:div w:id="506752527">
                                      <w:marLeft w:val="0"/>
                                      <w:marRight w:val="0"/>
                                      <w:marTop w:val="0"/>
                                      <w:marBottom w:val="0"/>
                                      <w:divBdr>
                                        <w:top w:val="none" w:sz="0" w:space="0" w:color="auto"/>
                                        <w:left w:val="none" w:sz="0" w:space="0" w:color="auto"/>
                                        <w:bottom w:val="none" w:sz="0" w:space="0" w:color="auto"/>
                                        <w:right w:val="none" w:sz="0" w:space="0" w:color="auto"/>
                                      </w:divBdr>
                                    </w:div>
                                    <w:div w:id="2006780294">
                                      <w:marLeft w:val="0"/>
                                      <w:marRight w:val="0"/>
                                      <w:marTop w:val="0"/>
                                      <w:marBottom w:val="0"/>
                                      <w:divBdr>
                                        <w:top w:val="none" w:sz="0" w:space="0" w:color="auto"/>
                                        <w:left w:val="none" w:sz="0" w:space="0" w:color="auto"/>
                                        <w:bottom w:val="none" w:sz="0" w:space="0" w:color="auto"/>
                                        <w:right w:val="none" w:sz="0" w:space="0" w:color="auto"/>
                                      </w:divBdr>
                                      <w:divsChild>
                                        <w:div w:id="1800955375">
                                          <w:marLeft w:val="0"/>
                                          <w:marRight w:val="0"/>
                                          <w:marTop w:val="0"/>
                                          <w:marBottom w:val="0"/>
                                          <w:divBdr>
                                            <w:top w:val="none" w:sz="0" w:space="0" w:color="auto"/>
                                            <w:left w:val="none" w:sz="0" w:space="0" w:color="auto"/>
                                            <w:bottom w:val="none" w:sz="0" w:space="0" w:color="auto"/>
                                            <w:right w:val="none" w:sz="0" w:space="0" w:color="auto"/>
                                          </w:divBdr>
                                        </w:div>
                                        <w:div w:id="80813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0714506">
      <w:bodyDiv w:val="1"/>
      <w:marLeft w:val="0"/>
      <w:marRight w:val="0"/>
      <w:marTop w:val="0"/>
      <w:marBottom w:val="0"/>
      <w:divBdr>
        <w:top w:val="none" w:sz="0" w:space="0" w:color="auto"/>
        <w:left w:val="none" w:sz="0" w:space="0" w:color="auto"/>
        <w:bottom w:val="none" w:sz="0" w:space="0" w:color="auto"/>
        <w:right w:val="none" w:sz="0" w:space="0" w:color="auto"/>
      </w:divBdr>
      <w:divsChild>
        <w:div w:id="2118983071">
          <w:marLeft w:val="0"/>
          <w:marRight w:val="0"/>
          <w:marTop w:val="0"/>
          <w:marBottom w:val="0"/>
          <w:divBdr>
            <w:top w:val="none" w:sz="0" w:space="0" w:color="auto"/>
            <w:left w:val="none" w:sz="0" w:space="0" w:color="auto"/>
            <w:bottom w:val="none" w:sz="0" w:space="0" w:color="auto"/>
            <w:right w:val="none" w:sz="0" w:space="0" w:color="auto"/>
          </w:divBdr>
          <w:divsChild>
            <w:div w:id="627393320">
              <w:marLeft w:val="0"/>
              <w:marRight w:val="0"/>
              <w:marTop w:val="0"/>
              <w:marBottom w:val="0"/>
              <w:divBdr>
                <w:top w:val="none" w:sz="0" w:space="0" w:color="auto"/>
                <w:left w:val="none" w:sz="0" w:space="0" w:color="auto"/>
                <w:bottom w:val="none" w:sz="0" w:space="0" w:color="auto"/>
                <w:right w:val="none" w:sz="0" w:space="0" w:color="auto"/>
              </w:divBdr>
              <w:divsChild>
                <w:div w:id="202586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wtodoinjava.com/2012/10/09/how-hashmap-works-in-java/" TargetMode="External"/><Relationship Id="rId13" Type="http://schemas.openxmlformats.org/officeDocument/2006/relationships/hyperlink" Target="http://www.journaldev.com/1061/java-synchronization-and-thread-safety-tutorial-with-examples" TargetMode="External"/><Relationship Id="rId18" Type="http://schemas.openxmlformats.org/officeDocument/2006/relationships/hyperlink" Target="http://javarevisited.blogspot.com/2011/07/jdk7-multi-cache-block-example-tutorial.html" TargetMode="External"/><Relationship Id="rId26" Type="http://schemas.openxmlformats.org/officeDocument/2006/relationships/hyperlink" Target="http://howtodoinjava.com/2012/10/31/why-not-to-use-finalize-method-in-java/"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javarevisited.blogspot.com/2011/08/classnotfoundexception-in-java-example.html" TargetMode="External"/><Relationship Id="rId34" Type="http://schemas.openxmlformats.org/officeDocument/2006/relationships/hyperlink" Target="http://howtodoinjava.com/2012/11/11/revisiting-memory-management-and-garbage-collection-mechanisms-in-java/" TargetMode="External"/><Relationship Id="rId7" Type="http://schemas.openxmlformats.org/officeDocument/2006/relationships/hyperlink" Target="http://howtodoinjava.com/2013/06/14/popular-hashmap-and-concurrenthashmap-interview-questions/" TargetMode="External"/><Relationship Id="rId12" Type="http://schemas.openxmlformats.org/officeDocument/2006/relationships/image" Target="media/image2.png"/><Relationship Id="rId17" Type="http://schemas.openxmlformats.org/officeDocument/2006/relationships/image" Target="media/image3.jpeg"/><Relationship Id="rId25" Type="http://schemas.openxmlformats.org/officeDocument/2006/relationships/hyperlink" Target="http://howtodoinjava.com/2012/11/21/a-mini-guide-for-implementing-serializable-interface-in-java/" TargetMode="External"/><Relationship Id="rId33" Type="http://schemas.openxmlformats.org/officeDocument/2006/relationships/hyperlink" Target="http://howtodoinjava.com/2012/10/09/working-with-hashcode-and-equals-methods-in-java/" TargetMode="External"/><Relationship Id="rId38"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http://4.bp.blogspot.com/-ocSXMYac3Eo/T9IGCdsbHQI/AAAAAAAAAYM/EjDyZa9ykik/s1600/checked+exception+vs+unchecked+exception+in+java.JPG" TargetMode="External"/><Relationship Id="rId20" Type="http://schemas.openxmlformats.org/officeDocument/2006/relationships/hyperlink" Target="http://javarevisited.blogspot.com/2012/01/javasqlsqlexception-invalid-column.html" TargetMode="External"/><Relationship Id="rId29" Type="http://schemas.openxmlformats.org/officeDocument/2006/relationships/hyperlink" Target="http://howtodoinjava.com/2012/11/08/a-guide-to-object-cloning-in-java/" TargetMode="External"/><Relationship Id="rId41"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cdn.journaldev.com/wp-content/uploads/2012/11/String-Pool-Java1.png" TargetMode="External"/><Relationship Id="rId24" Type="http://schemas.openxmlformats.org/officeDocument/2006/relationships/image" Target="media/image4.jpeg"/><Relationship Id="rId32" Type="http://schemas.openxmlformats.org/officeDocument/2006/relationships/hyperlink" Target="http://en.wikipedia.org/wiki/Bitwise_operation" TargetMode="External"/><Relationship Id="rId37" Type="http://schemas.openxmlformats.org/officeDocument/2006/relationships/hyperlink" Target="http://jquery.co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javarevisited.blogspot.com/2011/12/read-and-write-text-file-java.html" TargetMode="External"/><Relationship Id="rId23" Type="http://schemas.openxmlformats.org/officeDocument/2006/relationships/hyperlink" Target="http://howtodoinjava.files.wordpress.com/2013/03/pass-by-value.jpg" TargetMode="External"/><Relationship Id="rId28" Type="http://schemas.openxmlformats.org/officeDocument/2006/relationships/hyperlink" Target="http://howtodoinjava.com/2012/11/21/a-mini-guide-for-implementing-serializable-interface-in-java/" TargetMode="External"/><Relationship Id="rId36" Type="http://schemas.openxmlformats.org/officeDocument/2006/relationships/hyperlink" Target="http://docs.oracle.com/javase/6/docs/api/java/lang/Comparable.html" TargetMode="External"/><Relationship Id="rId10" Type="http://schemas.openxmlformats.org/officeDocument/2006/relationships/hyperlink" Target="http://www.journaldev.com/137/stringbuffer-vs-stringbuilder-benchmarking" TargetMode="External"/><Relationship Id="rId19" Type="http://schemas.openxmlformats.org/officeDocument/2006/relationships/hyperlink" Target="http://javarevisited.blogspot.com/2011/09/how-to-write-production-quality-code.html" TargetMode="External"/><Relationship Id="rId31" Type="http://schemas.openxmlformats.org/officeDocument/2006/relationships/hyperlink" Target="http://howtodoinjava.com/2013/03/08/difference-between-sleep-and-wait/" TargetMode="External"/><Relationship Id="rId4" Type="http://schemas.openxmlformats.org/officeDocument/2006/relationships/settings" Target="settings.xml"/><Relationship Id="rId9" Type="http://schemas.openxmlformats.org/officeDocument/2006/relationships/hyperlink" Target="http://www.journaldev.com/538/java-interview-question-string-vs-stringbuffer-vs-stringbuilder" TargetMode="External"/><Relationship Id="rId14" Type="http://schemas.openxmlformats.org/officeDocument/2006/relationships/hyperlink" Target="http://javarevisited.blogspot.com/2012/03/what-is-static-and-dynamic-binding-in.html" TargetMode="External"/><Relationship Id="rId22" Type="http://schemas.openxmlformats.org/officeDocument/2006/relationships/hyperlink" Target="http://javarevisited.blogspot.com/2011/11/database-transaction-tutorial-example.html" TargetMode="External"/><Relationship Id="rId27" Type="http://schemas.openxmlformats.org/officeDocument/2006/relationships/hyperlink" Target="http://howtodoinjava.com/2012/10/16/writing-a-deadlock-and-resolving-in-java/" TargetMode="External"/><Relationship Id="rId30" Type="http://schemas.openxmlformats.org/officeDocument/2006/relationships/hyperlink" Target="http://howtodoinjava.com/2013/03/08/thread-synchronization-object-level-locking-and-class-level-locking/" TargetMode="External"/><Relationship Id="rId35" Type="http://schemas.openxmlformats.org/officeDocument/2006/relationships/hyperlink" Target="http://howtodoinjava.com/2012/11/21/a-mini-guide-for-implementing-serializable-interface-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90CB85-04CC-4EAB-AD78-AD4E5064A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7314</TotalTime>
  <Pages>50</Pages>
  <Words>14766</Words>
  <Characters>84172</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98741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sujay rajanna</dc:creator>
  <cp:lastModifiedBy>Anoop</cp:lastModifiedBy>
  <cp:revision>15</cp:revision>
  <dcterms:created xsi:type="dcterms:W3CDTF">2014-05-22T12:07:00Z</dcterms:created>
  <dcterms:modified xsi:type="dcterms:W3CDTF">2016-12-06T03:35:00Z</dcterms:modified>
</cp:coreProperties>
</file>